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82DB3" w14:textId="51625556" w:rsidR="00A715FB" w:rsidRPr="00B21DB1" w:rsidRDefault="00FA1312" w:rsidP="005703DC">
      <w:pPr>
        <w:spacing w:line="480" w:lineRule="auto"/>
        <w:jc w:val="center"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µ</w:t>
      </w:r>
      <w:proofErr w:type="gramStart"/>
      <w:r w:rsidR="00A30BC7" w:rsidRPr="00B21DB1">
        <w:rPr>
          <w:rFonts w:ascii="Arial" w:hAnsi="Arial"/>
          <w:b/>
          <w:sz w:val="28"/>
          <w:szCs w:val="28"/>
          <w:lang w:val="en-US"/>
        </w:rPr>
        <w:t>green</w:t>
      </w:r>
      <w:proofErr w:type="gramEnd"/>
      <w:r w:rsidR="00A30BC7" w:rsidRPr="00B21DB1">
        <w:rPr>
          <w:rFonts w:ascii="Arial" w:hAnsi="Arial"/>
          <w:b/>
          <w:sz w:val="28"/>
          <w:szCs w:val="28"/>
          <w:lang w:val="en-US"/>
        </w:rPr>
        <w:t>-</w:t>
      </w:r>
      <w:proofErr w:type="spellStart"/>
      <w:r w:rsidR="00A30BC7" w:rsidRPr="00B21DB1">
        <w:rPr>
          <w:rFonts w:ascii="Arial" w:hAnsi="Arial"/>
          <w:b/>
          <w:sz w:val="28"/>
          <w:szCs w:val="28"/>
          <w:lang w:val="en-US"/>
        </w:rPr>
        <w:t>db</w:t>
      </w:r>
      <w:proofErr w:type="spellEnd"/>
      <w:r w:rsidR="00A30BC7" w:rsidRPr="00B21DB1">
        <w:rPr>
          <w:rFonts w:ascii="Arial" w:hAnsi="Arial"/>
          <w:b/>
          <w:bCs/>
          <w:sz w:val="28"/>
          <w:szCs w:val="28"/>
          <w:lang w:val="en-US"/>
        </w:rPr>
        <w:t xml:space="preserve">: a reference database of the </w:t>
      </w:r>
      <w:proofErr w:type="spellStart"/>
      <w:r w:rsidR="00A30BC7" w:rsidRPr="00B21DB1">
        <w:rPr>
          <w:rFonts w:ascii="Arial" w:hAnsi="Arial"/>
          <w:b/>
          <w:bCs/>
          <w:sz w:val="28"/>
          <w:szCs w:val="28"/>
          <w:lang w:val="en-US"/>
        </w:rPr>
        <w:t>plastidial</w:t>
      </w:r>
      <w:proofErr w:type="spellEnd"/>
      <w:r w:rsidR="00A30BC7" w:rsidRPr="00B21DB1">
        <w:rPr>
          <w:rFonts w:ascii="Arial" w:hAnsi="Arial"/>
          <w:b/>
          <w:bCs/>
          <w:sz w:val="28"/>
          <w:szCs w:val="28"/>
          <w:lang w:val="en-US"/>
        </w:rPr>
        <w:t xml:space="preserve"> 23S </w:t>
      </w:r>
      <w:proofErr w:type="spellStart"/>
      <w:r w:rsidR="00A30BC7" w:rsidRPr="00B21DB1">
        <w:rPr>
          <w:rFonts w:ascii="Arial" w:hAnsi="Arial"/>
          <w:b/>
          <w:bCs/>
          <w:sz w:val="28"/>
          <w:szCs w:val="28"/>
          <w:lang w:val="en-US"/>
        </w:rPr>
        <w:t>rRNA</w:t>
      </w:r>
      <w:proofErr w:type="spellEnd"/>
      <w:r w:rsidR="00A30BC7" w:rsidRPr="00B21DB1">
        <w:rPr>
          <w:rFonts w:ascii="Arial" w:hAnsi="Arial"/>
          <w:b/>
          <w:bCs/>
          <w:sz w:val="28"/>
          <w:szCs w:val="28"/>
          <w:lang w:val="en-US"/>
        </w:rPr>
        <w:t xml:space="preserve"> gene of photosynthetic eukaryotic algae and cyanobacteria</w:t>
      </w:r>
    </w:p>
    <w:p w14:paraId="4394880D" w14:textId="77777777" w:rsidR="00B21DB1" w:rsidRDefault="00B21DB1" w:rsidP="005703DC">
      <w:pPr>
        <w:spacing w:line="480" w:lineRule="auto"/>
        <w:jc w:val="center"/>
        <w:rPr>
          <w:lang w:val="en-US"/>
        </w:rPr>
      </w:pPr>
    </w:p>
    <w:p w14:paraId="3D5E0EEF" w14:textId="06F02848" w:rsidR="00A715FB" w:rsidRDefault="00A30BC7" w:rsidP="005703DC">
      <w:pPr>
        <w:spacing w:line="480" w:lineRule="auto"/>
        <w:jc w:val="center"/>
        <w:rPr>
          <w:rFonts w:ascii="Arial" w:hAnsi="Arial"/>
          <w:vertAlign w:val="superscript"/>
          <w:lang w:val="en-US"/>
        </w:rPr>
      </w:pPr>
      <w:r>
        <w:rPr>
          <w:rFonts w:ascii="Arial" w:hAnsi="Arial"/>
          <w:lang w:val="en-US"/>
        </w:rPr>
        <w:t>Christophe Djemiel</w:t>
      </w:r>
      <w:r>
        <w:rPr>
          <w:rFonts w:ascii="Arial" w:hAnsi="Arial"/>
          <w:vertAlign w:val="superscript"/>
          <w:lang w:val="en-US"/>
        </w:rPr>
        <w:t>1</w:t>
      </w:r>
      <w:r>
        <w:rPr>
          <w:rFonts w:ascii="Arial" w:hAnsi="Arial"/>
          <w:lang w:val="en-US"/>
        </w:rPr>
        <w:t>, Damien Plassard</w:t>
      </w:r>
      <w:r>
        <w:rPr>
          <w:rFonts w:ascii="Arial" w:hAnsi="Arial"/>
          <w:vertAlign w:val="superscript"/>
          <w:lang w:val="en-US"/>
        </w:rPr>
        <w:t>2</w:t>
      </w:r>
      <w:r>
        <w:rPr>
          <w:rFonts w:ascii="Arial" w:hAnsi="Arial"/>
          <w:lang w:val="en-US"/>
        </w:rPr>
        <w:t xml:space="preserve">, </w:t>
      </w:r>
      <w:proofErr w:type="spellStart"/>
      <w:r w:rsidR="00AE6CB6">
        <w:rPr>
          <w:rFonts w:ascii="Arial" w:hAnsi="Arial"/>
          <w:lang w:val="en-US"/>
        </w:rPr>
        <w:t>Sébastien</w:t>
      </w:r>
      <w:proofErr w:type="spellEnd"/>
      <w:r w:rsidR="00AE6CB6">
        <w:rPr>
          <w:rFonts w:ascii="Arial" w:hAnsi="Arial"/>
          <w:lang w:val="en-US"/>
        </w:rPr>
        <w:t xml:space="preserve"> Terrat</w:t>
      </w:r>
      <w:r w:rsidR="00AE6CB6">
        <w:rPr>
          <w:rFonts w:ascii="Arial" w:hAnsi="Arial"/>
          <w:vertAlign w:val="superscript"/>
          <w:lang w:val="en-US"/>
        </w:rPr>
        <w:t>1</w:t>
      </w:r>
      <w:r w:rsidR="00AE6CB6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>Olivier Crouzet</w:t>
      </w:r>
      <w:r w:rsidR="00AE6CB6">
        <w:rPr>
          <w:rFonts w:ascii="Arial" w:hAnsi="Arial"/>
          <w:vertAlign w:val="superscript"/>
          <w:lang w:val="en-US"/>
        </w:rPr>
        <w:t>3</w:t>
      </w:r>
      <w:r>
        <w:rPr>
          <w:rFonts w:ascii="Arial" w:hAnsi="Arial"/>
          <w:lang w:val="en-US"/>
        </w:rPr>
        <w:t xml:space="preserve">, </w:t>
      </w:r>
      <w:r w:rsidR="00B641F8">
        <w:rPr>
          <w:rFonts w:ascii="Arial" w:hAnsi="Arial"/>
          <w:lang w:val="en-US"/>
        </w:rPr>
        <w:t>Joana Sauze</w:t>
      </w:r>
      <w:r w:rsidR="003D6F2E" w:rsidRPr="003D6F2E">
        <w:rPr>
          <w:rFonts w:ascii="Arial" w:hAnsi="Arial"/>
          <w:vertAlign w:val="superscript"/>
          <w:lang w:val="en-US"/>
        </w:rPr>
        <w:t>4</w:t>
      </w:r>
      <w:r w:rsidR="00B641F8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>Samuel Mondy</w:t>
      </w:r>
      <w:r w:rsidR="00B21DB1" w:rsidRPr="00A30BC7">
        <w:rPr>
          <w:rFonts w:ascii="Arial" w:hAnsi="Arial"/>
          <w:vertAlign w:val="superscript"/>
          <w:lang w:val="en-US"/>
        </w:rPr>
        <w:t>1</w:t>
      </w:r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Virginie</w:t>
      </w:r>
      <w:proofErr w:type="spellEnd"/>
      <w:r>
        <w:rPr>
          <w:rFonts w:ascii="Arial" w:hAnsi="Arial"/>
          <w:lang w:val="en-US"/>
        </w:rPr>
        <w:t xml:space="preserve"> Nowak</w:t>
      </w:r>
      <w:r w:rsidRPr="00A30BC7">
        <w:rPr>
          <w:rFonts w:ascii="Arial" w:hAnsi="Arial"/>
          <w:vertAlign w:val="superscript"/>
          <w:lang w:val="en-US"/>
        </w:rPr>
        <w:t>1</w:t>
      </w:r>
      <w:r>
        <w:rPr>
          <w:rFonts w:ascii="Arial" w:hAnsi="Arial"/>
          <w:lang w:val="en-US"/>
        </w:rPr>
        <w:t xml:space="preserve">, </w:t>
      </w:r>
      <w:r w:rsidR="00B641F8">
        <w:rPr>
          <w:rFonts w:ascii="Arial" w:hAnsi="Arial"/>
          <w:lang w:val="en-US"/>
        </w:rPr>
        <w:t>Lisa Wingate</w:t>
      </w:r>
      <w:r w:rsidR="003D6F2E" w:rsidRPr="003D6F2E">
        <w:rPr>
          <w:rFonts w:ascii="Arial" w:hAnsi="Arial"/>
          <w:vertAlign w:val="superscript"/>
          <w:lang w:val="en-US"/>
        </w:rPr>
        <w:t>4</w:t>
      </w:r>
      <w:r w:rsidR="00B641F8">
        <w:rPr>
          <w:rFonts w:ascii="Arial" w:hAnsi="Arial"/>
          <w:lang w:val="en-US"/>
        </w:rPr>
        <w:t xml:space="preserve">, </w:t>
      </w:r>
      <w:proofErr w:type="spellStart"/>
      <w:r w:rsidR="00B641F8">
        <w:rPr>
          <w:rFonts w:ascii="Arial" w:hAnsi="Arial"/>
          <w:lang w:val="en-US"/>
        </w:rPr>
        <w:t>Jérôme</w:t>
      </w:r>
      <w:proofErr w:type="spellEnd"/>
      <w:r w:rsidR="00B641F8">
        <w:rPr>
          <w:rFonts w:ascii="Arial" w:hAnsi="Arial"/>
          <w:lang w:val="en-US"/>
        </w:rPr>
        <w:t xml:space="preserve"> Ogée</w:t>
      </w:r>
      <w:r w:rsidR="003D6F2E" w:rsidRPr="003D6F2E">
        <w:rPr>
          <w:rFonts w:ascii="Arial" w:hAnsi="Arial"/>
          <w:vertAlign w:val="superscript"/>
          <w:lang w:val="en-US"/>
        </w:rPr>
        <w:t>4</w:t>
      </w:r>
      <w:r w:rsidR="00B641F8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>Pierre-Alain Maron</w:t>
      </w:r>
      <w:r>
        <w:rPr>
          <w:rFonts w:ascii="Arial" w:hAnsi="Arial"/>
          <w:vertAlign w:val="superscript"/>
          <w:lang w:val="en-US"/>
        </w:rPr>
        <w:t>1</w:t>
      </w:r>
      <w:r w:rsidR="00B21DB1">
        <w:rPr>
          <w:rFonts w:ascii="Arial" w:hAnsi="Arial"/>
          <w:vertAlign w:val="superscript"/>
          <w:lang w:val="en-US"/>
        </w:rPr>
        <w:sym w:font="Wingdings" w:char="F0AD"/>
      </w:r>
    </w:p>
    <w:p w14:paraId="159F4972" w14:textId="77777777" w:rsidR="00B21DB1" w:rsidRDefault="00B21DB1" w:rsidP="005703DC">
      <w:pPr>
        <w:spacing w:line="480" w:lineRule="auto"/>
        <w:jc w:val="center"/>
        <w:rPr>
          <w:lang w:val="en-US"/>
        </w:rPr>
      </w:pPr>
    </w:p>
    <w:p w14:paraId="3132931A" w14:textId="77777777" w:rsidR="00B21DB1" w:rsidRDefault="00B21DB1" w:rsidP="005703DC">
      <w:pPr>
        <w:spacing w:line="480" w:lineRule="auto"/>
        <w:jc w:val="center"/>
        <w:rPr>
          <w:lang w:val="en-US"/>
        </w:rPr>
      </w:pPr>
    </w:p>
    <w:p w14:paraId="5C6FB7AC" w14:textId="77777777" w:rsidR="00A715FB" w:rsidRPr="00B21DB1" w:rsidRDefault="00A30BC7" w:rsidP="005703DC">
      <w:pPr>
        <w:spacing w:line="480" w:lineRule="auto"/>
        <w:jc w:val="both"/>
        <w:rPr>
          <w:rFonts w:ascii="Arial" w:hAnsi="Arial"/>
          <w:i/>
        </w:rPr>
      </w:pPr>
      <w:r w:rsidRPr="00B21DB1">
        <w:rPr>
          <w:rFonts w:ascii="Arial" w:hAnsi="Arial"/>
          <w:i/>
          <w:vertAlign w:val="superscript"/>
          <w:lang w:val="en-US"/>
        </w:rPr>
        <w:t>1</w:t>
      </w:r>
      <w:r w:rsidRPr="00B21DB1">
        <w:rPr>
          <w:rFonts w:ascii="Arial" w:hAnsi="Arial"/>
          <w:i/>
          <w:lang w:val="en-US"/>
        </w:rPr>
        <w:t xml:space="preserve"> </w:t>
      </w:r>
      <w:proofErr w:type="spellStart"/>
      <w:r w:rsidRPr="00B21DB1">
        <w:rPr>
          <w:rFonts w:ascii="Arial" w:hAnsi="Arial"/>
          <w:i/>
          <w:lang w:val="en-US"/>
        </w:rPr>
        <w:t>Agroécologie</w:t>
      </w:r>
      <w:proofErr w:type="spellEnd"/>
      <w:r w:rsidRPr="00B21DB1">
        <w:rPr>
          <w:rFonts w:ascii="Arial" w:hAnsi="Arial"/>
          <w:i/>
          <w:lang w:val="en-US"/>
        </w:rPr>
        <w:t xml:space="preserve">, </w:t>
      </w:r>
      <w:proofErr w:type="spellStart"/>
      <w:r w:rsidRPr="00B21DB1">
        <w:rPr>
          <w:rFonts w:ascii="Arial" w:hAnsi="Arial"/>
          <w:i/>
          <w:lang w:val="en-US"/>
        </w:rPr>
        <w:t>AgroSup</w:t>
      </w:r>
      <w:proofErr w:type="spellEnd"/>
      <w:r w:rsidRPr="00B21DB1">
        <w:rPr>
          <w:rFonts w:ascii="Arial" w:hAnsi="Arial"/>
          <w:i/>
          <w:lang w:val="en-US"/>
        </w:rPr>
        <w:t xml:space="preserve"> Dijon, INRA, Univ. Bourgogne Franche-Comté, Dijon, France</w:t>
      </w:r>
    </w:p>
    <w:p w14:paraId="4AA4B178" w14:textId="77777777" w:rsidR="00A715FB" w:rsidRDefault="00A30BC7" w:rsidP="005703DC">
      <w:pPr>
        <w:spacing w:line="480" w:lineRule="auto"/>
        <w:jc w:val="both"/>
        <w:rPr>
          <w:rFonts w:ascii="Arial" w:hAnsi="Arial"/>
          <w:i/>
          <w:lang w:val="en-US"/>
        </w:rPr>
      </w:pPr>
      <w:r w:rsidRPr="00B21DB1">
        <w:rPr>
          <w:rFonts w:ascii="Arial" w:hAnsi="Arial"/>
          <w:i/>
          <w:vertAlign w:val="superscript"/>
          <w:lang w:val="en-US"/>
        </w:rPr>
        <w:t>2</w:t>
      </w:r>
      <w:r w:rsidRPr="00B21DB1">
        <w:rPr>
          <w:rFonts w:ascii="Arial" w:hAnsi="Arial"/>
          <w:i/>
          <w:lang w:val="en-US"/>
        </w:rPr>
        <w:t xml:space="preserve"> </w:t>
      </w:r>
      <w:proofErr w:type="spellStart"/>
      <w:r w:rsidRPr="00B21DB1">
        <w:rPr>
          <w:rFonts w:ascii="Arial" w:hAnsi="Arial"/>
          <w:i/>
          <w:lang w:val="en-US"/>
        </w:rPr>
        <w:t>Plateforme</w:t>
      </w:r>
      <w:proofErr w:type="spellEnd"/>
      <w:r w:rsidRPr="00B21DB1">
        <w:rPr>
          <w:rFonts w:ascii="Arial" w:hAnsi="Arial"/>
          <w:i/>
          <w:lang w:val="en-US"/>
        </w:rPr>
        <w:t xml:space="preserve"> </w:t>
      </w:r>
      <w:proofErr w:type="spellStart"/>
      <w:r w:rsidRPr="00B21DB1">
        <w:rPr>
          <w:rFonts w:ascii="Arial" w:hAnsi="Arial"/>
          <w:i/>
          <w:lang w:val="en-US"/>
        </w:rPr>
        <w:t>GenomEast</w:t>
      </w:r>
      <w:proofErr w:type="spellEnd"/>
      <w:r w:rsidRPr="00B21DB1">
        <w:rPr>
          <w:rFonts w:ascii="Arial" w:hAnsi="Arial"/>
          <w:i/>
          <w:lang w:val="en-US"/>
        </w:rPr>
        <w:t xml:space="preserve">, IGBMC, CNRS UMR7104, </w:t>
      </w:r>
      <w:proofErr w:type="spellStart"/>
      <w:r w:rsidRPr="00B21DB1">
        <w:rPr>
          <w:rFonts w:ascii="Arial" w:hAnsi="Arial"/>
          <w:i/>
          <w:lang w:val="en-US"/>
        </w:rPr>
        <w:t>Illkirch</w:t>
      </w:r>
      <w:proofErr w:type="spellEnd"/>
      <w:r w:rsidRPr="00B21DB1">
        <w:rPr>
          <w:rFonts w:ascii="Arial" w:hAnsi="Arial"/>
          <w:i/>
          <w:lang w:val="en-US"/>
        </w:rPr>
        <w:t>, France</w:t>
      </w:r>
    </w:p>
    <w:p w14:paraId="0BCFEE93" w14:textId="0CCF2B1C" w:rsidR="00B21DB1" w:rsidRPr="00B21DB1" w:rsidRDefault="00B21DB1" w:rsidP="005703DC">
      <w:pPr>
        <w:spacing w:line="480" w:lineRule="auto"/>
        <w:jc w:val="both"/>
        <w:rPr>
          <w:rFonts w:ascii="Arial" w:hAnsi="Arial"/>
          <w:i/>
          <w:lang w:val="en-US"/>
        </w:rPr>
      </w:pPr>
      <w:r w:rsidRPr="00B21DB1">
        <w:rPr>
          <w:rFonts w:ascii="Arial" w:hAnsi="Arial"/>
          <w:i/>
          <w:vertAlign w:val="superscript"/>
          <w:lang w:val="en-US"/>
        </w:rPr>
        <w:t>3</w:t>
      </w:r>
      <w:r w:rsidRPr="00B21DB1">
        <w:rPr>
          <w:rFonts w:ascii="Arial" w:hAnsi="Arial"/>
          <w:i/>
          <w:lang w:val="en-US"/>
        </w:rPr>
        <w:t xml:space="preserve"> </w:t>
      </w:r>
      <w:proofErr w:type="spellStart"/>
      <w:r w:rsidRPr="00B21DB1">
        <w:rPr>
          <w:rFonts w:ascii="Arial" w:hAnsi="Arial" w:hint="eastAsia"/>
          <w:i/>
          <w:lang w:val="en-US"/>
        </w:rPr>
        <w:t>Univ</w:t>
      </w:r>
      <w:proofErr w:type="spellEnd"/>
      <w:r w:rsidRPr="00B21DB1">
        <w:rPr>
          <w:rFonts w:ascii="Arial" w:hAnsi="Arial" w:hint="eastAsia"/>
          <w:i/>
          <w:lang w:val="en-US"/>
        </w:rPr>
        <w:t xml:space="preserve"> Paris </w:t>
      </w:r>
      <w:proofErr w:type="spellStart"/>
      <w:r w:rsidRPr="00B21DB1">
        <w:rPr>
          <w:rFonts w:ascii="Arial" w:hAnsi="Arial" w:hint="eastAsia"/>
          <w:i/>
          <w:lang w:val="en-US"/>
        </w:rPr>
        <w:t>Saclay</w:t>
      </w:r>
      <w:proofErr w:type="spellEnd"/>
      <w:r w:rsidRPr="00B21DB1">
        <w:rPr>
          <w:rFonts w:ascii="Arial" w:hAnsi="Arial" w:hint="eastAsia"/>
          <w:i/>
          <w:lang w:val="en-US"/>
        </w:rPr>
        <w:t xml:space="preserve">, </w:t>
      </w:r>
      <w:proofErr w:type="spellStart"/>
      <w:r w:rsidRPr="00B21DB1">
        <w:rPr>
          <w:rFonts w:ascii="Arial" w:hAnsi="Arial" w:hint="eastAsia"/>
          <w:i/>
          <w:lang w:val="en-US"/>
        </w:rPr>
        <w:t>AgroParisTech</w:t>
      </w:r>
      <w:proofErr w:type="spellEnd"/>
      <w:r w:rsidRPr="00B21DB1">
        <w:rPr>
          <w:rFonts w:ascii="Arial" w:hAnsi="Arial" w:hint="eastAsia"/>
          <w:i/>
          <w:lang w:val="en-US"/>
        </w:rPr>
        <w:t>, UMR ECOSYS, INRA, F-78206 Versailles, France</w:t>
      </w:r>
    </w:p>
    <w:p w14:paraId="4EA95A69" w14:textId="70B94A3B" w:rsidR="00B21DB1" w:rsidRDefault="003D6F2E" w:rsidP="005703DC">
      <w:pPr>
        <w:spacing w:line="480" w:lineRule="auto"/>
        <w:jc w:val="both"/>
        <w:rPr>
          <w:rFonts w:ascii="Arial" w:hAnsi="Arial"/>
          <w:i/>
          <w:lang w:val="en-US"/>
        </w:rPr>
      </w:pPr>
      <w:r w:rsidRPr="003D6F2E">
        <w:rPr>
          <w:rFonts w:ascii="Arial" w:hAnsi="Arial"/>
          <w:i/>
          <w:vertAlign w:val="superscript"/>
          <w:lang w:val="en-US"/>
        </w:rPr>
        <w:t>4</w:t>
      </w:r>
      <w:r w:rsidRPr="003D6F2E">
        <w:rPr>
          <w:rFonts w:ascii="Arial" w:hAnsi="Arial" w:hint="eastAsia"/>
          <w:i/>
          <w:lang w:val="en-US"/>
        </w:rPr>
        <w:t xml:space="preserve"> INRA, Bordeaux Sci</w:t>
      </w:r>
      <w:r w:rsidR="00FA1312">
        <w:rPr>
          <w:rFonts w:ascii="Arial" w:hAnsi="Arial"/>
          <w:i/>
          <w:lang w:val="en-US"/>
        </w:rPr>
        <w:t>ence</w:t>
      </w:r>
      <w:r w:rsidRPr="003D6F2E">
        <w:rPr>
          <w:rFonts w:ascii="Arial" w:hAnsi="Arial" w:hint="eastAsia"/>
          <w:i/>
          <w:lang w:val="en-US"/>
        </w:rPr>
        <w:t xml:space="preserve"> Agro,</w:t>
      </w:r>
      <w:r w:rsidR="00FA1312">
        <w:rPr>
          <w:rFonts w:ascii="Arial" w:hAnsi="Arial"/>
          <w:i/>
          <w:lang w:val="en-US"/>
        </w:rPr>
        <w:t xml:space="preserve"> UMR 1391</w:t>
      </w:r>
      <w:r w:rsidR="00FA1312">
        <w:rPr>
          <w:rFonts w:ascii="Arial" w:hAnsi="Arial" w:hint="eastAsia"/>
          <w:i/>
          <w:lang w:val="en-US"/>
        </w:rPr>
        <w:t xml:space="preserve"> ISPA, 33140 </w:t>
      </w:r>
      <w:proofErr w:type="spellStart"/>
      <w:r w:rsidR="00FA1312">
        <w:rPr>
          <w:rFonts w:ascii="Arial" w:hAnsi="Arial" w:hint="eastAsia"/>
          <w:i/>
          <w:lang w:val="en-US"/>
        </w:rPr>
        <w:t>Villenave</w:t>
      </w:r>
      <w:proofErr w:type="spellEnd"/>
      <w:r w:rsidR="00FA1312">
        <w:rPr>
          <w:rFonts w:ascii="Arial" w:hAnsi="Arial" w:hint="eastAsia"/>
          <w:i/>
          <w:lang w:val="en-US"/>
        </w:rPr>
        <w:t xml:space="preserve"> </w:t>
      </w:r>
      <w:proofErr w:type="spellStart"/>
      <w:r w:rsidR="00FA1312">
        <w:rPr>
          <w:rFonts w:ascii="Arial" w:hAnsi="Arial" w:hint="eastAsia"/>
          <w:i/>
          <w:lang w:val="en-US"/>
        </w:rPr>
        <w:t>d</w:t>
      </w:r>
      <w:r w:rsidR="00FA1312">
        <w:rPr>
          <w:rFonts w:ascii="Arial" w:hAnsi="Arial"/>
          <w:i/>
          <w:lang w:val="en-US"/>
        </w:rPr>
        <w:t>’</w:t>
      </w:r>
      <w:r w:rsidR="00FA1312">
        <w:rPr>
          <w:rFonts w:ascii="Arial" w:hAnsi="Arial" w:hint="eastAsia"/>
          <w:i/>
          <w:lang w:val="en-US"/>
        </w:rPr>
        <w:t>O</w:t>
      </w:r>
      <w:r w:rsidRPr="003D6F2E">
        <w:rPr>
          <w:rFonts w:ascii="Arial" w:hAnsi="Arial" w:hint="eastAsia"/>
          <w:i/>
          <w:lang w:val="en-US"/>
        </w:rPr>
        <w:t>rnon</w:t>
      </w:r>
      <w:proofErr w:type="spellEnd"/>
      <w:r w:rsidRPr="003D6F2E">
        <w:rPr>
          <w:rFonts w:ascii="Arial" w:hAnsi="Arial" w:hint="eastAsia"/>
          <w:i/>
          <w:lang w:val="en-US"/>
        </w:rPr>
        <w:t>, France</w:t>
      </w:r>
    </w:p>
    <w:p w14:paraId="035A7CEB" w14:textId="77777777" w:rsidR="00B21DB1" w:rsidRDefault="00B21DB1" w:rsidP="005703DC">
      <w:pPr>
        <w:spacing w:line="480" w:lineRule="auto"/>
        <w:jc w:val="both"/>
        <w:rPr>
          <w:rFonts w:ascii="Arial" w:hAnsi="Arial"/>
          <w:i/>
          <w:lang w:val="en-US"/>
        </w:rPr>
      </w:pPr>
    </w:p>
    <w:p w14:paraId="28356D57" w14:textId="77777777" w:rsidR="00B21DB1" w:rsidRDefault="00B21DB1" w:rsidP="005703DC">
      <w:pPr>
        <w:spacing w:line="480" w:lineRule="auto"/>
        <w:jc w:val="both"/>
        <w:rPr>
          <w:rFonts w:ascii="Arial" w:hAnsi="Arial"/>
          <w:i/>
          <w:lang w:val="en-US"/>
        </w:rPr>
      </w:pPr>
    </w:p>
    <w:p w14:paraId="0490C4EE" w14:textId="77777777" w:rsidR="00B21DB1" w:rsidRPr="00B21DB1" w:rsidRDefault="00B21DB1" w:rsidP="005703DC">
      <w:pPr>
        <w:spacing w:line="480" w:lineRule="auto"/>
        <w:jc w:val="both"/>
        <w:rPr>
          <w:rFonts w:ascii="Arial" w:hAnsi="Arial"/>
          <w:i/>
          <w:lang w:val="en-US"/>
        </w:rPr>
      </w:pPr>
    </w:p>
    <w:p w14:paraId="0ABF757A" w14:textId="6B073CC0" w:rsidR="00B21DB1" w:rsidRPr="00B21DB1" w:rsidRDefault="00B21DB1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vertAlign w:val="superscript"/>
          <w:lang w:val="en-US"/>
        </w:rPr>
        <w:sym w:font="Wingdings" w:char="F0AD"/>
      </w:r>
      <w:r>
        <w:rPr>
          <w:rFonts w:ascii="Arial" w:hAnsi="Arial"/>
          <w:vertAlign w:val="superscript"/>
          <w:lang w:val="en-US"/>
        </w:rPr>
        <w:t xml:space="preserve"> </w:t>
      </w:r>
      <w:r w:rsidRPr="00B21DB1">
        <w:rPr>
          <w:rFonts w:ascii="Arial" w:hAnsi="Arial" w:hint="eastAsia"/>
          <w:lang w:val="en-US"/>
        </w:rPr>
        <w:t xml:space="preserve">Corresponding author: </w:t>
      </w:r>
      <w:r>
        <w:rPr>
          <w:rFonts w:ascii="Arial" w:hAnsi="Arial"/>
          <w:lang w:val="en-US"/>
        </w:rPr>
        <w:t>pierre-alain.maron</w:t>
      </w:r>
      <w:r w:rsidRPr="00B21DB1">
        <w:rPr>
          <w:rFonts w:ascii="Arial" w:hAnsi="Arial" w:hint="eastAsia"/>
          <w:lang w:val="en-US"/>
        </w:rPr>
        <w:t>@inra.fr</w:t>
      </w:r>
    </w:p>
    <w:p w14:paraId="6E0A8C74" w14:textId="4DE1730A" w:rsidR="00B21DB1" w:rsidRPr="00B21DB1" w:rsidRDefault="00B21DB1" w:rsidP="005703DC">
      <w:pPr>
        <w:spacing w:line="480" w:lineRule="auto"/>
        <w:jc w:val="both"/>
        <w:rPr>
          <w:rFonts w:ascii="Arial" w:hAnsi="Arial"/>
          <w:lang w:val="en-US"/>
        </w:rPr>
      </w:pPr>
      <w:proofErr w:type="spellStart"/>
      <w:r w:rsidRPr="006C664C">
        <w:rPr>
          <w:rFonts w:ascii="Arial" w:hAnsi="Arial" w:cs="Arial"/>
          <w:lang w:val="en-US"/>
        </w:rPr>
        <w:t>Téléphone</w:t>
      </w:r>
      <w:proofErr w:type="spellEnd"/>
      <w:r w:rsidRPr="006C664C">
        <w:rPr>
          <w:rFonts w:ascii="Arial" w:hAnsi="Arial" w:cs="Arial"/>
          <w:lang w:val="en-US"/>
        </w:rPr>
        <w:t>:</w:t>
      </w:r>
      <w:r w:rsidRPr="00B21DB1">
        <w:rPr>
          <w:rFonts w:ascii="Arial" w:hAnsi="Arial" w:hint="eastAsia"/>
          <w:lang w:val="en-US"/>
        </w:rPr>
        <w:t xml:space="preserve"> 00 33 380 69</w:t>
      </w:r>
      <w:r>
        <w:rPr>
          <w:rFonts w:ascii="Arial" w:hAnsi="Arial"/>
          <w:lang w:val="en-US"/>
        </w:rPr>
        <w:t xml:space="preserve"> 34 46</w:t>
      </w:r>
    </w:p>
    <w:p w14:paraId="25BB34C1" w14:textId="77777777" w:rsidR="00B21DB1" w:rsidRPr="00B21DB1" w:rsidRDefault="00B21DB1" w:rsidP="005703DC">
      <w:pPr>
        <w:spacing w:line="480" w:lineRule="auto"/>
        <w:jc w:val="both"/>
        <w:rPr>
          <w:rFonts w:ascii="Arial" w:hAnsi="Arial"/>
          <w:lang w:val="en-US"/>
        </w:rPr>
      </w:pPr>
      <w:r w:rsidRPr="00B21DB1">
        <w:rPr>
          <w:rFonts w:ascii="Arial" w:hAnsi="Arial" w:hint="eastAsia"/>
          <w:lang w:val="en-US"/>
        </w:rPr>
        <w:t>Fax: 00 33 380 693 224</w:t>
      </w:r>
    </w:p>
    <w:p w14:paraId="19E39846" w14:textId="77777777" w:rsidR="00B21DB1" w:rsidRPr="00B21DB1" w:rsidRDefault="00B21DB1" w:rsidP="005703DC">
      <w:pPr>
        <w:spacing w:line="480" w:lineRule="auto"/>
        <w:jc w:val="both"/>
        <w:rPr>
          <w:rFonts w:ascii="Arial" w:hAnsi="Arial"/>
          <w:lang w:val="en-US"/>
        </w:rPr>
      </w:pPr>
      <w:r w:rsidRPr="00B21DB1">
        <w:rPr>
          <w:rFonts w:ascii="Arial" w:hAnsi="Arial" w:hint="eastAsia"/>
          <w:lang w:val="en-US"/>
        </w:rPr>
        <w:t xml:space="preserve">Address: UMR </w:t>
      </w:r>
      <w:proofErr w:type="spellStart"/>
      <w:r w:rsidRPr="00B21DB1">
        <w:rPr>
          <w:rFonts w:ascii="Arial" w:hAnsi="Arial" w:hint="eastAsia"/>
          <w:lang w:val="en-US"/>
        </w:rPr>
        <w:t>Agroecologie</w:t>
      </w:r>
      <w:proofErr w:type="spellEnd"/>
      <w:r w:rsidRPr="00B21DB1">
        <w:rPr>
          <w:rFonts w:ascii="Arial" w:hAnsi="Arial" w:hint="eastAsia"/>
          <w:lang w:val="en-US"/>
        </w:rPr>
        <w:t>, 17 rue de Sully, 21065 Dijon, France</w:t>
      </w:r>
    </w:p>
    <w:p w14:paraId="5DDEE650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4DA716F4" w14:textId="77777777" w:rsidR="00B21DB1" w:rsidRDefault="00B21DB1" w:rsidP="005703DC">
      <w:pPr>
        <w:spacing w:line="480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4B366294" w14:textId="365433E8" w:rsidR="00A715FB" w:rsidRPr="00EB46C3" w:rsidRDefault="00A30BC7" w:rsidP="005703DC">
      <w:pPr>
        <w:spacing w:line="480" w:lineRule="auto"/>
        <w:jc w:val="both"/>
        <w:rPr>
          <w:rFonts w:ascii="Arial" w:hAnsi="Arial"/>
          <w:b/>
          <w:lang w:val="en-US"/>
        </w:rPr>
      </w:pPr>
      <w:r w:rsidRPr="00EB46C3">
        <w:rPr>
          <w:rFonts w:ascii="Arial" w:hAnsi="Arial"/>
          <w:b/>
          <w:lang w:val="en-US"/>
        </w:rPr>
        <w:lastRenderedPageBreak/>
        <w:t xml:space="preserve">Abstract: </w:t>
      </w:r>
    </w:p>
    <w:p w14:paraId="7CDA7EA2" w14:textId="089B2F36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Photosynthetic eukaryotic </w:t>
      </w:r>
      <w:r w:rsidR="0024195E">
        <w:rPr>
          <w:rFonts w:ascii="Arial" w:hAnsi="Arial"/>
          <w:lang w:val="en-US"/>
        </w:rPr>
        <w:t>micro</w:t>
      </w:r>
      <w:r>
        <w:rPr>
          <w:rFonts w:ascii="Arial" w:hAnsi="Arial"/>
          <w:lang w:val="en-US"/>
        </w:rPr>
        <w:t xml:space="preserve">algae and </w:t>
      </w:r>
      <w:r w:rsidR="00B641F8">
        <w:rPr>
          <w:rFonts w:ascii="Arial" w:hAnsi="Arial"/>
          <w:lang w:val="en-US"/>
        </w:rPr>
        <w:t xml:space="preserve">prokaryotic </w:t>
      </w:r>
      <w:r>
        <w:rPr>
          <w:rFonts w:ascii="Arial" w:hAnsi="Arial"/>
          <w:lang w:val="en-US"/>
        </w:rPr>
        <w:t xml:space="preserve">cyanobacteria </w:t>
      </w:r>
      <w:r w:rsidR="00FA1312">
        <w:rPr>
          <w:rFonts w:ascii="Arial" w:hAnsi="Arial"/>
          <w:lang w:val="en-US"/>
        </w:rPr>
        <w:t>are key</w:t>
      </w:r>
      <w:r>
        <w:rPr>
          <w:rFonts w:ascii="Arial" w:hAnsi="Arial"/>
          <w:lang w:val="en-US"/>
        </w:rPr>
        <w:t xml:space="preserve"> ecological </w:t>
      </w:r>
      <w:r w:rsidR="00FA1312">
        <w:rPr>
          <w:rFonts w:ascii="Arial" w:hAnsi="Arial"/>
          <w:lang w:val="en-US"/>
        </w:rPr>
        <w:t>players</w:t>
      </w:r>
      <w:r>
        <w:rPr>
          <w:rFonts w:ascii="Arial" w:hAnsi="Arial"/>
          <w:lang w:val="en-US"/>
        </w:rPr>
        <w:t xml:space="preserve"> in biogeochemical cycles both in aquatic and terrestrial h</w:t>
      </w:r>
      <w:r w:rsidR="00B641F8">
        <w:rPr>
          <w:rFonts w:ascii="Arial" w:hAnsi="Arial"/>
          <w:lang w:val="en-US"/>
        </w:rPr>
        <w:t xml:space="preserve">abitats. </w:t>
      </w:r>
      <w:r w:rsidR="00FA1312" w:rsidRPr="00FA1312">
        <w:rPr>
          <w:rFonts w:ascii="Arial" w:hAnsi="Arial"/>
          <w:lang w:val="en-US"/>
        </w:rPr>
        <w:t xml:space="preserve">To study the evolution and ecology of these organisms </w:t>
      </w:r>
      <w:r w:rsidR="00FA1312" w:rsidRPr="00FA1312">
        <w:rPr>
          <w:rFonts w:ascii="Arial" w:hAnsi="Arial"/>
          <w:i/>
          <w:lang w:val="en-US"/>
        </w:rPr>
        <w:t>in situ</w:t>
      </w:r>
      <w:r w:rsidR="00FA1312" w:rsidRPr="00FA1312">
        <w:rPr>
          <w:rFonts w:ascii="Arial" w:hAnsi="Arial"/>
          <w:lang w:val="en-US"/>
        </w:rPr>
        <w:t>,</w:t>
      </w:r>
      <w:r w:rsidR="003D0E27" w:rsidRPr="003D0E27">
        <w:rPr>
          <w:rFonts w:ascii="Arial" w:hAnsi="Arial"/>
          <w:lang w:val="en-US"/>
        </w:rPr>
        <w:t xml:space="preserve"> </w:t>
      </w:r>
      <w:r w:rsidR="003D0E27">
        <w:rPr>
          <w:rFonts w:ascii="Arial" w:hAnsi="Arial"/>
          <w:lang w:val="en-US"/>
        </w:rPr>
        <w:t xml:space="preserve">molecular tools </w:t>
      </w:r>
      <w:r w:rsidR="00FA1312">
        <w:rPr>
          <w:rFonts w:ascii="Arial" w:hAnsi="Arial"/>
          <w:lang w:val="en-US"/>
        </w:rPr>
        <w:t xml:space="preserve">are </w:t>
      </w:r>
      <w:ins w:id="0" w:author="Lisa Wingate" w:date="2018-12-16T20:51:00Z">
        <w:r w:rsidR="003D48DF">
          <w:rPr>
            <w:rFonts w:ascii="Arial" w:hAnsi="Arial"/>
            <w:lang w:val="en-US"/>
          </w:rPr>
          <w:t xml:space="preserve">necessary to </w:t>
        </w:r>
      </w:ins>
      <w:r w:rsidR="00B641F8">
        <w:rPr>
          <w:rFonts w:ascii="Arial" w:hAnsi="Arial"/>
          <w:lang w:val="en-US"/>
        </w:rPr>
        <w:t>complement</w:t>
      </w:r>
      <w:r w:rsidR="00FA1312">
        <w:rPr>
          <w:rFonts w:ascii="Arial" w:hAnsi="Arial"/>
          <w:lang w:val="en-US"/>
        </w:rPr>
        <w:t xml:space="preserve"> </w:t>
      </w:r>
      <w:del w:id="1" w:author="Lisa Wingate" w:date="2018-12-16T20:51:00Z">
        <w:r w:rsidR="00FA1312" w:rsidDel="003D48DF">
          <w:rPr>
            <w:rFonts w:ascii="Arial" w:hAnsi="Arial"/>
            <w:lang w:val="en-US"/>
          </w:rPr>
          <w:delText xml:space="preserve">to </w:delText>
        </w:r>
      </w:del>
      <w:r w:rsidR="00FA1312">
        <w:rPr>
          <w:rFonts w:ascii="Arial" w:hAnsi="Arial"/>
          <w:lang w:val="en-US"/>
        </w:rPr>
        <w:t>the historical</w:t>
      </w:r>
      <w:r w:rsidR="00B641F8">
        <w:rPr>
          <w:rFonts w:ascii="Arial" w:hAnsi="Arial"/>
          <w:lang w:val="en-US"/>
        </w:rPr>
        <w:t xml:space="preserve"> </w:t>
      </w:r>
      <w:ins w:id="2" w:author="Lisa Wingate" w:date="2018-12-16T20:52:00Z">
        <w:r w:rsidR="003D48DF">
          <w:rPr>
            <w:rFonts w:ascii="Arial" w:hAnsi="Arial"/>
            <w:lang w:val="en-US"/>
          </w:rPr>
          <w:t xml:space="preserve">and widely applied technique </w:t>
        </w:r>
      </w:ins>
      <w:del w:id="3" w:author="Lisa Wingate" w:date="2018-12-16T20:52:00Z">
        <w:r w:rsidR="00B641F8" w:rsidDel="003D48DF">
          <w:rPr>
            <w:rFonts w:ascii="Arial" w:hAnsi="Arial"/>
            <w:lang w:val="en-US"/>
          </w:rPr>
          <w:delText>use</w:delText>
        </w:r>
        <w:r w:rsidR="00FA1312" w:rsidDel="003D48DF">
          <w:rPr>
            <w:rFonts w:ascii="Arial" w:hAnsi="Arial"/>
            <w:lang w:val="en-US"/>
          </w:rPr>
          <w:delText xml:space="preserve"> o</w:delText>
        </w:r>
      </w:del>
      <w:r w:rsidR="00FA1312">
        <w:rPr>
          <w:rFonts w:ascii="Arial" w:hAnsi="Arial"/>
          <w:lang w:val="en-US"/>
        </w:rPr>
        <w:t>f</w:t>
      </w:r>
      <w:r w:rsidR="00B641F8">
        <w:rPr>
          <w:rFonts w:ascii="Arial" w:hAnsi="Arial"/>
          <w:lang w:val="en-US"/>
        </w:rPr>
        <w:t xml:space="preserve"> morphological observation</w:t>
      </w:r>
      <w:del w:id="4" w:author="Lisa Wingate" w:date="2018-12-16T20:52:00Z">
        <w:r w:rsidR="00B641F8" w:rsidDel="003D48DF">
          <w:rPr>
            <w:rFonts w:ascii="Arial" w:hAnsi="Arial"/>
            <w:lang w:val="en-US"/>
          </w:rPr>
          <w:delText>s</w:delText>
        </w:r>
      </w:del>
      <w:r w:rsidR="00B641F8">
        <w:rPr>
          <w:rFonts w:ascii="Arial" w:hAnsi="Arial"/>
          <w:lang w:val="en-US"/>
        </w:rPr>
        <w:t xml:space="preserve">. </w:t>
      </w:r>
      <w:r>
        <w:rPr>
          <w:rFonts w:ascii="Arial" w:hAnsi="Arial"/>
          <w:lang w:val="en-US"/>
        </w:rPr>
        <w:t xml:space="preserve">The </w:t>
      </w:r>
      <w:r w:rsidR="00AE6CB6">
        <w:rPr>
          <w:rFonts w:ascii="Arial" w:hAnsi="Arial"/>
          <w:lang w:val="en-US"/>
        </w:rPr>
        <w:t xml:space="preserve">development of </w:t>
      </w:r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</w:t>
      </w:r>
      <w:del w:id="5" w:author="Lisa Wingate" w:date="2018-12-16T20:52:00Z">
        <w:r w:rsidDel="003D48DF">
          <w:rPr>
            <w:rFonts w:ascii="Arial" w:hAnsi="Arial"/>
            <w:lang w:val="en-US"/>
          </w:rPr>
          <w:delText>was associated to</w:delText>
        </w:r>
      </w:del>
      <w:ins w:id="6" w:author="Lisa Wingate" w:date="2018-12-16T20:52:00Z">
        <w:r w:rsidR="003D48DF">
          <w:rPr>
            <w:rFonts w:ascii="Arial" w:hAnsi="Arial"/>
            <w:lang w:val="en-US"/>
          </w:rPr>
          <w:t>has enabled</w:t>
        </w:r>
      </w:ins>
      <w:r>
        <w:rPr>
          <w:rFonts w:ascii="Arial" w:hAnsi="Arial"/>
          <w:lang w:val="en-US"/>
        </w:rPr>
        <w:t xml:space="preserve"> the </w:t>
      </w:r>
      <w:r w:rsidR="00AE6CB6">
        <w:rPr>
          <w:rFonts w:ascii="Arial" w:hAnsi="Arial"/>
          <w:lang w:val="en-US"/>
        </w:rPr>
        <w:t>construction</w:t>
      </w:r>
      <w:r>
        <w:rPr>
          <w:rFonts w:ascii="Arial" w:hAnsi="Arial"/>
          <w:lang w:val="en-US"/>
        </w:rPr>
        <w:t xml:space="preserve"> of large generalist databases of prokaryotes or eukaryotes with historical </w:t>
      </w:r>
      <w:r w:rsidR="003D0E27">
        <w:rPr>
          <w:rFonts w:ascii="Arial" w:hAnsi="Arial"/>
          <w:lang w:val="en-US"/>
        </w:rPr>
        <w:t>taxonomic</w:t>
      </w:r>
      <w:r>
        <w:rPr>
          <w:rFonts w:ascii="Arial" w:hAnsi="Arial"/>
          <w:lang w:val="en-US"/>
        </w:rPr>
        <w:t xml:space="preserve"> </w:t>
      </w:r>
      <w:r w:rsidR="003D0E27">
        <w:rPr>
          <w:rFonts w:ascii="Arial" w:hAnsi="Arial"/>
          <w:lang w:val="en-US"/>
        </w:rPr>
        <w:t xml:space="preserve">molecular </w:t>
      </w:r>
      <w:r>
        <w:rPr>
          <w:rFonts w:ascii="Arial" w:hAnsi="Arial"/>
          <w:lang w:val="en-US"/>
        </w:rPr>
        <w:t>markers</w:t>
      </w:r>
      <w:r w:rsidR="00AE6CB6">
        <w:rPr>
          <w:rFonts w:ascii="Arial" w:hAnsi="Arial"/>
          <w:lang w:val="en-US"/>
        </w:rPr>
        <w:t xml:space="preserve"> to perform sequence</w:t>
      </w:r>
      <w:del w:id="7" w:author="Lisa Wingate" w:date="2018-12-16T20:53:00Z">
        <w:r w:rsidR="00AE6CB6" w:rsidDel="003D48DF">
          <w:rPr>
            <w:rFonts w:ascii="Arial" w:hAnsi="Arial"/>
            <w:lang w:val="en-US"/>
          </w:rPr>
          <w:delText>s</w:delText>
        </w:r>
      </w:del>
      <w:r w:rsidR="00AE6CB6">
        <w:rPr>
          <w:rFonts w:ascii="Arial" w:hAnsi="Arial"/>
          <w:lang w:val="en-US"/>
        </w:rPr>
        <w:t xml:space="preserve"> affiliation</w:t>
      </w:r>
      <w:r>
        <w:rPr>
          <w:rFonts w:ascii="Arial" w:hAnsi="Arial"/>
          <w:lang w:val="en-US"/>
        </w:rPr>
        <w:t xml:space="preserve">. However, </w:t>
      </w:r>
      <w:r w:rsidR="003D0E27">
        <w:rPr>
          <w:rFonts w:ascii="Arial" w:hAnsi="Arial"/>
          <w:lang w:val="en-US"/>
        </w:rPr>
        <w:t xml:space="preserve">the use of </w:t>
      </w:r>
      <w:r w:rsidR="00FA1312">
        <w:rPr>
          <w:rFonts w:ascii="Arial" w:hAnsi="Arial"/>
          <w:lang w:val="en-US"/>
        </w:rPr>
        <w:t xml:space="preserve">more </w:t>
      </w:r>
      <w:r w:rsidR="003D0E27">
        <w:rPr>
          <w:rFonts w:ascii="Arial" w:hAnsi="Arial"/>
          <w:lang w:val="en-US"/>
        </w:rPr>
        <w:t xml:space="preserve">specific </w:t>
      </w:r>
      <w:r>
        <w:rPr>
          <w:rFonts w:ascii="Arial" w:hAnsi="Arial"/>
          <w:lang w:val="en-US"/>
        </w:rPr>
        <w:t xml:space="preserve">markers </w:t>
      </w:r>
      <w:r w:rsidR="003D0E27">
        <w:rPr>
          <w:rFonts w:ascii="Arial" w:hAnsi="Arial"/>
          <w:lang w:val="en-US"/>
        </w:rPr>
        <w:t>that</w:t>
      </w:r>
      <w:r>
        <w:rPr>
          <w:rFonts w:ascii="Arial" w:hAnsi="Arial"/>
          <w:lang w:val="en-US"/>
        </w:rPr>
        <w:t xml:space="preserve"> target </w:t>
      </w:r>
      <w:r w:rsidR="003D0E27">
        <w:rPr>
          <w:rFonts w:ascii="Arial" w:hAnsi="Arial"/>
          <w:lang w:val="en-US"/>
        </w:rPr>
        <w:t>taxonomic</w:t>
      </w:r>
      <w:r>
        <w:rPr>
          <w:rFonts w:ascii="Arial" w:hAnsi="Arial"/>
          <w:lang w:val="en-US"/>
        </w:rPr>
        <w:t xml:space="preserve"> groups more closely</w:t>
      </w:r>
      <w:r w:rsidR="003D0E27">
        <w:rPr>
          <w:rFonts w:ascii="Arial" w:hAnsi="Arial"/>
          <w:lang w:val="en-US"/>
        </w:rPr>
        <w:t xml:space="preserve"> has </w:t>
      </w:r>
      <w:r w:rsidR="00FA1312">
        <w:rPr>
          <w:rFonts w:ascii="Arial" w:hAnsi="Arial"/>
          <w:lang w:val="en-US"/>
        </w:rPr>
        <w:t xml:space="preserve">now been </w:t>
      </w:r>
      <w:r w:rsidR="003D0E27">
        <w:rPr>
          <w:rFonts w:ascii="Arial" w:hAnsi="Arial"/>
          <w:lang w:val="en-US"/>
        </w:rPr>
        <w:t>develop</w:t>
      </w:r>
      <w:del w:id="8" w:author="Lisa Wingate" w:date="2018-12-16T20:54:00Z">
        <w:r w:rsidR="003D0E27" w:rsidDel="003D48DF">
          <w:rPr>
            <w:rFonts w:ascii="Arial" w:hAnsi="Arial"/>
            <w:lang w:val="en-US"/>
          </w:rPr>
          <w:delText>p</w:delText>
        </w:r>
      </w:del>
      <w:r w:rsidR="003D0E27">
        <w:rPr>
          <w:rFonts w:ascii="Arial" w:hAnsi="Arial"/>
          <w:lang w:val="en-US"/>
        </w:rPr>
        <w:t>ed</w:t>
      </w:r>
      <w:r>
        <w:rPr>
          <w:rFonts w:ascii="Arial" w:hAnsi="Arial"/>
          <w:lang w:val="en-US"/>
        </w:rPr>
        <w:t xml:space="preserve">, hence requiring the development of </w:t>
      </w:r>
      <w:proofErr w:type="spellStart"/>
      <w:r>
        <w:rPr>
          <w:rFonts w:ascii="Arial" w:hAnsi="Arial"/>
          <w:lang w:val="en-US"/>
        </w:rPr>
        <w:t>speciali</w:t>
      </w:r>
      <w:ins w:id="9" w:author="Lisa Wingate" w:date="2018-12-16T20:55:00Z">
        <w:r w:rsidR="003D48DF">
          <w:rPr>
            <w:rFonts w:ascii="Arial" w:hAnsi="Arial"/>
            <w:lang w:val="en-US"/>
          </w:rPr>
          <w:t>s</w:t>
        </w:r>
      </w:ins>
      <w:del w:id="10" w:author="Lisa Wingate" w:date="2018-12-16T20:55:00Z">
        <w:r w:rsidDel="003D48DF">
          <w:rPr>
            <w:rFonts w:ascii="Arial" w:hAnsi="Arial"/>
            <w:lang w:val="en-US"/>
          </w:rPr>
          <w:delText>z</w:delText>
        </w:r>
      </w:del>
      <w:r>
        <w:rPr>
          <w:rFonts w:ascii="Arial" w:hAnsi="Arial"/>
          <w:lang w:val="en-US"/>
        </w:rPr>
        <w:t>ed</w:t>
      </w:r>
      <w:proofErr w:type="spellEnd"/>
      <w:r>
        <w:rPr>
          <w:rFonts w:ascii="Arial" w:hAnsi="Arial"/>
          <w:lang w:val="en-US"/>
        </w:rPr>
        <w:t xml:space="preserve"> databases to achieve taxonomic assignment of detected organisms. Here, we set up a reference database for the </w:t>
      </w:r>
      <w:proofErr w:type="spellStart"/>
      <w:r>
        <w:rPr>
          <w:rFonts w:ascii="Arial" w:hAnsi="Arial"/>
          <w:lang w:val="en-US"/>
        </w:rPr>
        <w:t>plastidial</w:t>
      </w:r>
      <w:proofErr w:type="spellEnd"/>
      <w:r>
        <w:rPr>
          <w:rFonts w:ascii="Arial" w:hAnsi="Arial"/>
          <w:lang w:val="en-US"/>
        </w:rPr>
        <w:t xml:space="preserve">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 used to </w:t>
      </w:r>
      <w:proofErr w:type="spellStart"/>
      <w:r>
        <w:rPr>
          <w:rFonts w:ascii="Arial" w:hAnsi="Arial"/>
          <w:lang w:val="en-US"/>
        </w:rPr>
        <w:t>characteri</w:t>
      </w:r>
      <w:ins w:id="11" w:author="Lisa Wingate" w:date="2018-12-16T20:56:00Z">
        <w:r w:rsidR="003D48DF">
          <w:rPr>
            <w:rFonts w:ascii="Arial" w:hAnsi="Arial"/>
            <w:lang w:val="en-US"/>
          </w:rPr>
          <w:t>s</w:t>
        </w:r>
      </w:ins>
      <w:del w:id="12" w:author="Lisa Wingate" w:date="2018-12-16T20:56:00Z">
        <w:r w:rsidDel="003D48DF">
          <w:rPr>
            <w:rFonts w:ascii="Arial" w:hAnsi="Arial"/>
            <w:lang w:val="en-US"/>
          </w:rPr>
          <w:delText>z</w:delText>
        </w:r>
      </w:del>
      <w:r>
        <w:rPr>
          <w:rFonts w:ascii="Arial" w:hAnsi="Arial"/>
          <w:lang w:val="en-US"/>
        </w:rPr>
        <w:t>e</w:t>
      </w:r>
      <w:proofErr w:type="spellEnd"/>
      <w:r>
        <w:rPr>
          <w:rFonts w:ascii="Arial" w:hAnsi="Arial"/>
          <w:lang w:val="en-US"/>
        </w:rPr>
        <w:t xml:space="preserve"> the group of photosynthetic eukaryotic algae and </w:t>
      </w:r>
      <w:r w:rsidR="00B641F8">
        <w:rPr>
          <w:rFonts w:ascii="Arial" w:hAnsi="Arial"/>
          <w:lang w:val="en-US"/>
        </w:rPr>
        <w:t xml:space="preserve">prokaryotic </w:t>
      </w:r>
      <w:r>
        <w:rPr>
          <w:rFonts w:ascii="Arial" w:hAnsi="Arial"/>
          <w:lang w:val="en-US"/>
        </w:rPr>
        <w:t xml:space="preserve">cyanobacteria. The sequences were retrieved from </w:t>
      </w:r>
      <w:ins w:id="13" w:author="Lisa Wingate" w:date="2018-12-16T20:56:00Z">
        <w:r w:rsidR="003D48DF">
          <w:rPr>
            <w:rFonts w:ascii="Arial" w:hAnsi="Arial"/>
            <w:lang w:val="en-US"/>
          </w:rPr>
          <w:t xml:space="preserve">either </w:t>
        </w:r>
      </w:ins>
      <w:r>
        <w:rPr>
          <w:rFonts w:ascii="Arial" w:hAnsi="Arial"/>
          <w:lang w:val="en-US"/>
        </w:rPr>
        <w:t xml:space="preserve">generalist </w:t>
      </w:r>
      <w:ins w:id="14" w:author="Lisa Wingate" w:date="2018-12-16T20:56:00Z">
        <w:r w:rsidR="003D48DF">
          <w:rPr>
            <w:rFonts w:ascii="Arial" w:hAnsi="Arial"/>
            <w:lang w:val="en-US"/>
          </w:rPr>
          <w:t>(</w:t>
        </w:r>
      </w:ins>
      <w:r>
        <w:rPr>
          <w:rFonts w:ascii="Arial" w:hAnsi="Arial"/>
          <w:lang w:val="en-US"/>
        </w:rPr>
        <w:t>NCBI, SILVA</w:t>
      </w:r>
      <w:ins w:id="15" w:author="Lisa Wingate" w:date="2018-12-16T20:56:00Z">
        <w:r w:rsidR="003D48DF">
          <w:rPr>
            <w:rFonts w:ascii="Arial" w:hAnsi="Arial"/>
            <w:lang w:val="en-US"/>
          </w:rPr>
          <w:t>)</w:t>
        </w:r>
      </w:ins>
      <w:r>
        <w:rPr>
          <w:rFonts w:ascii="Arial" w:hAnsi="Arial"/>
          <w:lang w:val="en-US"/>
        </w:rPr>
        <w:t xml:space="preserve"> or C</w:t>
      </w:r>
      <w:r w:rsidR="003D0E27">
        <w:rPr>
          <w:rFonts w:ascii="Arial" w:hAnsi="Arial"/>
          <w:lang w:val="en-US"/>
        </w:rPr>
        <w:t xml:space="preserve">omparative </w:t>
      </w:r>
      <w:r>
        <w:rPr>
          <w:rFonts w:ascii="Arial" w:hAnsi="Arial"/>
          <w:lang w:val="en-US"/>
        </w:rPr>
        <w:t>R</w:t>
      </w:r>
      <w:r w:rsidR="003D0E27">
        <w:rPr>
          <w:rFonts w:ascii="Arial" w:hAnsi="Arial"/>
          <w:lang w:val="en-US"/>
        </w:rPr>
        <w:t xml:space="preserve">NA </w:t>
      </w:r>
      <w:r>
        <w:rPr>
          <w:rFonts w:ascii="Arial" w:hAnsi="Arial"/>
          <w:lang w:val="en-US"/>
        </w:rPr>
        <w:t>W</w:t>
      </w:r>
      <w:r w:rsidR="003D0E27">
        <w:rPr>
          <w:rFonts w:ascii="Arial" w:hAnsi="Arial"/>
          <w:lang w:val="en-US"/>
        </w:rPr>
        <w:t>eb (CRW)</w:t>
      </w:r>
      <w:r>
        <w:rPr>
          <w:rFonts w:ascii="Arial" w:hAnsi="Arial"/>
          <w:lang w:val="en-US"/>
        </w:rPr>
        <w:t xml:space="preserve"> databases</w:t>
      </w:r>
      <w:ins w:id="16" w:author="Lisa Wingate" w:date="2018-12-16T20:56:00Z">
        <w:r w:rsidR="003D48DF">
          <w:rPr>
            <w:rFonts w:ascii="Arial" w:hAnsi="Arial"/>
            <w:lang w:val="en-US"/>
          </w:rPr>
          <w:t>, in addition to using</w:t>
        </w:r>
      </w:ins>
      <w:del w:id="17" w:author="Lisa Wingate" w:date="2018-12-16T20:57:00Z">
        <w:r w:rsidDel="003D48DF">
          <w:rPr>
            <w:rFonts w:ascii="Arial" w:hAnsi="Arial"/>
            <w:lang w:val="en-US"/>
          </w:rPr>
          <w:delText xml:space="preserve"> </w:delText>
        </w:r>
      </w:del>
      <w:del w:id="18" w:author="Lisa Wingate" w:date="2018-12-16T20:56:00Z">
        <w:r w:rsidDel="003D48DF">
          <w:rPr>
            <w:rFonts w:ascii="Arial" w:hAnsi="Arial"/>
            <w:lang w:val="en-US"/>
          </w:rPr>
          <w:delText>but also in</w:delText>
        </w:r>
      </w:del>
      <w:r>
        <w:rPr>
          <w:rFonts w:ascii="Arial" w:hAnsi="Arial"/>
          <w:lang w:val="en-US"/>
        </w:rPr>
        <w:t xml:space="preserve"> a more original </w:t>
      </w:r>
      <w:del w:id="19" w:author="Lisa Wingate" w:date="2018-12-16T20:57:00Z">
        <w:r w:rsidDel="003D48DF">
          <w:rPr>
            <w:rFonts w:ascii="Arial" w:hAnsi="Arial"/>
            <w:lang w:val="en-US"/>
          </w:rPr>
          <w:delText>way by making</w:delText>
        </w:r>
      </w:del>
      <w:ins w:id="20" w:author="Lisa Wingate" w:date="2018-12-16T20:57:00Z">
        <w:r w:rsidR="003D48DF">
          <w:rPr>
            <w:rFonts w:ascii="Arial" w:hAnsi="Arial"/>
            <w:lang w:val="en-US"/>
          </w:rPr>
          <w:t>approach involving</w:t>
        </w:r>
      </w:ins>
      <w:r>
        <w:rPr>
          <w:rFonts w:ascii="Arial" w:hAnsi="Arial"/>
          <w:lang w:val="en-US"/>
        </w:rPr>
        <w:t xml:space="preserve"> recursive BLAST</w:t>
      </w:r>
      <w:del w:id="21" w:author="Lisa Wingate" w:date="2018-12-16T20:57:00Z">
        <w:r w:rsidDel="003D48DF">
          <w:rPr>
            <w:rFonts w:ascii="Arial" w:hAnsi="Arial"/>
            <w:lang w:val="en-US"/>
          </w:rPr>
          <w:delText>S</w:delText>
        </w:r>
      </w:del>
      <w:r w:rsidR="00AE6CB6">
        <w:rPr>
          <w:rFonts w:ascii="Arial" w:hAnsi="Arial"/>
          <w:lang w:val="en-US"/>
        </w:rPr>
        <w:t xml:space="preserve"> searches</w:t>
      </w:r>
      <w:r>
        <w:rPr>
          <w:rFonts w:ascii="Arial" w:hAnsi="Arial"/>
          <w:lang w:val="en-US"/>
        </w:rPr>
        <w:t xml:space="preserve"> to </w:t>
      </w:r>
      <w:del w:id="22" w:author="Lisa Wingate" w:date="2018-12-16T20:57:00Z">
        <w:r w:rsidDel="003D48DF">
          <w:rPr>
            <w:rFonts w:ascii="Arial" w:hAnsi="Arial"/>
            <w:lang w:val="en-US"/>
          </w:rPr>
          <w:delText xml:space="preserve">get </w:delText>
        </w:r>
      </w:del>
      <w:ins w:id="23" w:author="Lisa Wingate" w:date="2018-12-16T20:57:00Z">
        <w:r w:rsidR="003D48DF">
          <w:rPr>
            <w:rFonts w:ascii="Arial" w:hAnsi="Arial"/>
            <w:lang w:val="en-US"/>
          </w:rPr>
          <w:t>obtain</w:t>
        </w:r>
        <w:r w:rsidR="003D48DF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the best sequence</w:t>
      </w:r>
      <w:del w:id="24" w:author="Lisa Wingate" w:date="2018-12-16T20:57:00Z">
        <w:r w:rsidDel="003D48DF">
          <w:rPr>
            <w:rFonts w:ascii="Arial" w:hAnsi="Arial"/>
            <w:lang w:val="en-US"/>
          </w:rPr>
          <w:delText>s</w:delText>
        </w:r>
      </w:del>
      <w:r>
        <w:rPr>
          <w:rFonts w:ascii="Arial" w:hAnsi="Arial"/>
          <w:lang w:val="en-US"/>
        </w:rPr>
        <w:t xml:space="preserve"> recovery. At present, this database, called </w:t>
      </w:r>
      <w:r w:rsidR="00FA1312" w:rsidRPr="00FA1312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, includes </w:t>
      </w:r>
      <w:r w:rsidR="00FA1312">
        <w:rPr>
          <w:rFonts w:ascii="Arial" w:hAnsi="Arial"/>
          <w:color w:val="auto"/>
          <w:lang w:val="en-US"/>
        </w:rPr>
        <w:t>2,</w:t>
      </w:r>
      <w:r w:rsidRPr="00A30BC7">
        <w:rPr>
          <w:rFonts w:ascii="Arial" w:hAnsi="Arial"/>
          <w:color w:val="auto"/>
          <w:lang w:val="en-US"/>
        </w:rPr>
        <w:t>326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plastidial</w:t>
      </w:r>
      <w:proofErr w:type="spellEnd"/>
      <w:r>
        <w:rPr>
          <w:rFonts w:ascii="Arial" w:hAnsi="Arial"/>
          <w:lang w:val="en-US"/>
        </w:rPr>
        <w:t xml:space="preserve">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sequences </w:t>
      </w:r>
      <w:del w:id="25" w:author="Lisa Wingate" w:date="2018-12-16T20:57:00Z">
        <w:r w:rsidDel="003D48DF">
          <w:rPr>
            <w:rFonts w:ascii="Arial" w:hAnsi="Arial"/>
            <w:lang w:val="en-US"/>
          </w:rPr>
          <w:delText xml:space="preserve">across </w:delText>
        </w:r>
      </w:del>
      <w:ins w:id="26" w:author="Lisa Wingate" w:date="2018-12-16T20:57:00Z">
        <w:r w:rsidR="003D48DF">
          <w:rPr>
            <w:rFonts w:ascii="Arial" w:hAnsi="Arial"/>
            <w:lang w:val="en-US"/>
          </w:rPr>
          <w:t>spanning</w:t>
        </w:r>
        <w:r w:rsidR="003D48DF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four Kingdoms (Eubacteria, </w:t>
      </w:r>
      <w:proofErr w:type="spellStart"/>
      <w:r>
        <w:rPr>
          <w:rFonts w:ascii="Arial" w:hAnsi="Arial"/>
          <w:lang w:val="en-US"/>
        </w:rPr>
        <w:t>Chromista</w:t>
      </w:r>
      <w:proofErr w:type="spellEnd"/>
      <w:r>
        <w:rPr>
          <w:rFonts w:ascii="Arial" w:hAnsi="Arial"/>
          <w:lang w:val="en-US"/>
        </w:rPr>
        <w:t xml:space="preserve">, Protozoa and Plantae) encompassing 442 unique </w:t>
      </w:r>
      <w:r w:rsidRPr="00141A36">
        <w:rPr>
          <w:rFonts w:ascii="Arial" w:hAnsi="Arial"/>
          <w:i/>
          <w:lang w:val="en-US"/>
        </w:rPr>
        <w:t>genera</w:t>
      </w:r>
      <w:r>
        <w:rPr>
          <w:rFonts w:ascii="Arial" w:hAnsi="Arial"/>
          <w:lang w:val="en-US"/>
        </w:rPr>
        <w:t xml:space="preserve"> and </w:t>
      </w:r>
      <w:r w:rsidRPr="00A30BC7">
        <w:rPr>
          <w:rFonts w:ascii="Arial" w:hAnsi="Arial"/>
          <w:color w:val="auto"/>
          <w:lang w:val="en-US"/>
        </w:rPr>
        <w:t xml:space="preserve">736 </w:t>
      </w:r>
      <w:r w:rsidRPr="00141A36">
        <w:rPr>
          <w:rFonts w:ascii="Arial" w:hAnsi="Arial"/>
          <w:i/>
          <w:color w:val="auto"/>
          <w:lang w:val="en-US"/>
        </w:rPr>
        <w:t>species</w:t>
      </w:r>
      <w:r>
        <w:rPr>
          <w:rFonts w:ascii="Arial" w:hAnsi="Arial"/>
          <w:lang w:val="en-US"/>
        </w:rPr>
        <w:t xml:space="preserve"> of eukaryotic algae, cyanobacteria and non-vascular land plants. In order to test the effectiveness of this database, we sequenced </w:t>
      </w:r>
      <w:del w:id="27" w:author="Lisa Wingate" w:date="2018-12-16T20:58:00Z">
        <w:r w:rsidDel="003D48DF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 xml:space="preserve">domain V of the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plastid gene (commonly known as the Universal Plastid </w:t>
      </w:r>
      <w:proofErr w:type="spellStart"/>
      <w:r>
        <w:rPr>
          <w:rFonts w:ascii="Arial" w:hAnsi="Arial"/>
          <w:lang w:val="en-US"/>
        </w:rPr>
        <w:t>Amplicon</w:t>
      </w:r>
      <w:proofErr w:type="spellEnd"/>
      <w:r>
        <w:rPr>
          <w:rFonts w:ascii="Arial" w:hAnsi="Arial"/>
          <w:lang w:val="en-US"/>
        </w:rPr>
        <w:t xml:space="preserve">) from two contrasting soil samples, and </w:t>
      </w:r>
      <w:del w:id="28" w:author="Lisa Wingate" w:date="2018-12-16T20:58:00Z">
        <w:r w:rsidDel="003D48DF">
          <w:rPr>
            <w:rFonts w:ascii="Arial" w:hAnsi="Arial"/>
            <w:lang w:val="en-US"/>
          </w:rPr>
          <w:delText xml:space="preserve">then </w:delText>
        </w:r>
      </w:del>
      <w:r>
        <w:rPr>
          <w:rFonts w:ascii="Arial" w:hAnsi="Arial"/>
          <w:lang w:val="en-US"/>
        </w:rPr>
        <w:t xml:space="preserve">performed a taxonomic assignment of the OTUs. The </w:t>
      </w:r>
      <w:r w:rsidR="00FA1312" w:rsidRPr="00FA1312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database is accessible through the URL </w:t>
      </w:r>
      <w:hyperlink r:id="rId5" w:history="1">
        <w:r w:rsidR="005C0674" w:rsidRPr="008A52DA">
          <w:rPr>
            <w:rStyle w:val="Hyperlink"/>
            <w:rFonts w:ascii="Arial" w:hAnsi="Arial"/>
            <w:lang w:val="en-US"/>
          </w:rPr>
          <w:t>http://microgreen-23sdatabase.ea.inra.fr</w:t>
        </w:r>
      </w:hyperlink>
      <w:r w:rsidR="00650EBA">
        <w:rPr>
          <w:rFonts w:ascii="Arial" w:hAnsi="Arial"/>
          <w:lang w:val="en-US"/>
        </w:rPr>
        <w:t>.</w:t>
      </w:r>
    </w:p>
    <w:p w14:paraId="7B2C88DB" w14:textId="77777777" w:rsidR="005C0674" w:rsidRDefault="005C0674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6538F5D3" w14:textId="40746101" w:rsidR="00A715FB" w:rsidRPr="00EB46C3" w:rsidRDefault="00A30BC7" w:rsidP="005703DC">
      <w:pPr>
        <w:spacing w:line="480" w:lineRule="auto"/>
        <w:jc w:val="both"/>
        <w:rPr>
          <w:b/>
        </w:rPr>
      </w:pPr>
      <w:r w:rsidRPr="00EB46C3">
        <w:rPr>
          <w:rFonts w:ascii="Arial" w:hAnsi="Arial"/>
          <w:b/>
          <w:lang w:val="en-US"/>
        </w:rPr>
        <w:t>Keywords:</w:t>
      </w:r>
    </w:p>
    <w:p w14:paraId="553B9776" w14:textId="77777777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gene, cyanobacteria, eukaryotic algae, sequence database, </w:t>
      </w:r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, universal plastid </w:t>
      </w:r>
      <w:proofErr w:type="spellStart"/>
      <w:r>
        <w:rPr>
          <w:rFonts w:ascii="Arial" w:hAnsi="Arial"/>
          <w:lang w:val="en-US"/>
        </w:rPr>
        <w:t>amplicon</w:t>
      </w:r>
      <w:proofErr w:type="spellEnd"/>
      <w:r>
        <w:br w:type="page"/>
      </w:r>
    </w:p>
    <w:p w14:paraId="6A2E74B6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lastRenderedPageBreak/>
        <w:t>Introduction</w:t>
      </w:r>
    </w:p>
    <w:p w14:paraId="13406B12" w14:textId="598A8D6B" w:rsidR="00A715FB" w:rsidRDefault="0024195E" w:rsidP="00843954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Photosynthetic micro</w:t>
      </w:r>
      <w:r w:rsidR="00A30BC7">
        <w:rPr>
          <w:rFonts w:ascii="Arial" w:hAnsi="Arial"/>
          <w:lang w:val="en-US"/>
        </w:rPr>
        <w:t xml:space="preserve">algae and cyanobacteria </w:t>
      </w:r>
      <w:del w:id="29" w:author="Lisa Wingate" w:date="2018-12-16T20:59:00Z">
        <w:r w:rsidR="00A30BC7" w:rsidDel="00CC6BC3">
          <w:rPr>
            <w:rFonts w:ascii="Arial" w:hAnsi="Arial"/>
            <w:lang w:val="en-US"/>
          </w:rPr>
          <w:delText xml:space="preserve">are distributed in </w:delText>
        </w:r>
        <w:r w:rsidR="005E2387" w:rsidDel="00CC6BC3">
          <w:rPr>
            <w:rFonts w:ascii="Arial" w:hAnsi="Arial"/>
            <w:lang w:val="en-US"/>
          </w:rPr>
          <w:delText>various</w:delText>
        </w:r>
      </w:del>
      <w:ins w:id="30" w:author="Lisa Wingate" w:date="2018-12-16T20:59:00Z">
        <w:r w:rsidR="00CC6BC3">
          <w:rPr>
            <w:rFonts w:ascii="Arial" w:hAnsi="Arial"/>
            <w:lang w:val="en-US"/>
          </w:rPr>
          <w:t>can be found inhabiting diverse</w:t>
        </w:r>
      </w:ins>
      <w:r w:rsidR="00A30BC7">
        <w:rPr>
          <w:rFonts w:ascii="Arial" w:hAnsi="Arial"/>
          <w:lang w:val="en-US"/>
        </w:rPr>
        <w:t xml:space="preserve"> aquatic and terrestrial habitats thanks to </w:t>
      </w:r>
      <w:ins w:id="31" w:author="Lisa Wingate" w:date="2018-12-16T20:59:00Z">
        <w:r w:rsidR="00CC6BC3">
          <w:rPr>
            <w:rFonts w:ascii="Arial" w:hAnsi="Arial"/>
            <w:lang w:val="en-US"/>
          </w:rPr>
          <w:t xml:space="preserve">their </w:t>
        </w:r>
      </w:ins>
      <w:r w:rsidR="00A30BC7">
        <w:rPr>
          <w:rFonts w:ascii="Arial" w:hAnsi="Arial"/>
          <w:lang w:val="en-US"/>
        </w:rPr>
        <w:t xml:space="preserve">advanced </w:t>
      </w:r>
      <w:ins w:id="32" w:author="Lisa Wingate" w:date="2018-12-16T20:59:00Z">
        <w:r w:rsidR="00CC6BC3">
          <w:rPr>
            <w:rFonts w:ascii="Arial" w:hAnsi="Arial"/>
            <w:lang w:val="en-US"/>
          </w:rPr>
          <w:t xml:space="preserve">abilities to </w:t>
        </w:r>
      </w:ins>
      <w:r w:rsidR="00A30BC7">
        <w:rPr>
          <w:rFonts w:ascii="Arial" w:hAnsi="Arial"/>
          <w:lang w:val="en-US"/>
        </w:rPr>
        <w:t>adapt</w:t>
      </w:r>
      <w:del w:id="33" w:author="Lisa Wingate" w:date="2018-12-16T20:59:00Z">
        <w:r w:rsidR="00A30BC7" w:rsidDel="00CC6BC3">
          <w:rPr>
            <w:rFonts w:ascii="Arial" w:hAnsi="Arial"/>
            <w:lang w:val="en-US"/>
          </w:rPr>
          <w:delText>ation abilities</w:delText>
        </w:r>
      </w:del>
      <w:r w:rsidR="00A30BC7">
        <w:rPr>
          <w:rFonts w:ascii="Arial" w:hAnsi="Arial"/>
          <w:lang w:val="en-US"/>
        </w:rPr>
        <w:t xml:space="preserve"> </w:t>
      </w:r>
      <w:r w:rsidR="00FA1312">
        <w:rPr>
          <w:rFonts w:ascii="Arial" w:hAnsi="Arial"/>
          <w:lang w:val="en-US"/>
        </w:rPr>
        <w:t xml:space="preserve">to </w:t>
      </w:r>
      <w:ins w:id="34" w:author="Lisa Wingate" w:date="2018-12-16T20:59:00Z">
        <w:r w:rsidR="00CC6BC3">
          <w:rPr>
            <w:rFonts w:ascii="Arial" w:hAnsi="Arial"/>
            <w:lang w:val="en-US"/>
          </w:rPr>
          <w:t xml:space="preserve">a range of </w:t>
        </w:r>
      </w:ins>
      <w:del w:id="35" w:author="Lisa Wingate" w:date="2018-12-16T20:59:00Z">
        <w:r w:rsidR="00FA1312" w:rsidDel="00CC6BC3">
          <w:rPr>
            <w:rFonts w:ascii="Arial" w:hAnsi="Arial"/>
            <w:lang w:val="en-US"/>
          </w:rPr>
          <w:delText>various</w:delText>
        </w:r>
      </w:del>
      <w:ins w:id="36" w:author="Lisa Wingate" w:date="2018-12-16T20:59:00Z">
        <w:r w:rsidR="00CC6BC3">
          <w:rPr>
            <w:rFonts w:ascii="Arial" w:hAnsi="Arial"/>
            <w:lang w:val="en-US"/>
          </w:rPr>
          <w:t>challenging environmental conditions</w:t>
        </w:r>
      </w:ins>
      <w:r w:rsidR="00FA1312">
        <w:rPr>
          <w:rFonts w:ascii="Arial" w:hAnsi="Arial"/>
          <w:lang w:val="en-US"/>
        </w:rPr>
        <w:t xml:space="preserve"> </w:t>
      </w:r>
      <w:del w:id="37" w:author="Lisa Wingate" w:date="2018-12-16T21:00:00Z">
        <w:r w:rsidR="00FA1312" w:rsidDel="00CC6BC3">
          <w:rPr>
            <w:rFonts w:ascii="Arial" w:hAnsi="Arial"/>
            <w:lang w:val="en-US"/>
          </w:rPr>
          <w:delText xml:space="preserve">habitats </w:delText>
        </w:r>
      </w:del>
      <w:r w:rsidR="00A30BC7">
        <w:rPr>
          <w:rFonts w:ascii="Arial" w:hAnsi="Arial"/>
          <w:lang w:val="en-US"/>
        </w:rPr>
        <w:t>(</w:t>
      </w:r>
      <w:r w:rsidR="00A30BC7">
        <w:rPr>
          <w:rFonts w:ascii="Arial" w:hAnsi="Arial"/>
          <w:i/>
          <w:lang w:val="en-US"/>
        </w:rPr>
        <w:t>e.g.</w:t>
      </w:r>
      <w:r w:rsidR="00A30BC7">
        <w:rPr>
          <w:rFonts w:ascii="Arial" w:hAnsi="Arial"/>
          <w:lang w:val="en-US"/>
        </w:rPr>
        <w:t xml:space="preserve">, soils, marine, airborne, plants and animals, </w:t>
      </w:r>
      <w:del w:id="38" w:author="Lisa Wingate" w:date="2018-12-16T21:00:00Z">
        <w:r w:rsidR="00A30BC7" w:rsidDel="00CC6BC3">
          <w:rPr>
            <w:rFonts w:ascii="Arial" w:hAnsi="Arial"/>
            <w:lang w:val="en-US"/>
          </w:rPr>
          <w:delText>but also</w:delText>
        </w:r>
      </w:del>
      <w:ins w:id="39" w:author="Lisa Wingate" w:date="2018-12-16T21:00:00Z">
        <w:r w:rsidR="00CC6BC3">
          <w:rPr>
            <w:rFonts w:ascii="Arial" w:hAnsi="Arial"/>
            <w:lang w:val="en-US"/>
          </w:rPr>
          <w:t>including</w:t>
        </w:r>
      </w:ins>
      <w:r w:rsidR="00A30BC7">
        <w:rPr>
          <w:rFonts w:ascii="Arial" w:hAnsi="Arial"/>
          <w:lang w:val="en-US"/>
        </w:rPr>
        <w:t xml:space="preserve"> extreme environments such as polar regions or desert</w:t>
      </w:r>
      <w:ins w:id="40" w:author="Lisa Wingate" w:date="2018-12-16T21:00:00Z">
        <w:r w:rsidR="00CC6BC3">
          <w:rPr>
            <w:rFonts w:ascii="Arial" w:hAnsi="Arial"/>
            <w:lang w:val="en-US"/>
          </w:rPr>
          <w:t>s</w:t>
        </w:r>
      </w:ins>
      <w:r w:rsidR="00A30BC7">
        <w:rPr>
          <w:rFonts w:ascii="Arial" w:hAnsi="Arial"/>
          <w:lang w:val="en-US"/>
        </w:rPr>
        <w:t>) (</w:t>
      </w:r>
      <w:r w:rsidR="007D4E68">
        <w:rPr>
          <w:rFonts w:ascii="Arial" w:hAnsi="Arial"/>
          <w:lang w:val="en-US"/>
        </w:rPr>
        <w:t>A</w:t>
      </w:r>
      <w:r w:rsidR="00A30BC7">
        <w:rPr>
          <w:rFonts w:ascii="Arial" w:hAnsi="Arial"/>
          <w:lang w:val="en-US"/>
        </w:rPr>
        <w:t xml:space="preserve">ndersen 1992; </w:t>
      </w:r>
      <w:proofErr w:type="spellStart"/>
      <w:r w:rsidR="00A30BC7">
        <w:rPr>
          <w:rFonts w:ascii="Arial" w:hAnsi="Arial"/>
          <w:lang w:val="en-US"/>
        </w:rPr>
        <w:t>Zancan</w:t>
      </w:r>
      <w:proofErr w:type="spellEnd"/>
      <w:r w:rsidR="00A30BC7">
        <w:rPr>
          <w:rFonts w:ascii="Arial" w:hAnsi="Arial"/>
          <w:lang w:val="en-US"/>
        </w:rPr>
        <w:t xml:space="preserve"> et al., 2006; </w:t>
      </w:r>
      <w:proofErr w:type="spellStart"/>
      <w:r w:rsidR="00A30BC7">
        <w:rPr>
          <w:rFonts w:ascii="Arial" w:hAnsi="Arial"/>
          <w:lang w:val="en-US"/>
        </w:rPr>
        <w:t>Tomitani</w:t>
      </w:r>
      <w:proofErr w:type="spellEnd"/>
      <w:r w:rsidR="00A30BC7">
        <w:rPr>
          <w:rFonts w:ascii="Arial" w:hAnsi="Arial"/>
          <w:lang w:val="en-US"/>
        </w:rPr>
        <w:t xml:space="preserve"> et al., 2006; </w:t>
      </w:r>
      <w:proofErr w:type="spellStart"/>
      <w:r w:rsidR="00A30BC7">
        <w:rPr>
          <w:rFonts w:ascii="Arial" w:hAnsi="Arial"/>
          <w:lang w:val="en-US"/>
        </w:rPr>
        <w:t>Seckbach</w:t>
      </w:r>
      <w:proofErr w:type="spellEnd"/>
      <w:r w:rsidR="00A30BC7">
        <w:rPr>
          <w:rFonts w:ascii="Arial" w:hAnsi="Arial"/>
          <w:lang w:val="en-US"/>
        </w:rPr>
        <w:t xml:space="preserve">, 2007; Elbert et al., 2012; </w:t>
      </w:r>
      <w:proofErr w:type="spellStart"/>
      <w:r w:rsidR="00A30BC7">
        <w:rPr>
          <w:rFonts w:ascii="Arial" w:hAnsi="Arial"/>
          <w:lang w:val="en-US"/>
        </w:rPr>
        <w:t>Ramanan</w:t>
      </w:r>
      <w:proofErr w:type="spellEnd"/>
      <w:r w:rsidR="00A30BC7">
        <w:rPr>
          <w:rFonts w:ascii="Arial" w:hAnsi="Arial"/>
          <w:lang w:val="en-US"/>
        </w:rPr>
        <w:t xml:space="preserve"> et al., 2015; </w:t>
      </w:r>
      <w:proofErr w:type="spellStart"/>
      <w:r w:rsidR="00A30BC7">
        <w:rPr>
          <w:rFonts w:ascii="Arial" w:hAnsi="Arial"/>
          <w:lang w:val="en-US"/>
        </w:rPr>
        <w:t>Tesson</w:t>
      </w:r>
      <w:proofErr w:type="spellEnd"/>
      <w:r w:rsidR="00A30BC7">
        <w:rPr>
          <w:rFonts w:ascii="Arial" w:hAnsi="Arial"/>
          <w:lang w:val="en-US"/>
        </w:rPr>
        <w:t xml:space="preserve"> et al., 2016; </w:t>
      </w:r>
      <w:proofErr w:type="spellStart"/>
      <w:r w:rsidR="00A30BC7">
        <w:rPr>
          <w:rFonts w:ascii="Arial" w:hAnsi="Arial"/>
          <w:lang w:val="en-US"/>
        </w:rPr>
        <w:t>Seppey</w:t>
      </w:r>
      <w:proofErr w:type="spellEnd"/>
      <w:r w:rsidR="00A30BC7">
        <w:rPr>
          <w:rFonts w:ascii="Arial" w:hAnsi="Arial"/>
          <w:lang w:val="en-US"/>
        </w:rPr>
        <w:t xml:space="preserve"> et al., 2017; </w:t>
      </w:r>
      <w:proofErr w:type="spellStart"/>
      <w:r w:rsidR="00A30BC7">
        <w:rPr>
          <w:rFonts w:ascii="Arial" w:hAnsi="Arial"/>
          <w:lang w:val="en-US"/>
        </w:rPr>
        <w:t>Rippin</w:t>
      </w:r>
      <w:proofErr w:type="spellEnd"/>
      <w:r w:rsidR="00A30BC7">
        <w:rPr>
          <w:rFonts w:ascii="Arial" w:hAnsi="Arial"/>
          <w:lang w:val="en-US"/>
        </w:rPr>
        <w:t xml:space="preserve"> et al., 2018).</w:t>
      </w:r>
      <w:r w:rsidRPr="0024195E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These ubiquitous microorganisms play essential ecological roles in </w:t>
      </w:r>
      <w:ins w:id="41" w:author="Lisa Wingate" w:date="2018-12-16T21:00:00Z">
        <w:r w:rsidR="00CC6BC3">
          <w:rPr>
            <w:rFonts w:ascii="Arial" w:hAnsi="Arial"/>
            <w:lang w:val="en-US"/>
          </w:rPr>
          <w:t xml:space="preserve">the </w:t>
        </w:r>
      </w:ins>
      <w:r>
        <w:rPr>
          <w:rFonts w:ascii="Arial" w:hAnsi="Arial"/>
          <w:lang w:val="en-US"/>
        </w:rPr>
        <w:t xml:space="preserve">global carbon and nitrogen cycles </w:t>
      </w:r>
      <w:del w:id="42" w:author="Lisa Wingate" w:date="2018-12-16T21:00:00Z">
        <w:r w:rsidDel="00CC6BC3">
          <w:rPr>
            <w:rFonts w:ascii="Arial" w:hAnsi="Arial"/>
            <w:lang w:val="en-US"/>
          </w:rPr>
          <w:delText xml:space="preserve">but </w:delText>
        </w:r>
      </w:del>
      <w:ins w:id="43" w:author="Lisa Wingate" w:date="2018-12-16T21:00:00Z">
        <w:r w:rsidR="00CC6BC3">
          <w:rPr>
            <w:rFonts w:ascii="Arial" w:hAnsi="Arial"/>
            <w:lang w:val="en-US"/>
          </w:rPr>
          <w:t>and</w:t>
        </w:r>
        <w:r w:rsidR="00CC6BC3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also contribute to </w:t>
      </w:r>
      <w:r w:rsidR="005E2387"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>produc</w:t>
      </w:r>
      <w:r w:rsidR="005E2387">
        <w:rPr>
          <w:rFonts w:ascii="Arial" w:hAnsi="Arial"/>
          <w:lang w:val="en-US"/>
        </w:rPr>
        <w:t>tion of</w:t>
      </w:r>
      <w:r>
        <w:rPr>
          <w:rFonts w:ascii="Arial" w:hAnsi="Arial"/>
          <w:lang w:val="en-US"/>
        </w:rPr>
        <w:t xml:space="preserve"> atmospheric oxygen. As primary producers, they </w:t>
      </w:r>
      <w:del w:id="44" w:author="Lisa Wingate" w:date="2018-12-16T21:01:00Z">
        <w:r w:rsidDel="00CC6BC3">
          <w:rPr>
            <w:rFonts w:ascii="Arial" w:hAnsi="Arial"/>
            <w:lang w:val="en-US"/>
          </w:rPr>
          <w:delText xml:space="preserve">are </w:delText>
        </w:r>
        <w:r w:rsidR="00FA1312" w:rsidDel="00CC6BC3">
          <w:rPr>
            <w:rFonts w:ascii="Arial" w:hAnsi="Arial"/>
            <w:lang w:val="en-US"/>
          </w:rPr>
          <w:delText>at</w:delText>
        </w:r>
      </w:del>
      <w:ins w:id="45" w:author="Lisa Wingate" w:date="2018-12-16T21:01:00Z">
        <w:r w:rsidR="00CC6BC3">
          <w:rPr>
            <w:rFonts w:ascii="Arial" w:hAnsi="Arial"/>
            <w:lang w:val="en-US"/>
          </w:rPr>
          <w:t>form</w:t>
        </w:r>
      </w:ins>
      <w:r>
        <w:rPr>
          <w:rFonts w:ascii="Arial" w:hAnsi="Arial"/>
          <w:lang w:val="en-US"/>
        </w:rPr>
        <w:t xml:space="preserve"> the bas</w:t>
      </w:r>
      <w:ins w:id="46" w:author="Lisa Wingate" w:date="2018-12-16T21:01:00Z">
        <w:r w:rsidR="00CC6BC3">
          <w:rPr>
            <w:rFonts w:ascii="Arial" w:hAnsi="Arial"/>
            <w:lang w:val="en-US"/>
          </w:rPr>
          <w:t>e</w:t>
        </w:r>
      </w:ins>
      <w:del w:id="47" w:author="Lisa Wingate" w:date="2018-12-16T21:01:00Z">
        <w:r w:rsidDel="00CC6BC3">
          <w:rPr>
            <w:rFonts w:ascii="Arial" w:hAnsi="Arial"/>
            <w:lang w:val="en-US"/>
          </w:rPr>
          <w:delText>is</w:delText>
        </w:r>
      </w:del>
      <w:r>
        <w:rPr>
          <w:rFonts w:ascii="Arial" w:hAnsi="Arial"/>
          <w:lang w:val="en-US"/>
        </w:rPr>
        <w:t xml:space="preserve"> of trophic networks (</w:t>
      </w:r>
      <w:r w:rsidRPr="005E2387">
        <w:rPr>
          <w:rFonts w:ascii="Arial" w:hAnsi="Arial"/>
          <w:i/>
          <w:lang w:val="en-US"/>
        </w:rPr>
        <w:t>e.g.</w:t>
      </w:r>
      <w:r>
        <w:rPr>
          <w:rFonts w:ascii="Arial" w:hAnsi="Arial"/>
          <w:lang w:val="en-US"/>
        </w:rPr>
        <w:t xml:space="preserve"> microbial loop in aquatic ecosystems, </w:t>
      </w:r>
      <w:proofErr w:type="spellStart"/>
      <w:r>
        <w:rPr>
          <w:rFonts w:ascii="Arial" w:hAnsi="Arial"/>
          <w:lang w:val="en-US"/>
        </w:rPr>
        <w:t>Azam</w:t>
      </w:r>
      <w:proofErr w:type="spellEnd"/>
      <w:r>
        <w:rPr>
          <w:rFonts w:ascii="Arial" w:hAnsi="Arial"/>
          <w:lang w:val="en-US"/>
        </w:rPr>
        <w:t xml:space="preserve"> et al, 1983) and may represent a </w:t>
      </w:r>
      <w:ins w:id="48" w:author="Lisa Wingate" w:date="2018-12-16T21:01:00Z">
        <w:r w:rsidR="00CC6BC3">
          <w:rPr>
            <w:rFonts w:ascii="Arial" w:hAnsi="Arial"/>
            <w:lang w:val="en-US"/>
          </w:rPr>
          <w:t xml:space="preserve">potentially </w:t>
        </w:r>
      </w:ins>
      <w:r>
        <w:rPr>
          <w:rFonts w:ascii="Arial" w:hAnsi="Arial"/>
          <w:lang w:val="en-US"/>
        </w:rPr>
        <w:t xml:space="preserve">rich reservoir </w:t>
      </w:r>
      <w:del w:id="49" w:author="Lisa Wingate" w:date="2018-12-16T21:01:00Z">
        <w:r w:rsidDel="00CC6BC3">
          <w:rPr>
            <w:rFonts w:ascii="Arial" w:hAnsi="Arial"/>
            <w:lang w:val="en-US"/>
          </w:rPr>
          <w:delText xml:space="preserve">of </w:delText>
        </w:r>
      </w:del>
      <w:ins w:id="50" w:author="Lisa Wingate" w:date="2018-12-16T21:01:00Z">
        <w:r w:rsidR="00CC6BC3">
          <w:rPr>
            <w:rFonts w:ascii="Arial" w:hAnsi="Arial"/>
            <w:lang w:val="en-US"/>
          </w:rPr>
          <w:t>for diverse,</w:t>
        </w:r>
        <w:r w:rsidR="00CC6BC3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natural </w:t>
      </w:r>
      <w:ins w:id="51" w:author="Lisa Wingate" w:date="2018-12-16T21:01:00Z">
        <w:r w:rsidR="00CC6BC3">
          <w:rPr>
            <w:rFonts w:ascii="Arial" w:hAnsi="Arial"/>
            <w:lang w:val="en-US"/>
          </w:rPr>
          <w:t xml:space="preserve">biosynthetic </w:t>
        </w:r>
      </w:ins>
      <w:r>
        <w:rPr>
          <w:rFonts w:ascii="Arial" w:hAnsi="Arial"/>
          <w:lang w:val="en-US"/>
        </w:rPr>
        <w:t>product</w:t>
      </w:r>
      <w:ins w:id="52" w:author="Lisa Wingate" w:date="2018-12-16T21:02:00Z">
        <w:r w:rsidR="00CC6BC3">
          <w:rPr>
            <w:rFonts w:ascii="Arial" w:hAnsi="Arial"/>
            <w:lang w:val="en-US"/>
          </w:rPr>
          <w:t>s</w:t>
        </w:r>
      </w:ins>
      <w:r>
        <w:rPr>
          <w:rFonts w:ascii="Arial" w:hAnsi="Arial"/>
          <w:lang w:val="en-US"/>
        </w:rPr>
        <w:t xml:space="preserve"> </w:t>
      </w:r>
      <w:del w:id="53" w:author="Lisa Wingate" w:date="2018-12-16T21:02:00Z">
        <w:r w:rsidDel="00CC6BC3">
          <w:rPr>
            <w:rFonts w:ascii="Arial" w:hAnsi="Arial"/>
            <w:lang w:val="en-US"/>
          </w:rPr>
          <w:delText>biosynthetic</w:delText>
        </w:r>
        <w:r w:rsidR="00684501" w:rsidDel="00CC6BC3">
          <w:rPr>
            <w:rFonts w:ascii="Arial" w:hAnsi="Arial"/>
            <w:lang w:val="en-US"/>
          </w:rPr>
          <w:delText xml:space="preserve"> diversity </w:delText>
        </w:r>
      </w:del>
      <w:r w:rsidR="00684501">
        <w:rPr>
          <w:rFonts w:ascii="Arial" w:hAnsi="Arial"/>
          <w:lang w:val="en-US"/>
        </w:rPr>
        <w:t>(Schenk et al., 2008</w:t>
      </w:r>
      <w:r>
        <w:rPr>
          <w:rFonts w:ascii="Arial" w:hAnsi="Arial"/>
          <w:lang w:val="en-US"/>
        </w:rPr>
        <w:t>).</w:t>
      </w:r>
    </w:p>
    <w:p w14:paraId="29585C2B" w14:textId="3BC65E1E" w:rsidR="00A715FB" w:rsidRDefault="00C24A5F" w:rsidP="005703DC">
      <w:pPr>
        <w:spacing w:line="480" w:lineRule="auto"/>
        <w:ind w:firstLine="560"/>
        <w:jc w:val="both"/>
        <w:rPr>
          <w:lang w:val="en-US"/>
        </w:rPr>
      </w:pPr>
      <w:r>
        <w:rPr>
          <w:rFonts w:ascii="Arial" w:hAnsi="Arial"/>
          <w:lang w:val="en-US"/>
        </w:rPr>
        <w:t>Soil</w:t>
      </w:r>
      <w:r w:rsidRPr="00727B29">
        <w:rPr>
          <w:rFonts w:ascii="Arial" w:hAnsi="Arial" w:hint="eastAsia"/>
          <w:lang w:val="en-US"/>
        </w:rPr>
        <w:t xml:space="preserve"> </w:t>
      </w:r>
      <w:r>
        <w:rPr>
          <w:rFonts w:ascii="Arial" w:hAnsi="Arial"/>
          <w:lang w:val="en-US"/>
        </w:rPr>
        <w:t>micro</w:t>
      </w:r>
      <w:r w:rsidRPr="00727B29">
        <w:rPr>
          <w:rFonts w:ascii="Arial" w:hAnsi="Arial" w:hint="eastAsia"/>
          <w:lang w:val="en-US"/>
        </w:rPr>
        <w:t xml:space="preserve">algae primarily belong to </w:t>
      </w:r>
      <w:r>
        <w:rPr>
          <w:rFonts w:ascii="Arial" w:hAnsi="Arial"/>
          <w:lang w:val="en-US"/>
        </w:rPr>
        <w:t>three</w:t>
      </w:r>
      <w:r w:rsidRPr="00727B29">
        <w:rPr>
          <w:rFonts w:ascii="Arial" w:hAnsi="Arial" w:hint="eastAsia"/>
          <w:lang w:val="en-US"/>
        </w:rPr>
        <w:t xml:space="preserve"> </w:t>
      </w:r>
      <w:r>
        <w:rPr>
          <w:rFonts w:ascii="Arial" w:hAnsi="Arial"/>
          <w:lang w:val="en-US"/>
        </w:rPr>
        <w:t xml:space="preserve">main </w:t>
      </w:r>
      <w:r w:rsidRPr="00727B29">
        <w:rPr>
          <w:rFonts w:ascii="Arial" w:hAnsi="Arial" w:hint="eastAsia"/>
          <w:lang w:val="en-US"/>
        </w:rPr>
        <w:t xml:space="preserve">groups: </w:t>
      </w:r>
      <w:r>
        <w:rPr>
          <w:rFonts w:ascii="Arial" w:hAnsi="Arial"/>
          <w:lang w:val="en-US"/>
        </w:rPr>
        <w:t xml:space="preserve">the prokaryotic cyanobacteria and two eukaryotic algae </w:t>
      </w:r>
      <w:del w:id="54" w:author="Lisa Wingate" w:date="2018-12-16T21:02:00Z">
        <w:r w:rsidDel="00B27E12">
          <w:rPr>
            <w:rFonts w:ascii="Arial" w:hAnsi="Arial"/>
            <w:lang w:val="en-US"/>
          </w:rPr>
          <w:delText>along with</w:delText>
        </w:r>
      </w:del>
      <w:ins w:id="55" w:author="Lisa Wingate" w:date="2018-12-16T21:02:00Z">
        <w:r w:rsidR="00B27E12">
          <w:rPr>
            <w:rFonts w:ascii="Arial" w:hAnsi="Arial"/>
            <w:lang w:val="en-US"/>
          </w:rPr>
          <w:t>including</w:t>
        </w:r>
      </w:ins>
      <w:r>
        <w:rPr>
          <w:rFonts w:ascii="Arial" w:hAnsi="Arial"/>
          <w:lang w:val="en-US"/>
        </w:rPr>
        <w:t xml:space="preserve"> </w:t>
      </w:r>
      <w:r w:rsidRPr="00727B29">
        <w:rPr>
          <w:rFonts w:ascii="Arial" w:hAnsi="Arial" w:hint="eastAsia"/>
          <w:lang w:val="en-US"/>
        </w:rPr>
        <w:t>the green algae and the diatoms</w:t>
      </w:r>
      <w:r>
        <w:rPr>
          <w:rFonts w:ascii="Arial" w:hAnsi="Arial"/>
          <w:lang w:val="en-US"/>
        </w:rPr>
        <w:t xml:space="preserve"> (Hoffmann, 1989)</w:t>
      </w:r>
      <w:r w:rsidRPr="00727B29">
        <w:rPr>
          <w:rFonts w:ascii="Arial" w:hAnsi="Arial" w:hint="eastAsia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lang w:val="en-US"/>
        </w:rPr>
        <w:t>Cyanobacteria, commonly called ‘blue-green algae’, are prokaryot</w:t>
      </w:r>
      <w:r>
        <w:rPr>
          <w:rFonts w:ascii="Arial" w:hAnsi="Arial"/>
          <w:lang w:val="en-US"/>
        </w:rPr>
        <w:t xml:space="preserve">es with a monophyletic distribution inside </w:t>
      </w:r>
      <w:ins w:id="56" w:author="Lisa Wingate" w:date="2018-12-16T21:02:00Z">
        <w:r w:rsidR="00B27E12">
          <w:rPr>
            <w:rFonts w:ascii="Arial" w:hAnsi="Arial"/>
            <w:lang w:val="en-US"/>
          </w:rPr>
          <w:t xml:space="preserve">the </w:t>
        </w:r>
      </w:ins>
      <w:r>
        <w:rPr>
          <w:rFonts w:ascii="Arial" w:hAnsi="Arial"/>
          <w:lang w:val="en-US"/>
        </w:rPr>
        <w:t xml:space="preserve">eubacteria </w:t>
      </w:r>
      <w:r w:rsidR="00A30BC7">
        <w:rPr>
          <w:rFonts w:ascii="Arial" w:hAnsi="Arial"/>
          <w:lang w:val="en-US"/>
        </w:rPr>
        <w:t>(</w:t>
      </w:r>
      <w:proofErr w:type="spellStart"/>
      <w:r w:rsidR="00A30BC7">
        <w:rPr>
          <w:rFonts w:ascii="Arial" w:hAnsi="Arial"/>
          <w:lang w:val="en-US"/>
        </w:rPr>
        <w:t>Palinska</w:t>
      </w:r>
      <w:proofErr w:type="spellEnd"/>
      <w:r w:rsidR="00A30BC7">
        <w:rPr>
          <w:rFonts w:ascii="Arial" w:hAnsi="Arial"/>
          <w:lang w:val="en-US"/>
        </w:rPr>
        <w:t xml:space="preserve"> et al., 2014). Eukaryotic algae represent a polyphyletic assemblage including several lineages </w:t>
      </w:r>
      <w:r w:rsidR="00FA1312">
        <w:rPr>
          <w:rFonts w:ascii="Arial" w:hAnsi="Arial"/>
          <w:lang w:val="en-US"/>
        </w:rPr>
        <w:t xml:space="preserve">that </w:t>
      </w:r>
      <w:r w:rsidR="00A30BC7">
        <w:rPr>
          <w:rFonts w:ascii="Arial" w:hAnsi="Arial"/>
          <w:lang w:val="en-US"/>
        </w:rPr>
        <w:t>evolved from a primary common endosymb</w:t>
      </w:r>
      <w:r w:rsidR="00FA1312">
        <w:rPr>
          <w:rFonts w:ascii="Arial" w:hAnsi="Arial"/>
          <w:lang w:val="en-US"/>
        </w:rPr>
        <w:t>i</w:t>
      </w:r>
      <w:r w:rsidR="00A30BC7">
        <w:rPr>
          <w:rFonts w:ascii="Arial" w:hAnsi="Arial"/>
          <w:lang w:val="en-US"/>
        </w:rPr>
        <w:t xml:space="preserve">osis: </w:t>
      </w:r>
      <w:r w:rsidR="002B48C1">
        <w:rPr>
          <w:rFonts w:ascii="Arial" w:hAnsi="Arial"/>
          <w:lang w:val="en-US"/>
        </w:rPr>
        <w:t>the main group of green algae (</w:t>
      </w:r>
      <w:proofErr w:type="spellStart"/>
      <w:r w:rsidR="002B48C1" w:rsidRPr="00FF6811">
        <w:rPr>
          <w:rFonts w:ascii="Arial" w:hAnsi="Arial" w:hint="eastAsia"/>
          <w:lang w:val="en-US"/>
        </w:rPr>
        <w:t>Viridiplantae</w:t>
      </w:r>
      <w:proofErr w:type="spellEnd"/>
      <w:r w:rsidR="002B48C1">
        <w:rPr>
          <w:rFonts w:ascii="Arial" w:hAnsi="Arial"/>
          <w:lang w:val="en-US"/>
        </w:rPr>
        <w:t>)</w:t>
      </w:r>
      <w:r w:rsidR="002B48C1" w:rsidRPr="00FF6811">
        <w:rPr>
          <w:rFonts w:ascii="Arial" w:hAnsi="Arial" w:hint="eastAsia"/>
          <w:lang w:val="en-US"/>
        </w:rPr>
        <w:t xml:space="preserve"> belong</w:t>
      </w:r>
      <w:r w:rsidR="002B48C1">
        <w:rPr>
          <w:rFonts w:ascii="Arial" w:hAnsi="Arial"/>
          <w:lang w:val="en-US"/>
        </w:rPr>
        <w:t>s</w:t>
      </w:r>
      <w:r w:rsidR="002B48C1" w:rsidRPr="00FF6811">
        <w:rPr>
          <w:rFonts w:ascii="Arial" w:hAnsi="Arial" w:hint="eastAsia"/>
          <w:lang w:val="en-US"/>
        </w:rPr>
        <w:t xml:space="preserve"> to a well-supported monophyletic group</w:t>
      </w:r>
      <w:r w:rsidR="002B48C1" w:rsidRPr="00FF6811">
        <w:rPr>
          <w:rFonts w:hint="eastAsia"/>
          <w:lang w:val="en-GB"/>
        </w:rPr>
        <w:t xml:space="preserve"> </w:t>
      </w:r>
      <w:r w:rsidR="002B48C1" w:rsidRPr="00FF6811">
        <w:rPr>
          <w:rFonts w:ascii="Arial" w:hAnsi="Arial" w:hint="eastAsia"/>
          <w:lang w:val="en-US"/>
        </w:rPr>
        <w:t xml:space="preserve">subdivided in two major </w:t>
      </w:r>
      <w:r w:rsidR="002B48C1">
        <w:rPr>
          <w:rFonts w:ascii="Arial" w:hAnsi="Arial"/>
          <w:lang w:val="en-US"/>
        </w:rPr>
        <w:t>groups</w:t>
      </w:r>
      <w:r w:rsidR="002B48C1" w:rsidRPr="00FF6811">
        <w:rPr>
          <w:rFonts w:ascii="Arial" w:hAnsi="Arial" w:hint="eastAsia"/>
          <w:lang w:val="en-US"/>
        </w:rPr>
        <w:t xml:space="preserve">, the </w:t>
      </w:r>
      <w:proofErr w:type="spellStart"/>
      <w:r w:rsidR="002B48C1" w:rsidRPr="00FF6811">
        <w:rPr>
          <w:rFonts w:ascii="Arial" w:hAnsi="Arial" w:hint="eastAsia"/>
          <w:lang w:val="en-US"/>
        </w:rPr>
        <w:t>Chlorophyta</w:t>
      </w:r>
      <w:proofErr w:type="spellEnd"/>
      <w:r w:rsidR="002B48C1" w:rsidRPr="00FF6811">
        <w:rPr>
          <w:rFonts w:ascii="Arial" w:hAnsi="Arial" w:hint="eastAsia"/>
          <w:lang w:val="en-US"/>
        </w:rPr>
        <w:t xml:space="preserve"> and the </w:t>
      </w:r>
      <w:proofErr w:type="spellStart"/>
      <w:r w:rsidR="002B48C1" w:rsidRPr="00FF6811">
        <w:rPr>
          <w:rFonts w:ascii="Arial" w:hAnsi="Arial" w:hint="eastAsia"/>
          <w:lang w:val="en-US"/>
        </w:rPr>
        <w:t>Streptophyta</w:t>
      </w:r>
      <w:proofErr w:type="spellEnd"/>
      <w:r w:rsidR="002B48C1">
        <w:rPr>
          <w:rFonts w:ascii="Arial" w:hAnsi="Arial"/>
          <w:lang w:val="en-US"/>
        </w:rPr>
        <w:t xml:space="preserve"> </w:t>
      </w:r>
      <w:r w:rsidR="00FA1312">
        <w:rPr>
          <w:rFonts w:ascii="Arial" w:hAnsi="Arial" w:cs="Arial"/>
          <w:lang w:val="en-US"/>
        </w:rPr>
        <w:t>[</w:t>
      </w:r>
      <w:r w:rsidR="002B48C1">
        <w:rPr>
          <w:rFonts w:ascii="Arial" w:hAnsi="Arial"/>
          <w:lang w:val="en-US"/>
        </w:rPr>
        <w:t>this second</w:t>
      </w:r>
      <w:r w:rsidR="00FA1312">
        <w:rPr>
          <w:rFonts w:ascii="Arial" w:hAnsi="Arial"/>
          <w:lang w:val="en-US"/>
        </w:rPr>
        <w:t xml:space="preserve"> group</w:t>
      </w:r>
      <w:r w:rsidR="002B48C1" w:rsidRPr="00FF6811">
        <w:rPr>
          <w:rFonts w:ascii="Arial" w:hAnsi="Arial" w:hint="eastAsia"/>
          <w:lang w:val="en-US"/>
        </w:rPr>
        <w:t xml:space="preserve"> </w:t>
      </w:r>
      <w:r w:rsidR="002B48C1" w:rsidRPr="00FF6811">
        <w:rPr>
          <w:rFonts w:ascii="Arial" w:hAnsi="Arial"/>
          <w:lang w:val="en-US"/>
        </w:rPr>
        <w:t>in</w:t>
      </w:r>
      <w:r w:rsidR="002B48C1">
        <w:rPr>
          <w:rFonts w:ascii="Arial" w:hAnsi="Arial"/>
          <w:lang w:val="en-US"/>
        </w:rPr>
        <w:t>cludes</w:t>
      </w:r>
      <w:r w:rsidR="002B48C1" w:rsidRPr="00FF6811">
        <w:rPr>
          <w:rFonts w:ascii="Arial" w:hAnsi="Arial" w:hint="eastAsia"/>
          <w:lang w:val="en-US"/>
        </w:rPr>
        <w:t xml:space="preserve"> </w:t>
      </w:r>
      <w:proofErr w:type="spellStart"/>
      <w:r w:rsidR="002B48C1">
        <w:rPr>
          <w:rFonts w:ascii="Arial" w:hAnsi="Arial"/>
          <w:lang w:val="en-US"/>
        </w:rPr>
        <w:t>Charophyta</w:t>
      </w:r>
      <w:proofErr w:type="spellEnd"/>
      <w:r w:rsidR="002B48C1">
        <w:rPr>
          <w:rFonts w:ascii="Arial" w:hAnsi="Arial"/>
          <w:lang w:val="en-US"/>
        </w:rPr>
        <w:t xml:space="preserve"> and </w:t>
      </w:r>
      <w:r w:rsidR="002B48C1" w:rsidRPr="00FF6811">
        <w:rPr>
          <w:rFonts w:ascii="Arial" w:hAnsi="Arial" w:hint="eastAsia"/>
          <w:lang w:val="en-US"/>
        </w:rPr>
        <w:t>the land plants</w:t>
      </w:r>
      <w:r w:rsidR="002B48C1">
        <w:rPr>
          <w:rFonts w:ascii="Arial" w:hAnsi="Arial"/>
          <w:lang w:val="en-US"/>
        </w:rPr>
        <w:t>; the red algae (</w:t>
      </w:r>
      <w:proofErr w:type="spellStart"/>
      <w:r w:rsidR="002B48C1">
        <w:rPr>
          <w:rFonts w:ascii="Arial" w:hAnsi="Arial"/>
          <w:lang w:val="en-US"/>
        </w:rPr>
        <w:t>Rodophyta</w:t>
      </w:r>
      <w:proofErr w:type="spellEnd"/>
      <w:r w:rsidR="002B48C1">
        <w:rPr>
          <w:rFonts w:ascii="Arial" w:hAnsi="Arial"/>
          <w:lang w:val="en-US"/>
        </w:rPr>
        <w:t>) and</w:t>
      </w:r>
      <w:r w:rsidR="00FA1312">
        <w:rPr>
          <w:rFonts w:ascii="Arial" w:hAnsi="Arial"/>
          <w:lang w:val="en-US"/>
        </w:rPr>
        <w:t xml:space="preserve"> the </w:t>
      </w:r>
      <w:proofErr w:type="spellStart"/>
      <w:r w:rsidR="00FA1312">
        <w:rPr>
          <w:rFonts w:ascii="Arial" w:hAnsi="Arial"/>
          <w:lang w:val="en-US"/>
        </w:rPr>
        <w:t>glaucophytes</w:t>
      </w:r>
      <w:proofErr w:type="spellEnd"/>
      <w:r w:rsidR="00FA1312">
        <w:rPr>
          <w:rFonts w:ascii="Arial" w:hAnsi="Arial"/>
          <w:lang w:val="en-US"/>
        </w:rPr>
        <w:t xml:space="preserve"> (</w:t>
      </w:r>
      <w:proofErr w:type="spellStart"/>
      <w:r w:rsidR="00FA1312">
        <w:rPr>
          <w:rFonts w:ascii="Arial" w:hAnsi="Arial"/>
          <w:lang w:val="en-US"/>
        </w:rPr>
        <w:t>Glaucophyta</w:t>
      </w:r>
      <w:proofErr w:type="spellEnd"/>
      <w:r w:rsidR="00FA1312">
        <w:rPr>
          <w:rFonts w:ascii="Arial" w:hAnsi="Arial"/>
          <w:lang w:val="en-US"/>
        </w:rPr>
        <w:t>)</w:t>
      </w:r>
      <w:del w:id="57" w:author="Lisa Wingate" w:date="2018-12-16T21:03:00Z">
        <w:r w:rsidR="00FA1312" w:rsidRPr="00FA1312" w:rsidDel="00B27E12">
          <w:rPr>
            <w:rFonts w:ascii="Arial" w:hAnsi="Arial" w:cs="Arial"/>
            <w:lang w:val="en-US"/>
          </w:rPr>
          <w:delText xml:space="preserve"> </w:delText>
        </w:r>
      </w:del>
      <w:r w:rsidR="00FA1312">
        <w:rPr>
          <w:rFonts w:ascii="Arial" w:hAnsi="Arial" w:cs="Arial"/>
          <w:lang w:val="en-US"/>
        </w:rPr>
        <w:t>]</w:t>
      </w:r>
      <w:r w:rsidR="002B48C1">
        <w:rPr>
          <w:rFonts w:ascii="Arial" w:hAnsi="Arial"/>
          <w:lang w:val="en-US"/>
        </w:rPr>
        <w:t xml:space="preserve">. </w:t>
      </w:r>
      <w:r w:rsidR="00A30BC7" w:rsidRPr="008F46F6">
        <w:rPr>
          <w:rFonts w:ascii="Arial" w:hAnsi="Arial"/>
          <w:lang w:val="en-US"/>
        </w:rPr>
        <w:t xml:space="preserve">Other lineages such as </w:t>
      </w:r>
      <w:proofErr w:type="spellStart"/>
      <w:r w:rsidR="00A30BC7" w:rsidRPr="008F46F6">
        <w:rPr>
          <w:rFonts w:ascii="Arial" w:hAnsi="Arial"/>
          <w:lang w:val="en-US"/>
        </w:rPr>
        <w:t>euglenids</w:t>
      </w:r>
      <w:proofErr w:type="spellEnd"/>
      <w:r w:rsidR="00A30BC7" w:rsidRPr="008F46F6">
        <w:rPr>
          <w:rFonts w:ascii="Arial" w:hAnsi="Arial"/>
          <w:lang w:val="en-US"/>
        </w:rPr>
        <w:t xml:space="preserve"> (</w:t>
      </w:r>
      <w:proofErr w:type="spellStart"/>
      <w:r w:rsidR="00A30BC7" w:rsidRPr="008F46F6">
        <w:rPr>
          <w:rFonts w:ascii="Arial" w:hAnsi="Arial"/>
          <w:lang w:val="en-US"/>
        </w:rPr>
        <w:t>Euglenozoa</w:t>
      </w:r>
      <w:proofErr w:type="spellEnd"/>
      <w:r w:rsidR="00A30BC7" w:rsidRPr="008F46F6">
        <w:rPr>
          <w:rFonts w:ascii="Arial" w:hAnsi="Arial"/>
          <w:lang w:val="en-US"/>
        </w:rPr>
        <w:t xml:space="preserve">), </w:t>
      </w:r>
      <w:proofErr w:type="spellStart"/>
      <w:r w:rsidR="00A30BC7" w:rsidRPr="008F46F6">
        <w:rPr>
          <w:rFonts w:ascii="Arial" w:hAnsi="Arial"/>
          <w:lang w:val="en-US"/>
        </w:rPr>
        <w:t>chlorarachniophytes</w:t>
      </w:r>
      <w:proofErr w:type="spellEnd"/>
      <w:r w:rsidR="00A30BC7" w:rsidRPr="008F46F6">
        <w:rPr>
          <w:rFonts w:ascii="Arial" w:hAnsi="Arial"/>
          <w:lang w:val="en-US"/>
        </w:rPr>
        <w:t xml:space="preserve"> (</w:t>
      </w:r>
      <w:proofErr w:type="spellStart"/>
      <w:r w:rsidR="00A30BC7" w:rsidRPr="008F46F6">
        <w:rPr>
          <w:rFonts w:ascii="Arial" w:hAnsi="Arial"/>
          <w:lang w:val="en-US"/>
        </w:rPr>
        <w:t>Cercozoa</w:t>
      </w:r>
      <w:proofErr w:type="spellEnd"/>
      <w:r w:rsidR="00A30BC7" w:rsidRPr="008F46F6">
        <w:rPr>
          <w:rFonts w:ascii="Arial" w:hAnsi="Arial"/>
          <w:lang w:val="en-US"/>
        </w:rPr>
        <w:t xml:space="preserve">), </w:t>
      </w:r>
      <w:proofErr w:type="spellStart"/>
      <w:r w:rsidR="00A30BC7" w:rsidRPr="008F46F6">
        <w:rPr>
          <w:rFonts w:ascii="Arial" w:hAnsi="Arial"/>
          <w:lang w:val="en-US"/>
        </w:rPr>
        <w:t>cryptomonads</w:t>
      </w:r>
      <w:proofErr w:type="spellEnd"/>
      <w:r w:rsidR="00A30BC7" w:rsidRPr="008F46F6">
        <w:rPr>
          <w:rFonts w:ascii="Arial" w:hAnsi="Arial"/>
          <w:lang w:val="en-US"/>
        </w:rPr>
        <w:t xml:space="preserve"> (</w:t>
      </w:r>
      <w:proofErr w:type="spellStart"/>
      <w:r w:rsidR="00A30BC7" w:rsidRPr="008F46F6">
        <w:rPr>
          <w:rFonts w:ascii="Arial" w:hAnsi="Arial"/>
          <w:lang w:val="en-US"/>
        </w:rPr>
        <w:t>Cryptophyta</w:t>
      </w:r>
      <w:proofErr w:type="spellEnd"/>
      <w:r w:rsidR="00A30BC7" w:rsidRPr="008F46F6">
        <w:rPr>
          <w:rFonts w:ascii="Arial" w:hAnsi="Arial"/>
          <w:lang w:val="en-US"/>
        </w:rPr>
        <w:t xml:space="preserve">), </w:t>
      </w:r>
      <w:proofErr w:type="spellStart"/>
      <w:r w:rsidR="00A30BC7" w:rsidRPr="008F46F6">
        <w:rPr>
          <w:rFonts w:ascii="Arial" w:hAnsi="Arial"/>
          <w:lang w:val="en-US"/>
        </w:rPr>
        <w:t>haptophytes</w:t>
      </w:r>
      <w:proofErr w:type="spellEnd"/>
      <w:r w:rsidR="00A30BC7" w:rsidRPr="008F46F6">
        <w:rPr>
          <w:rFonts w:ascii="Arial" w:hAnsi="Arial"/>
          <w:lang w:val="en-US"/>
        </w:rPr>
        <w:t xml:space="preserve"> (</w:t>
      </w:r>
      <w:proofErr w:type="spellStart"/>
      <w:r w:rsidR="00A30BC7" w:rsidRPr="008F46F6">
        <w:rPr>
          <w:rFonts w:ascii="Arial" w:hAnsi="Arial"/>
          <w:lang w:val="en-US"/>
        </w:rPr>
        <w:t>Haptophyta</w:t>
      </w:r>
      <w:proofErr w:type="spellEnd"/>
      <w:r w:rsidR="002B48C1" w:rsidRPr="008F46F6">
        <w:rPr>
          <w:rFonts w:ascii="Arial" w:hAnsi="Arial"/>
          <w:lang w:val="en-US"/>
        </w:rPr>
        <w:t xml:space="preserve"> or brown algae</w:t>
      </w:r>
      <w:r w:rsidR="00A30BC7" w:rsidRPr="008F46F6">
        <w:rPr>
          <w:rFonts w:ascii="Arial" w:hAnsi="Arial"/>
          <w:lang w:val="en-US"/>
        </w:rPr>
        <w:t xml:space="preserve">), </w:t>
      </w:r>
      <w:proofErr w:type="spellStart"/>
      <w:r w:rsidR="00A30BC7" w:rsidRPr="008F46F6">
        <w:rPr>
          <w:rFonts w:ascii="Arial" w:hAnsi="Arial"/>
          <w:lang w:val="en-US"/>
        </w:rPr>
        <w:t>stramenopiles</w:t>
      </w:r>
      <w:proofErr w:type="spellEnd"/>
      <w:r w:rsidR="00A30BC7" w:rsidRPr="008F46F6">
        <w:rPr>
          <w:rFonts w:ascii="Arial" w:hAnsi="Arial"/>
          <w:lang w:val="en-US"/>
        </w:rPr>
        <w:t xml:space="preserve">  </w:t>
      </w:r>
      <w:r w:rsidR="00FA1312">
        <w:rPr>
          <w:rFonts w:ascii="Arial" w:hAnsi="Arial" w:cs="Arial"/>
          <w:lang w:val="en-US"/>
        </w:rPr>
        <w:t>[</w:t>
      </w:r>
      <w:proofErr w:type="spellStart"/>
      <w:r w:rsidR="00A30BC7" w:rsidRPr="008F46F6">
        <w:rPr>
          <w:rFonts w:ascii="Arial" w:hAnsi="Arial"/>
          <w:lang w:val="en-US"/>
        </w:rPr>
        <w:t>Bacillariophyta</w:t>
      </w:r>
      <w:proofErr w:type="spellEnd"/>
      <w:r w:rsidR="00A30BC7" w:rsidRPr="008F46F6">
        <w:rPr>
          <w:rFonts w:ascii="Arial" w:hAnsi="Arial"/>
          <w:lang w:val="en-US"/>
        </w:rPr>
        <w:t xml:space="preserve"> </w:t>
      </w:r>
      <w:r w:rsidR="00FA1312">
        <w:rPr>
          <w:rFonts w:ascii="Arial" w:hAnsi="Arial"/>
          <w:lang w:val="en-US"/>
        </w:rPr>
        <w:t xml:space="preserve">(or </w:t>
      </w:r>
      <w:r w:rsidR="00A30BC7" w:rsidRPr="008F46F6">
        <w:rPr>
          <w:rFonts w:ascii="Arial" w:hAnsi="Arial"/>
          <w:lang w:val="en-US"/>
        </w:rPr>
        <w:t>diatoms</w:t>
      </w:r>
      <w:r w:rsidR="00FA1312">
        <w:rPr>
          <w:rFonts w:ascii="Arial" w:hAnsi="Arial"/>
          <w:lang w:val="en-US"/>
        </w:rPr>
        <w:t>) and</w:t>
      </w:r>
      <w:r w:rsidR="00A30BC7" w:rsidRPr="008F46F6">
        <w:rPr>
          <w:rFonts w:ascii="Arial" w:hAnsi="Arial"/>
          <w:lang w:val="en-US"/>
        </w:rPr>
        <w:t xml:space="preserve"> </w:t>
      </w:r>
      <w:proofErr w:type="spellStart"/>
      <w:r w:rsidR="00A30BC7" w:rsidRPr="008F46F6">
        <w:rPr>
          <w:rFonts w:ascii="Arial" w:hAnsi="Arial"/>
          <w:lang w:val="en-US"/>
        </w:rPr>
        <w:t>Ochrophyta</w:t>
      </w:r>
      <w:proofErr w:type="spellEnd"/>
      <w:r w:rsidR="00A30BC7" w:rsidRPr="008F46F6">
        <w:rPr>
          <w:rFonts w:ascii="Arial" w:hAnsi="Arial"/>
          <w:lang w:val="en-US"/>
        </w:rPr>
        <w:t>)</w:t>
      </w:r>
      <w:del w:id="58" w:author="Lisa Wingate" w:date="2018-12-16T21:03:00Z">
        <w:r w:rsidR="00FA1312" w:rsidRPr="00FA1312" w:rsidDel="00B27E12">
          <w:rPr>
            <w:rFonts w:ascii="Arial" w:hAnsi="Arial" w:cs="Arial"/>
            <w:lang w:val="en-US"/>
          </w:rPr>
          <w:delText xml:space="preserve"> </w:delText>
        </w:r>
      </w:del>
      <w:r w:rsidR="00FA1312">
        <w:rPr>
          <w:rFonts w:ascii="Arial" w:hAnsi="Arial" w:cs="Arial"/>
          <w:lang w:val="en-US"/>
        </w:rPr>
        <w:t>]</w:t>
      </w:r>
      <w:r w:rsidR="00A30BC7" w:rsidRPr="008F46F6">
        <w:rPr>
          <w:rFonts w:ascii="Arial" w:hAnsi="Arial"/>
          <w:lang w:val="en-US"/>
        </w:rPr>
        <w:t xml:space="preserve">, and </w:t>
      </w:r>
      <w:proofErr w:type="spellStart"/>
      <w:r w:rsidR="00A30BC7" w:rsidRPr="008F46F6">
        <w:rPr>
          <w:rFonts w:ascii="Arial" w:hAnsi="Arial"/>
          <w:lang w:val="en-US"/>
        </w:rPr>
        <w:t>Dinoflagellates</w:t>
      </w:r>
      <w:proofErr w:type="spellEnd"/>
      <w:r w:rsidR="00A30BC7" w:rsidRPr="008F46F6">
        <w:rPr>
          <w:rFonts w:ascii="Arial" w:hAnsi="Arial"/>
          <w:lang w:val="en-US"/>
        </w:rPr>
        <w:t xml:space="preserve"> (</w:t>
      </w:r>
      <w:proofErr w:type="spellStart"/>
      <w:r w:rsidR="00A30BC7" w:rsidRPr="008F46F6">
        <w:rPr>
          <w:rFonts w:ascii="Arial" w:hAnsi="Arial"/>
          <w:lang w:val="en-US"/>
        </w:rPr>
        <w:t>Miozoa</w:t>
      </w:r>
      <w:proofErr w:type="spellEnd"/>
      <w:r w:rsidR="00A30BC7" w:rsidRPr="008F46F6">
        <w:rPr>
          <w:rFonts w:ascii="Arial" w:hAnsi="Arial"/>
          <w:lang w:val="en-US"/>
        </w:rPr>
        <w:t xml:space="preserve">, </w:t>
      </w:r>
      <w:r w:rsidR="00FA1312">
        <w:rPr>
          <w:rFonts w:ascii="Arial" w:hAnsi="Arial"/>
          <w:lang w:val="en-US"/>
        </w:rPr>
        <w:t>also know as</w:t>
      </w:r>
      <w:r w:rsidR="00A30BC7" w:rsidRPr="008F46F6">
        <w:rPr>
          <w:rFonts w:ascii="Arial" w:hAnsi="Arial"/>
          <w:lang w:val="en-US"/>
        </w:rPr>
        <w:t xml:space="preserve"> </w:t>
      </w:r>
      <w:proofErr w:type="spellStart"/>
      <w:r w:rsidR="00A30BC7" w:rsidRPr="008F46F6">
        <w:rPr>
          <w:rFonts w:ascii="Arial" w:hAnsi="Arial"/>
          <w:lang w:val="en-US"/>
        </w:rPr>
        <w:t>Myzozoa</w:t>
      </w:r>
      <w:proofErr w:type="spellEnd"/>
      <w:r w:rsidR="00A30BC7" w:rsidRPr="008F46F6">
        <w:rPr>
          <w:rFonts w:ascii="Arial" w:hAnsi="Arial"/>
          <w:lang w:val="en-US"/>
        </w:rPr>
        <w:t>)</w:t>
      </w:r>
      <w:r w:rsidR="00FA1312">
        <w:rPr>
          <w:rFonts w:ascii="Arial" w:hAnsi="Arial" w:cs="Arial"/>
          <w:lang w:val="en-US"/>
        </w:rPr>
        <w:t>]</w:t>
      </w:r>
      <w:r w:rsidR="00A30BC7" w:rsidRPr="008F46F6">
        <w:rPr>
          <w:rFonts w:ascii="Arial" w:hAnsi="Arial"/>
          <w:lang w:val="en-US"/>
        </w:rPr>
        <w:t>, also belong to th</w:t>
      </w:r>
      <w:r w:rsidR="00FA1312">
        <w:rPr>
          <w:rFonts w:ascii="Arial" w:hAnsi="Arial"/>
          <w:lang w:val="en-US"/>
        </w:rPr>
        <w:t>e</w:t>
      </w:r>
      <w:r w:rsidR="00A30BC7" w:rsidRPr="008F46F6">
        <w:rPr>
          <w:rFonts w:ascii="Arial" w:hAnsi="Arial"/>
          <w:lang w:val="en-US"/>
        </w:rPr>
        <w:t xml:space="preserve"> </w:t>
      </w:r>
      <w:proofErr w:type="spellStart"/>
      <w:r w:rsidR="00FA1312" w:rsidRPr="00FF6811">
        <w:rPr>
          <w:rFonts w:ascii="Arial" w:hAnsi="Arial" w:hint="eastAsia"/>
          <w:lang w:val="en-US"/>
        </w:rPr>
        <w:t>Viridiplantae</w:t>
      </w:r>
      <w:proofErr w:type="spellEnd"/>
      <w:r w:rsidR="00FA1312" w:rsidRPr="008F46F6">
        <w:rPr>
          <w:rFonts w:ascii="Arial" w:hAnsi="Arial"/>
          <w:lang w:val="en-US"/>
        </w:rPr>
        <w:t xml:space="preserve"> </w:t>
      </w:r>
      <w:r w:rsidR="00A30BC7" w:rsidRPr="008F46F6">
        <w:rPr>
          <w:rFonts w:ascii="Arial" w:hAnsi="Arial"/>
          <w:lang w:val="en-US"/>
        </w:rPr>
        <w:t>group but have a s</w:t>
      </w:r>
      <w:r w:rsidR="007D4E68">
        <w:rPr>
          <w:rFonts w:ascii="Arial" w:hAnsi="Arial"/>
          <w:lang w:val="en-US"/>
        </w:rPr>
        <w:t xml:space="preserve">econdary </w:t>
      </w:r>
      <w:proofErr w:type="spellStart"/>
      <w:r w:rsidR="007D4E68">
        <w:rPr>
          <w:rFonts w:ascii="Arial" w:hAnsi="Arial"/>
          <w:lang w:val="en-US"/>
        </w:rPr>
        <w:t>endosymbio</w:t>
      </w:r>
      <w:ins w:id="59" w:author="Lisa Wingate" w:date="2018-12-16T21:03:00Z">
        <w:r w:rsidR="00B27E12">
          <w:rPr>
            <w:rFonts w:ascii="Arial" w:hAnsi="Arial"/>
            <w:lang w:val="en-US"/>
          </w:rPr>
          <w:t>tic</w:t>
        </w:r>
      </w:ins>
      <w:proofErr w:type="spellEnd"/>
      <w:del w:id="60" w:author="Lisa Wingate" w:date="2018-12-16T21:03:00Z">
        <w:r w:rsidR="007D4E68" w:rsidDel="00B27E12">
          <w:rPr>
            <w:rFonts w:ascii="Arial" w:hAnsi="Arial"/>
            <w:lang w:val="en-US"/>
          </w:rPr>
          <w:delText>sis</w:delText>
        </w:r>
      </w:del>
      <w:r w:rsidR="007D4E68">
        <w:rPr>
          <w:rFonts w:ascii="Arial" w:hAnsi="Arial"/>
          <w:lang w:val="en-US"/>
        </w:rPr>
        <w:t xml:space="preserve"> origin (A</w:t>
      </w:r>
      <w:r w:rsidR="00A30BC7" w:rsidRPr="008F46F6">
        <w:rPr>
          <w:rFonts w:ascii="Arial" w:hAnsi="Arial"/>
          <w:lang w:val="en-US"/>
        </w:rPr>
        <w:t>ndersen 1992; Bhattacharya &amp; Medlin 199</w:t>
      </w:r>
      <w:r w:rsidR="007D4E68">
        <w:rPr>
          <w:rFonts w:ascii="Arial" w:hAnsi="Arial"/>
          <w:lang w:val="en-US"/>
        </w:rPr>
        <w:t xml:space="preserve">8; De </w:t>
      </w:r>
      <w:proofErr w:type="spellStart"/>
      <w:r w:rsidR="007D4E68">
        <w:rPr>
          <w:rFonts w:ascii="Arial" w:hAnsi="Arial"/>
          <w:lang w:val="en-US"/>
        </w:rPr>
        <w:t>Clerck</w:t>
      </w:r>
      <w:proofErr w:type="spellEnd"/>
      <w:r w:rsidR="007D4E68">
        <w:rPr>
          <w:rFonts w:ascii="Arial" w:hAnsi="Arial"/>
          <w:lang w:val="en-US"/>
        </w:rPr>
        <w:t xml:space="preserve"> 2012; Keeling 2004</w:t>
      </w:r>
      <w:r w:rsidR="00A30BC7" w:rsidRPr="008F46F6">
        <w:rPr>
          <w:rFonts w:ascii="Arial" w:hAnsi="Arial"/>
          <w:lang w:val="en-US"/>
        </w:rPr>
        <w:t xml:space="preserve">; </w:t>
      </w:r>
      <w:proofErr w:type="spellStart"/>
      <w:r w:rsidR="00A30BC7" w:rsidRPr="008F46F6">
        <w:rPr>
          <w:rFonts w:ascii="Arial" w:hAnsi="Arial"/>
          <w:lang w:val="en-US"/>
        </w:rPr>
        <w:t>Leliaert</w:t>
      </w:r>
      <w:proofErr w:type="spellEnd"/>
      <w:r w:rsidR="00A30BC7" w:rsidRPr="008F46F6">
        <w:rPr>
          <w:rFonts w:ascii="Arial" w:hAnsi="Arial"/>
          <w:lang w:val="en-US"/>
        </w:rPr>
        <w:t xml:space="preserve"> et al., 2012; Lowe et al., 2017).</w:t>
      </w:r>
    </w:p>
    <w:p w14:paraId="33B1DD00" w14:textId="401B0F05" w:rsidR="008F46F6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ab/>
        <w:t>The diversity</w:t>
      </w:r>
      <w:r w:rsidR="008F46F6">
        <w:rPr>
          <w:rFonts w:ascii="Arial" w:hAnsi="Arial"/>
          <w:lang w:val="en-US"/>
        </w:rPr>
        <w:t xml:space="preserve"> and composition</w:t>
      </w:r>
      <w:r>
        <w:rPr>
          <w:rFonts w:ascii="Arial" w:hAnsi="Arial"/>
          <w:lang w:val="en-US"/>
        </w:rPr>
        <w:t xml:space="preserve"> of </w:t>
      </w:r>
      <w:r w:rsidR="008F46F6"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 xml:space="preserve">microbial photosynthetic </w:t>
      </w:r>
      <w:r w:rsidR="008F46F6">
        <w:rPr>
          <w:rFonts w:ascii="Arial" w:hAnsi="Arial"/>
          <w:lang w:val="en-US"/>
        </w:rPr>
        <w:t>community</w:t>
      </w:r>
      <w:r>
        <w:rPr>
          <w:rFonts w:ascii="Arial" w:hAnsi="Arial"/>
          <w:lang w:val="en-US"/>
        </w:rPr>
        <w:t xml:space="preserve"> can be used as a </w:t>
      </w:r>
      <w:proofErr w:type="spellStart"/>
      <w:r>
        <w:rPr>
          <w:rFonts w:ascii="Arial" w:hAnsi="Arial"/>
          <w:lang w:val="en-US"/>
        </w:rPr>
        <w:t>bioindicator</w:t>
      </w:r>
      <w:proofErr w:type="spellEnd"/>
      <w:r>
        <w:rPr>
          <w:rFonts w:ascii="Arial" w:hAnsi="Arial"/>
          <w:lang w:val="en-US"/>
        </w:rPr>
        <w:t xml:space="preserve"> </w:t>
      </w:r>
      <w:r w:rsidR="007D18D3">
        <w:rPr>
          <w:rFonts w:ascii="Arial" w:hAnsi="Arial"/>
          <w:lang w:val="en-US"/>
        </w:rPr>
        <w:t>of</w:t>
      </w:r>
      <w:r>
        <w:rPr>
          <w:rFonts w:ascii="Arial" w:hAnsi="Arial"/>
          <w:lang w:val="en-US"/>
        </w:rPr>
        <w:t xml:space="preserve"> soil quality</w:t>
      </w:r>
      <w:r w:rsidR="008F46F6">
        <w:rPr>
          <w:rFonts w:ascii="Arial" w:hAnsi="Arial"/>
          <w:lang w:val="en-US"/>
        </w:rPr>
        <w:t xml:space="preserve"> </w:t>
      </w:r>
      <w:r w:rsidR="008F46F6" w:rsidRPr="0048709B">
        <w:rPr>
          <w:rFonts w:ascii="Arial" w:hAnsi="Arial" w:cs="Arial"/>
          <w:lang w:val="en-US"/>
        </w:rPr>
        <w:t>(Pipe and Schubert, 1984)</w:t>
      </w:r>
      <w:del w:id="61" w:author="Lisa Wingate" w:date="2018-12-16T21:33:00Z">
        <w:r w:rsidR="008F46F6" w:rsidDel="00665778">
          <w:rPr>
            <w:rFonts w:ascii="Arial" w:hAnsi="Arial" w:cs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</w:t>
      </w:r>
      <w:del w:id="62" w:author="Lisa Wingate" w:date="2018-12-16T21:33:00Z">
        <w:r w:rsidDel="00665778">
          <w:rPr>
            <w:rFonts w:ascii="Arial" w:hAnsi="Arial"/>
            <w:lang w:val="en-US"/>
          </w:rPr>
          <w:delText>but also for the detection</w:delText>
        </w:r>
      </w:del>
      <w:ins w:id="63" w:author="Lisa Wingate" w:date="2018-12-16T21:33:00Z">
        <w:r w:rsidR="00665778">
          <w:rPr>
            <w:rFonts w:ascii="Arial" w:hAnsi="Arial"/>
            <w:lang w:val="en-US"/>
          </w:rPr>
          <w:t>and the presence</w:t>
        </w:r>
      </w:ins>
      <w:r>
        <w:rPr>
          <w:rFonts w:ascii="Arial" w:hAnsi="Arial"/>
          <w:lang w:val="en-US"/>
        </w:rPr>
        <w:t xml:space="preserve"> of invasive </w:t>
      </w:r>
      <w:r w:rsidRPr="007D18D3">
        <w:rPr>
          <w:rFonts w:ascii="Arial" w:hAnsi="Arial"/>
          <w:lang w:val="en-US"/>
        </w:rPr>
        <w:t>species</w:t>
      </w:r>
      <w:ins w:id="64" w:author="Lisa Wingate" w:date="2018-12-16T21:33:00Z">
        <w:r w:rsidR="00665778">
          <w:rPr>
            <w:rFonts w:ascii="Arial" w:hAnsi="Arial"/>
            <w:lang w:val="en-US"/>
          </w:rPr>
          <w:t>.</w:t>
        </w:r>
      </w:ins>
      <w:r>
        <w:rPr>
          <w:rFonts w:ascii="Arial" w:hAnsi="Arial"/>
          <w:lang w:val="en-US"/>
        </w:rPr>
        <w:t xml:space="preserve"> </w:t>
      </w:r>
      <w:del w:id="65" w:author="Lisa Wingate" w:date="2018-12-16T21:33:00Z">
        <w:r w:rsidDel="00665778">
          <w:rPr>
            <w:rFonts w:ascii="Arial" w:hAnsi="Arial"/>
            <w:lang w:val="en-US"/>
          </w:rPr>
          <w:delText>or the identification and</w:delText>
        </w:r>
      </w:del>
      <w:ins w:id="66" w:author="Lisa Wingate" w:date="2018-12-16T21:33:00Z">
        <w:r w:rsidR="00665778">
          <w:rPr>
            <w:rFonts w:ascii="Arial" w:hAnsi="Arial"/>
            <w:lang w:val="en-US"/>
          </w:rPr>
          <w:t xml:space="preserve">Microbial photosynthetic communities can </w:t>
        </w:r>
      </w:ins>
      <w:ins w:id="67" w:author="Lisa Wingate" w:date="2018-12-16T21:36:00Z">
        <w:r w:rsidR="00665778">
          <w:rPr>
            <w:rFonts w:ascii="Arial" w:hAnsi="Arial"/>
            <w:lang w:val="en-US"/>
          </w:rPr>
          <w:t xml:space="preserve">also </w:t>
        </w:r>
      </w:ins>
      <w:ins w:id="68" w:author="Lisa Wingate" w:date="2018-12-16T21:33:00Z">
        <w:r w:rsidR="00665778">
          <w:rPr>
            <w:rFonts w:ascii="Arial" w:hAnsi="Arial"/>
            <w:lang w:val="en-US"/>
          </w:rPr>
          <w:t>help identify and</w:t>
        </w:r>
      </w:ins>
      <w:r>
        <w:rPr>
          <w:rFonts w:ascii="Arial" w:hAnsi="Arial"/>
          <w:lang w:val="en-US"/>
        </w:rPr>
        <w:t xml:space="preserve"> monitor</w:t>
      </w:r>
      <w:del w:id="69" w:author="Lisa Wingate" w:date="2018-12-16T21:34:00Z">
        <w:r w:rsidDel="00665778">
          <w:rPr>
            <w:rFonts w:ascii="Arial" w:hAnsi="Arial"/>
            <w:lang w:val="en-US"/>
          </w:rPr>
          <w:delText>ing</w:delText>
        </w:r>
      </w:del>
      <w:r>
        <w:rPr>
          <w:rFonts w:ascii="Arial" w:hAnsi="Arial"/>
          <w:lang w:val="en-US"/>
        </w:rPr>
        <w:t xml:space="preserve"> </w:t>
      </w:r>
      <w:del w:id="70" w:author="Lisa Wingate" w:date="2018-12-16T21:34:00Z">
        <w:r w:rsidDel="00665778">
          <w:rPr>
            <w:rFonts w:ascii="Arial" w:hAnsi="Arial"/>
            <w:lang w:val="en-US"/>
          </w:rPr>
          <w:delText xml:space="preserve">of </w:delText>
        </w:r>
      </w:del>
      <w:ins w:id="71" w:author="Lisa Wingate" w:date="2018-12-16T21:34:00Z">
        <w:r w:rsidR="00665778">
          <w:rPr>
            <w:rFonts w:ascii="Arial" w:hAnsi="Arial"/>
            <w:lang w:val="en-US"/>
          </w:rPr>
          <w:t xml:space="preserve">the involvement of </w:t>
        </w:r>
      </w:ins>
      <w:r>
        <w:rPr>
          <w:rFonts w:ascii="Arial" w:hAnsi="Arial"/>
          <w:lang w:val="en-US"/>
        </w:rPr>
        <w:t xml:space="preserve">specific groups </w:t>
      </w:r>
      <w:del w:id="72" w:author="Lisa Wingate" w:date="2018-12-16T21:34:00Z">
        <w:r w:rsidDel="00665778">
          <w:rPr>
            <w:rFonts w:ascii="Arial" w:hAnsi="Arial"/>
            <w:lang w:val="en-US"/>
          </w:rPr>
          <w:delText xml:space="preserve">involved </w:delText>
        </w:r>
      </w:del>
      <w:r>
        <w:rPr>
          <w:rFonts w:ascii="Arial" w:hAnsi="Arial"/>
          <w:lang w:val="en-US"/>
        </w:rPr>
        <w:t xml:space="preserve">in the </w:t>
      </w:r>
      <w:r w:rsidR="007D18D3">
        <w:rPr>
          <w:rFonts w:ascii="Arial" w:hAnsi="Arial"/>
          <w:lang w:val="en-US"/>
        </w:rPr>
        <w:t>bio</w:t>
      </w:r>
      <w:r>
        <w:rPr>
          <w:rFonts w:ascii="Arial" w:hAnsi="Arial"/>
          <w:lang w:val="en-US"/>
        </w:rPr>
        <w:t>degradation of environmental pollu</w:t>
      </w:r>
      <w:r w:rsidR="007D18D3">
        <w:rPr>
          <w:rFonts w:ascii="Arial" w:hAnsi="Arial"/>
          <w:lang w:val="en-US"/>
        </w:rPr>
        <w:t>tants</w:t>
      </w:r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Zancan</w:t>
      </w:r>
      <w:proofErr w:type="spellEnd"/>
      <w:r>
        <w:rPr>
          <w:rFonts w:ascii="Arial" w:hAnsi="Arial"/>
          <w:lang w:val="en-US"/>
        </w:rPr>
        <w:t xml:space="preserve"> et al., 2006; </w:t>
      </w:r>
      <w:proofErr w:type="spellStart"/>
      <w:r>
        <w:rPr>
          <w:rFonts w:ascii="Arial" w:hAnsi="Arial"/>
          <w:lang w:val="en-US"/>
        </w:rPr>
        <w:t>Sauvage</w:t>
      </w:r>
      <w:proofErr w:type="spellEnd"/>
      <w:r>
        <w:rPr>
          <w:rFonts w:ascii="Arial" w:hAnsi="Arial"/>
          <w:lang w:val="en-US"/>
        </w:rPr>
        <w:t xml:space="preserve"> et al., 2016; Lowe et al., 2017</w:t>
      </w:r>
      <w:bookmarkStart w:id="73" w:name="move398279951"/>
      <w:r>
        <w:rPr>
          <w:rFonts w:ascii="Arial" w:hAnsi="Arial"/>
          <w:lang w:val="en-US"/>
        </w:rPr>
        <w:t>)</w:t>
      </w:r>
      <w:bookmarkEnd w:id="73"/>
      <w:r>
        <w:rPr>
          <w:rFonts w:ascii="Arial" w:hAnsi="Arial"/>
          <w:lang w:val="en-US"/>
        </w:rPr>
        <w:t xml:space="preserve">. </w:t>
      </w:r>
      <w:del w:id="74" w:author="Lisa Wingate" w:date="2018-12-16T21:36:00Z">
        <w:r w:rsidR="008F46F6" w:rsidRPr="0048709B" w:rsidDel="00665778">
          <w:rPr>
            <w:rFonts w:ascii="Arial" w:hAnsi="Arial" w:cs="Arial"/>
            <w:lang w:val="en-US"/>
          </w:rPr>
          <w:delText xml:space="preserve">It </w:delText>
        </w:r>
        <w:r w:rsidR="007D18D3" w:rsidDel="00665778">
          <w:rPr>
            <w:rFonts w:ascii="Arial" w:hAnsi="Arial" w:cs="Arial"/>
            <w:lang w:val="en-US"/>
          </w:rPr>
          <w:delText>can also</w:delText>
        </w:r>
      </w:del>
      <w:ins w:id="75" w:author="Lisa Wingate" w:date="2018-12-16T21:36:00Z">
        <w:r w:rsidR="00665778">
          <w:rPr>
            <w:rFonts w:ascii="Arial" w:hAnsi="Arial" w:cs="Arial"/>
            <w:lang w:val="en-US"/>
          </w:rPr>
          <w:t>In addition a better understan</w:t>
        </w:r>
      </w:ins>
      <w:ins w:id="76" w:author="Lisa Wingate" w:date="2018-12-16T21:37:00Z">
        <w:r w:rsidR="00665778">
          <w:rPr>
            <w:rFonts w:ascii="Arial" w:hAnsi="Arial" w:cs="Arial"/>
            <w:lang w:val="en-US"/>
          </w:rPr>
          <w:t>d</w:t>
        </w:r>
      </w:ins>
      <w:ins w:id="77" w:author="Lisa Wingate" w:date="2018-12-16T21:36:00Z">
        <w:r w:rsidR="00665778">
          <w:rPr>
            <w:rFonts w:ascii="Arial" w:hAnsi="Arial" w:cs="Arial"/>
            <w:lang w:val="en-US"/>
          </w:rPr>
          <w:t xml:space="preserve">ing of microbial photosynthetic community diversity </w:t>
        </w:r>
      </w:ins>
      <w:ins w:id="78" w:author="Lisa Wingate" w:date="2018-12-16T21:39:00Z">
        <w:r w:rsidR="00665778">
          <w:rPr>
            <w:rFonts w:ascii="Arial" w:hAnsi="Arial" w:cs="Arial"/>
            <w:lang w:val="en-US"/>
          </w:rPr>
          <w:t>can</w:t>
        </w:r>
      </w:ins>
      <w:ins w:id="79" w:author="Lisa Wingate" w:date="2018-12-16T21:36:00Z">
        <w:r w:rsidR="00665778">
          <w:rPr>
            <w:rFonts w:ascii="Arial" w:hAnsi="Arial" w:cs="Arial"/>
            <w:lang w:val="en-US"/>
          </w:rPr>
          <w:t xml:space="preserve"> help</w:t>
        </w:r>
      </w:ins>
      <w:r w:rsidR="007D18D3">
        <w:rPr>
          <w:rFonts w:ascii="Arial" w:hAnsi="Arial" w:cs="Arial"/>
          <w:lang w:val="en-US"/>
        </w:rPr>
        <w:t xml:space="preserve"> </w:t>
      </w:r>
      <w:del w:id="80" w:author="Lisa Wingate" w:date="2018-12-16T21:38:00Z">
        <w:r w:rsidR="007D18D3" w:rsidDel="00665778">
          <w:rPr>
            <w:rFonts w:ascii="Arial" w:hAnsi="Arial" w:cs="Arial"/>
            <w:lang w:val="en-US"/>
          </w:rPr>
          <w:delText>be used to unravel</w:delText>
        </w:r>
        <w:r w:rsidR="008F46F6" w:rsidRPr="0048709B" w:rsidDel="00665778">
          <w:rPr>
            <w:rFonts w:ascii="Arial" w:hAnsi="Arial" w:cs="Arial"/>
            <w:lang w:val="en-US"/>
          </w:rPr>
          <w:delText xml:space="preserve"> the </w:delText>
        </w:r>
        <w:r w:rsidR="007D18D3" w:rsidDel="00665778">
          <w:rPr>
            <w:rFonts w:ascii="Arial" w:hAnsi="Arial" w:cs="Arial"/>
            <w:lang w:val="en-US"/>
          </w:rPr>
          <w:delText>role played by microbial photosynthetic communities</w:delText>
        </w:r>
      </w:del>
      <w:ins w:id="81" w:author="Lisa Wingate" w:date="2018-12-16T21:38:00Z">
        <w:r w:rsidR="00665778">
          <w:rPr>
            <w:rFonts w:ascii="Arial" w:hAnsi="Arial" w:cs="Arial"/>
            <w:lang w:val="en-US"/>
          </w:rPr>
          <w:t>understand their function</w:t>
        </w:r>
      </w:ins>
      <w:r w:rsidR="008F46F6" w:rsidRPr="0048709B">
        <w:rPr>
          <w:rFonts w:ascii="Arial" w:hAnsi="Arial" w:cs="Arial"/>
          <w:lang w:val="en-US"/>
        </w:rPr>
        <w:t xml:space="preserve"> </w:t>
      </w:r>
      <w:ins w:id="82" w:author="Lisa Wingate" w:date="2018-12-16T21:40:00Z">
        <w:r w:rsidR="00665778">
          <w:rPr>
            <w:rFonts w:ascii="Arial" w:hAnsi="Arial" w:cs="Arial"/>
            <w:lang w:val="en-US"/>
          </w:rPr>
          <w:t xml:space="preserve">and contribution </w:t>
        </w:r>
      </w:ins>
      <w:del w:id="83" w:author="Lisa Wingate" w:date="2018-12-16T21:40:00Z">
        <w:r w:rsidR="008F46F6" w:rsidRPr="0048709B" w:rsidDel="00665778">
          <w:rPr>
            <w:rFonts w:ascii="Arial" w:hAnsi="Arial" w:cs="Arial"/>
            <w:lang w:val="en-US"/>
          </w:rPr>
          <w:delText xml:space="preserve">in </w:delText>
        </w:r>
      </w:del>
      <w:ins w:id="84" w:author="Lisa Wingate" w:date="2018-12-16T21:40:00Z">
        <w:r w:rsidR="00665778">
          <w:rPr>
            <w:rFonts w:ascii="Arial" w:hAnsi="Arial" w:cs="Arial"/>
            <w:lang w:val="en-US"/>
          </w:rPr>
          <w:t xml:space="preserve">to </w:t>
        </w:r>
      </w:ins>
      <w:r w:rsidR="008F46F6" w:rsidRPr="0048709B">
        <w:rPr>
          <w:rFonts w:ascii="Arial" w:hAnsi="Arial" w:cs="Arial"/>
          <w:lang w:val="en-US"/>
        </w:rPr>
        <w:t xml:space="preserve">C </w:t>
      </w:r>
      <w:del w:id="85" w:author="Lisa Wingate" w:date="2018-12-16T21:40:00Z">
        <w:r w:rsidR="008F46F6" w:rsidRPr="0048709B" w:rsidDel="00665778">
          <w:rPr>
            <w:rFonts w:ascii="Arial" w:hAnsi="Arial" w:cs="Arial"/>
            <w:lang w:val="en-US"/>
          </w:rPr>
          <w:delText>fluxes</w:delText>
        </w:r>
      </w:del>
      <w:ins w:id="86" w:author="Lisa Wingate" w:date="2018-12-16T21:40:00Z">
        <w:r w:rsidR="00665778">
          <w:rPr>
            <w:rFonts w:ascii="Arial" w:hAnsi="Arial" w:cs="Arial"/>
            <w:lang w:val="en-US"/>
          </w:rPr>
          <w:t>cycling</w:t>
        </w:r>
      </w:ins>
      <w:r w:rsidR="008F46F6" w:rsidRPr="0048709B">
        <w:rPr>
          <w:rFonts w:ascii="Arial" w:hAnsi="Arial" w:cs="Arial"/>
          <w:lang w:val="en-US"/>
        </w:rPr>
        <w:t xml:space="preserve">, </w:t>
      </w:r>
      <w:r w:rsidR="007D18D3">
        <w:rPr>
          <w:rFonts w:ascii="Arial" w:hAnsi="Arial" w:cs="Arial"/>
          <w:lang w:val="en-US"/>
        </w:rPr>
        <w:t>notably</w:t>
      </w:r>
      <w:r w:rsidR="008F46F6" w:rsidRPr="0048709B">
        <w:rPr>
          <w:rFonts w:ascii="Arial" w:hAnsi="Arial" w:cs="Arial"/>
          <w:lang w:val="en-US"/>
        </w:rPr>
        <w:t xml:space="preserve"> in marine (</w:t>
      </w:r>
      <w:proofErr w:type="spellStart"/>
      <w:r w:rsidR="008F46F6" w:rsidRPr="0048709B">
        <w:rPr>
          <w:rFonts w:ascii="Arial" w:hAnsi="Arial" w:cs="Arial"/>
          <w:lang w:val="en-US"/>
        </w:rPr>
        <w:t>Hüegler</w:t>
      </w:r>
      <w:proofErr w:type="spellEnd"/>
      <w:r w:rsidR="008F46F6" w:rsidRPr="0048709B">
        <w:rPr>
          <w:rFonts w:ascii="Arial" w:hAnsi="Arial" w:cs="Arial"/>
          <w:lang w:val="en-US"/>
        </w:rPr>
        <w:t xml:space="preserve"> and Sievert, 2011)</w:t>
      </w:r>
      <w:r w:rsidR="007D18D3">
        <w:rPr>
          <w:rFonts w:ascii="Arial" w:hAnsi="Arial" w:cs="Arial"/>
          <w:lang w:val="en-US"/>
        </w:rPr>
        <w:t xml:space="preserve"> and </w:t>
      </w:r>
      <w:proofErr w:type="spellStart"/>
      <w:r w:rsidR="008F46F6" w:rsidRPr="0048709B">
        <w:rPr>
          <w:rFonts w:ascii="Arial" w:hAnsi="Arial" w:cs="Arial"/>
          <w:lang w:val="en-US"/>
        </w:rPr>
        <w:t>dryland</w:t>
      </w:r>
      <w:proofErr w:type="spellEnd"/>
      <w:r w:rsidR="008F46F6" w:rsidRPr="0048709B">
        <w:rPr>
          <w:rFonts w:ascii="Arial" w:hAnsi="Arial" w:cs="Arial"/>
          <w:lang w:val="en-US"/>
        </w:rPr>
        <w:t xml:space="preserve"> (Mu</w:t>
      </w:r>
      <w:r w:rsidR="008B0C7E">
        <w:rPr>
          <w:rFonts w:ascii="Arial" w:hAnsi="Arial" w:cs="Arial"/>
          <w:lang w:val="en-US"/>
        </w:rPr>
        <w:t>ñ</w:t>
      </w:r>
      <w:r w:rsidR="008F46F6" w:rsidRPr="0048709B">
        <w:rPr>
          <w:rFonts w:ascii="Arial" w:hAnsi="Arial" w:cs="Arial"/>
          <w:lang w:val="en-US"/>
        </w:rPr>
        <w:t>oz-Rojas et al., 2018)</w:t>
      </w:r>
      <w:r w:rsidR="007D18D3">
        <w:rPr>
          <w:rFonts w:ascii="Arial" w:hAnsi="Arial" w:cs="Arial"/>
          <w:lang w:val="en-US"/>
        </w:rPr>
        <w:t xml:space="preserve"> </w:t>
      </w:r>
      <w:r w:rsidR="007D18D3" w:rsidRPr="0048709B">
        <w:rPr>
          <w:rFonts w:ascii="Arial" w:hAnsi="Arial" w:cs="Arial"/>
          <w:lang w:val="en-US"/>
        </w:rPr>
        <w:t>ecosystem</w:t>
      </w:r>
      <w:r w:rsidR="007D18D3">
        <w:rPr>
          <w:rFonts w:ascii="Arial" w:hAnsi="Arial" w:cs="Arial"/>
          <w:lang w:val="en-US"/>
        </w:rPr>
        <w:t>s</w:t>
      </w:r>
      <w:r w:rsidR="008F46F6" w:rsidRPr="0048709B">
        <w:rPr>
          <w:rFonts w:ascii="Arial" w:hAnsi="Arial" w:cs="Arial"/>
          <w:lang w:val="en-US"/>
        </w:rPr>
        <w:t>.</w:t>
      </w:r>
    </w:p>
    <w:p w14:paraId="3DD4B42A" w14:textId="678D7B72" w:rsidR="00A715FB" w:rsidRDefault="008F46F6" w:rsidP="009C4269">
      <w:pPr>
        <w:spacing w:line="480" w:lineRule="auto"/>
        <w:ind w:firstLine="560"/>
        <w:jc w:val="both"/>
        <w:rPr>
          <w:lang w:val="en-US"/>
        </w:rPr>
      </w:pPr>
      <w:r w:rsidRPr="0048709B">
        <w:rPr>
          <w:rFonts w:ascii="Arial" w:hAnsi="Arial" w:cs="Arial"/>
          <w:lang w:val="en-US"/>
        </w:rPr>
        <w:t xml:space="preserve">During the past century, a </w:t>
      </w:r>
      <w:r w:rsidR="007D18D3">
        <w:rPr>
          <w:rFonts w:ascii="Arial" w:hAnsi="Arial" w:cs="Arial"/>
          <w:lang w:val="en-US"/>
        </w:rPr>
        <w:t>large body of</w:t>
      </w:r>
      <w:r w:rsidRPr="0048709B">
        <w:rPr>
          <w:rFonts w:ascii="Arial" w:hAnsi="Arial" w:cs="Arial"/>
          <w:lang w:val="en-US"/>
        </w:rPr>
        <w:t xml:space="preserve"> knowledge </w:t>
      </w:r>
      <w:r w:rsidR="007D18D3">
        <w:rPr>
          <w:rFonts w:ascii="Arial" w:hAnsi="Arial" w:cs="Arial"/>
          <w:lang w:val="en-US"/>
        </w:rPr>
        <w:t xml:space="preserve">on microalgae taxonomy </w:t>
      </w:r>
      <w:r w:rsidRPr="0048709B">
        <w:rPr>
          <w:rFonts w:ascii="Arial" w:hAnsi="Arial" w:cs="Arial"/>
          <w:lang w:val="en-US"/>
        </w:rPr>
        <w:t xml:space="preserve">has been </w:t>
      </w:r>
      <w:r w:rsidR="007D18D3">
        <w:rPr>
          <w:rFonts w:ascii="Arial" w:hAnsi="Arial" w:cs="Arial"/>
          <w:lang w:val="en-US"/>
        </w:rPr>
        <w:t>gathered from</w:t>
      </w:r>
      <w:r>
        <w:rPr>
          <w:rFonts w:ascii="Arial" w:hAnsi="Arial" w:cs="Arial"/>
          <w:lang w:val="en-US"/>
        </w:rPr>
        <w:t xml:space="preserve"> microscopic observation</w:t>
      </w:r>
      <w:r w:rsidR="007D18D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, </w:t>
      </w:r>
      <w:ins w:id="87" w:author="Lisa Wingate" w:date="2018-12-16T21:45:00Z">
        <w:r w:rsidR="00015236">
          <w:rPr>
            <w:rFonts w:ascii="Arial" w:hAnsi="Arial" w:cs="Arial"/>
            <w:lang w:val="en-US"/>
          </w:rPr>
          <w:t>p</w:t>
        </w:r>
      </w:ins>
      <w:del w:id="88" w:author="Lisa Wingate" w:date="2018-12-16T21:45:00Z">
        <w:r w:rsidDel="00015236">
          <w:rPr>
            <w:rFonts w:ascii="Arial" w:hAnsi="Arial" w:cs="Arial"/>
            <w:lang w:val="en-US"/>
          </w:rPr>
          <w:delText>offering additional</w:delText>
        </w:r>
      </w:del>
      <w:ins w:id="89" w:author="Lisa Wingate" w:date="2018-12-16T21:45:00Z">
        <w:r w:rsidR="00015236">
          <w:rPr>
            <w:rFonts w:ascii="Arial" w:hAnsi="Arial" w:cs="Arial"/>
            <w:lang w:val="en-US"/>
          </w:rPr>
          <w:t>roviding valuable</w:t>
        </w:r>
      </w:ins>
      <w:r>
        <w:rPr>
          <w:rFonts w:ascii="Arial" w:hAnsi="Arial" w:cs="Arial"/>
          <w:lang w:val="en-US"/>
        </w:rPr>
        <w:t xml:space="preserve"> information for </w:t>
      </w:r>
      <w:r w:rsidR="007D18D3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complementary trait approach. However, </w:t>
      </w:r>
      <w:del w:id="90" w:author="Lisa Wingate" w:date="2018-12-16T21:46:00Z">
        <w:r w:rsidDel="00015236">
          <w:rPr>
            <w:rFonts w:ascii="Arial" w:hAnsi="Arial" w:cs="Arial"/>
            <w:lang w:val="en-US"/>
          </w:rPr>
          <w:delText xml:space="preserve">since </w:delText>
        </w:r>
      </w:del>
      <w:ins w:id="91" w:author="Lisa Wingate" w:date="2018-12-16T21:46:00Z">
        <w:r w:rsidR="00015236">
          <w:rPr>
            <w:rFonts w:ascii="Arial" w:hAnsi="Arial" w:cs="Arial"/>
            <w:lang w:val="en-US"/>
          </w:rPr>
          <w:t>in the past</w:t>
        </w:r>
        <w:r w:rsidR="00015236">
          <w:rPr>
            <w:rFonts w:ascii="Arial" w:hAnsi="Arial" w:cs="Arial"/>
            <w:lang w:val="en-US"/>
          </w:rPr>
          <w:t xml:space="preserve"> </w:t>
        </w:r>
      </w:ins>
      <w:r>
        <w:rPr>
          <w:rFonts w:ascii="Arial" w:hAnsi="Arial" w:cs="Arial"/>
          <w:lang w:val="en-US"/>
        </w:rPr>
        <w:t>twenty years, p</w:t>
      </w:r>
      <w:r w:rsidRPr="0048709B">
        <w:rPr>
          <w:rFonts w:ascii="Arial" w:hAnsi="Arial" w:cs="Arial"/>
          <w:lang w:val="en-US"/>
        </w:rPr>
        <w:t xml:space="preserve">hylogenetic analyses have demonstrated that </w:t>
      </w:r>
      <w:del w:id="92" w:author="Lisa Wingate" w:date="2018-12-16T21:46:00Z">
        <w:r w:rsidRPr="0048709B" w:rsidDel="00015236">
          <w:rPr>
            <w:rFonts w:ascii="Arial" w:hAnsi="Arial" w:cs="Arial"/>
            <w:lang w:val="en-US"/>
          </w:rPr>
          <w:delText xml:space="preserve">this </w:delText>
        </w:r>
      </w:del>
      <w:ins w:id="93" w:author="Lisa Wingate" w:date="2018-12-16T21:46:00Z">
        <w:r w:rsidR="00015236">
          <w:rPr>
            <w:rFonts w:ascii="Arial" w:hAnsi="Arial" w:cs="Arial"/>
            <w:lang w:val="en-US"/>
          </w:rPr>
          <w:t>an approach based on</w:t>
        </w:r>
        <w:r w:rsidR="00015236" w:rsidRPr="0048709B">
          <w:rPr>
            <w:rFonts w:ascii="Arial" w:hAnsi="Arial" w:cs="Arial"/>
            <w:lang w:val="en-US"/>
          </w:rPr>
          <w:t xml:space="preserve"> </w:t>
        </w:r>
      </w:ins>
      <w:r w:rsidRPr="0048709B">
        <w:rPr>
          <w:rFonts w:ascii="Arial" w:hAnsi="Arial" w:cs="Arial"/>
          <w:lang w:val="en-US"/>
        </w:rPr>
        <w:t xml:space="preserve">morphological </w:t>
      </w:r>
      <w:r>
        <w:rPr>
          <w:rFonts w:ascii="Arial" w:hAnsi="Arial" w:cs="Arial"/>
          <w:lang w:val="en-US"/>
        </w:rPr>
        <w:t>determination</w:t>
      </w:r>
      <w:r w:rsidRPr="0048709B">
        <w:rPr>
          <w:rFonts w:ascii="Arial" w:hAnsi="Arial" w:cs="Arial"/>
          <w:lang w:val="en-US"/>
        </w:rPr>
        <w:t xml:space="preserve"> </w:t>
      </w:r>
      <w:ins w:id="94" w:author="Lisa Wingate" w:date="2018-12-16T21:46:00Z">
        <w:r w:rsidR="00015236">
          <w:rPr>
            <w:rFonts w:ascii="Arial" w:hAnsi="Arial" w:cs="Arial"/>
            <w:lang w:val="en-US"/>
          </w:rPr>
          <w:t xml:space="preserve">alone </w:t>
        </w:r>
      </w:ins>
      <w:r w:rsidRPr="0048709B">
        <w:rPr>
          <w:rFonts w:ascii="Arial" w:hAnsi="Arial" w:cs="Arial"/>
          <w:lang w:val="en-US"/>
        </w:rPr>
        <w:t xml:space="preserve">is </w:t>
      </w:r>
      <w:r w:rsidR="007D18D3">
        <w:rPr>
          <w:rFonts w:ascii="Arial" w:hAnsi="Arial" w:cs="Arial"/>
          <w:lang w:val="en-US"/>
        </w:rPr>
        <w:t xml:space="preserve">somewhat </w:t>
      </w:r>
      <w:r w:rsidRPr="0048709B">
        <w:rPr>
          <w:rFonts w:ascii="Arial" w:hAnsi="Arial" w:cs="Arial"/>
          <w:lang w:val="en-US"/>
        </w:rPr>
        <w:t xml:space="preserve">artificial for most of the </w:t>
      </w:r>
      <w:proofErr w:type="spellStart"/>
      <w:r w:rsidRPr="0048709B">
        <w:rPr>
          <w:rFonts w:ascii="Arial" w:hAnsi="Arial" w:cs="Arial"/>
          <w:lang w:val="en-US"/>
        </w:rPr>
        <w:t>microalgal</w:t>
      </w:r>
      <w:proofErr w:type="spellEnd"/>
      <w:r w:rsidRPr="0048709B">
        <w:rPr>
          <w:rFonts w:ascii="Arial" w:hAnsi="Arial" w:cs="Arial"/>
          <w:lang w:val="en-US"/>
        </w:rPr>
        <w:t xml:space="preserve"> </w:t>
      </w:r>
      <w:r w:rsidRPr="007D18D3">
        <w:rPr>
          <w:rFonts w:ascii="Arial" w:hAnsi="Arial" w:cs="Arial"/>
          <w:lang w:val="en-US"/>
        </w:rPr>
        <w:t>genera</w:t>
      </w:r>
      <w:r w:rsidRPr="0048709B">
        <w:rPr>
          <w:rFonts w:ascii="Arial" w:hAnsi="Arial" w:cs="Arial"/>
          <w:lang w:val="en-US"/>
        </w:rPr>
        <w:t xml:space="preserve"> and should be revised (</w:t>
      </w:r>
      <w:proofErr w:type="spellStart"/>
      <w:r w:rsidRPr="0048709B">
        <w:rPr>
          <w:rFonts w:ascii="Arial" w:hAnsi="Arial" w:cs="Arial"/>
          <w:lang w:val="en-US"/>
        </w:rPr>
        <w:t>Pröschold</w:t>
      </w:r>
      <w:proofErr w:type="spellEnd"/>
      <w:r w:rsidRPr="0048709B">
        <w:rPr>
          <w:rFonts w:ascii="Arial" w:hAnsi="Arial" w:cs="Arial"/>
          <w:lang w:val="en-US"/>
        </w:rPr>
        <w:t xml:space="preserve"> and </w:t>
      </w:r>
      <w:proofErr w:type="spellStart"/>
      <w:r w:rsidRPr="0048709B">
        <w:rPr>
          <w:rFonts w:ascii="Arial" w:hAnsi="Arial" w:cs="Arial"/>
          <w:lang w:val="en-US"/>
        </w:rPr>
        <w:t>Leliaert</w:t>
      </w:r>
      <w:proofErr w:type="spellEnd"/>
      <w:r w:rsidRPr="0048709B">
        <w:rPr>
          <w:rFonts w:ascii="Arial" w:hAnsi="Arial" w:cs="Arial"/>
          <w:lang w:val="en-US"/>
        </w:rPr>
        <w:t xml:space="preserve">, 2007; </w:t>
      </w:r>
      <w:proofErr w:type="spellStart"/>
      <w:r w:rsidRPr="0048709B">
        <w:rPr>
          <w:rFonts w:ascii="Arial" w:hAnsi="Arial" w:cs="Arial"/>
          <w:lang w:val="en-US"/>
        </w:rPr>
        <w:t>Luo</w:t>
      </w:r>
      <w:proofErr w:type="spellEnd"/>
      <w:r w:rsidRPr="0048709B">
        <w:rPr>
          <w:rFonts w:ascii="Arial" w:hAnsi="Arial" w:cs="Arial"/>
          <w:lang w:val="en-US"/>
        </w:rPr>
        <w:t xml:space="preserve"> et al., 2006)</w:t>
      </w:r>
      <w:r w:rsidR="006000C1" w:rsidRPr="0048709B">
        <w:rPr>
          <w:rFonts w:ascii="Arial" w:hAnsi="Arial" w:cs="Arial"/>
          <w:lang w:val="en-US"/>
        </w:rPr>
        <w:t>.</w:t>
      </w:r>
      <w:r w:rsidR="006000C1">
        <w:rPr>
          <w:rFonts w:ascii="Arial" w:hAnsi="Arial"/>
          <w:lang w:val="en-US"/>
        </w:rPr>
        <w:t xml:space="preserve"> </w:t>
      </w:r>
      <w:del w:id="95" w:author="Lisa Wingate" w:date="2018-12-16T21:47:00Z">
        <w:r w:rsidR="006000C1" w:rsidDel="00015236">
          <w:rPr>
            <w:rFonts w:ascii="Arial" w:hAnsi="Arial"/>
            <w:lang w:val="en-US"/>
          </w:rPr>
          <w:delText>In</w:delText>
        </w:r>
        <w:r w:rsidR="00A30BC7" w:rsidDel="00015236">
          <w:rPr>
            <w:rFonts w:ascii="Arial" w:hAnsi="Arial"/>
            <w:lang w:val="en-US"/>
          </w:rPr>
          <w:delText xml:space="preserve"> recent years,</w:delText>
        </w:r>
      </w:del>
      <w:ins w:id="96" w:author="Lisa Wingate" w:date="2018-12-16T21:47:00Z">
        <w:r w:rsidR="00015236">
          <w:rPr>
            <w:rFonts w:ascii="Arial" w:hAnsi="Arial"/>
            <w:lang w:val="en-US"/>
          </w:rPr>
          <w:t>Recently</w:t>
        </w:r>
      </w:ins>
      <w:r w:rsidR="00A30BC7">
        <w:rPr>
          <w:rFonts w:ascii="Arial" w:hAnsi="Arial"/>
          <w:lang w:val="en-US"/>
        </w:rPr>
        <w:t xml:space="preserve"> several studies have </w:t>
      </w:r>
      <w:del w:id="97" w:author="Lisa Wingate" w:date="2018-12-16T21:47:00Z">
        <w:r w:rsidR="00A30BC7" w:rsidDel="00015236">
          <w:rPr>
            <w:rFonts w:ascii="Arial" w:hAnsi="Arial"/>
            <w:lang w:val="en-US"/>
          </w:rPr>
          <w:delText xml:space="preserve">discussed </w:delText>
        </w:r>
      </w:del>
      <w:ins w:id="98" w:author="Lisa Wingate" w:date="2018-12-16T21:47:00Z">
        <w:r w:rsidR="00015236">
          <w:rPr>
            <w:rFonts w:ascii="Arial" w:hAnsi="Arial"/>
            <w:lang w:val="en-US"/>
          </w:rPr>
          <w:t>estimat</w:t>
        </w:r>
        <w:r w:rsidR="00015236">
          <w:rPr>
            <w:rFonts w:ascii="Arial" w:hAnsi="Arial"/>
            <w:lang w:val="en-US"/>
          </w:rPr>
          <w:t xml:space="preserve">ed </w:t>
        </w:r>
      </w:ins>
      <w:r w:rsidR="00A30BC7">
        <w:rPr>
          <w:rFonts w:ascii="Arial" w:hAnsi="Arial"/>
          <w:lang w:val="en-US"/>
        </w:rPr>
        <w:t xml:space="preserve">the diversity of indigenous photosynthetic microbial communities in various environments using </w:t>
      </w:r>
      <w:proofErr w:type="spellStart"/>
      <w:r w:rsidR="00A30BC7">
        <w:rPr>
          <w:rFonts w:ascii="Arial" w:hAnsi="Arial"/>
          <w:lang w:val="en-US"/>
        </w:rPr>
        <w:t>metabarcoding</w:t>
      </w:r>
      <w:proofErr w:type="spellEnd"/>
      <w:r w:rsidR="00A30BC7">
        <w:rPr>
          <w:rFonts w:ascii="Arial" w:hAnsi="Arial"/>
          <w:lang w:val="en-US"/>
        </w:rPr>
        <w:t xml:space="preserve"> coupled to </w:t>
      </w:r>
      <w:del w:id="99" w:author="Lisa Wingate" w:date="2018-12-16T21:47:00Z">
        <w:r w:rsidR="00A30BC7" w:rsidDel="00015236">
          <w:rPr>
            <w:rFonts w:ascii="Arial" w:hAnsi="Arial"/>
            <w:lang w:val="en-US"/>
          </w:rPr>
          <w:delText xml:space="preserve">the </w:delText>
        </w:r>
      </w:del>
      <w:r w:rsidR="006000C1">
        <w:rPr>
          <w:rFonts w:ascii="Arial" w:hAnsi="Arial"/>
          <w:lang w:val="en-US"/>
        </w:rPr>
        <w:t>High-Throughput Sequencing (</w:t>
      </w:r>
      <w:r w:rsidR="00A30BC7">
        <w:rPr>
          <w:rFonts w:ascii="Arial" w:hAnsi="Arial"/>
          <w:lang w:val="en-US"/>
        </w:rPr>
        <w:t>HTS</w:t>
      </w:r>
      <w:r w:rsidR="006000C1">
        <w:rPr>
          <w:rFonts w:ascii="Arial" w:hAnsi="Arial"/>
          <w:lang w:val="en-US"/>
        </w:rPr>
        <w:t>)</w:t>
      </w:r>
      <w:r w:rsidR="00A30BC7">
        <w:rPr>
          <w:rFonts w:ascii="Arial" w:hAnsi="Arial"/>
          <w:lang w:val="en-US"/>
        </w:rPr>
        <w:t xml:space="preserve"> (Sherwood et al., 2010; </w:t>
      </w:r>
      <w:proofErr w:type="spellStart"/>
      <w:r w:rsidR="00A30BC7">
        <w:rPr>
          <w:rFonts w:ascii="Arial" w:hAnsi="Arial"/>
          <w:lang w:val="en-US"/>
        </w:rPr>
        <w:t>Seppey</w:t>
      </w:r>
      <w:proofErr w:type="spellEnd"/>
      <w:r w:rsidR="00A30BC7">
        <w:rPr>
          <w:rFonts w:ascii="Arial" w:hAnsi="Arial"/>
          <w:lang w:val="en-US"/>
        </w:rPr>
        <w:t xml:space="preserve"> et al., 2017, Cho et al., 2017; </w:t>
      </w:r>
      <w:proofErr w:type="spellStart"/>
      <w:r w:rsidR="00A30BC7">
        <w:rPr>
          <w:rFonts w:ascii="Arial" w:hAnsi="Arial"/>
          <w:lang w:val="en-US"/>
        </w:rPr>
        <w:t>Rippin</w:t>
      </w:r>
      <w:proofErr w:type="spellEnd"/>
      <w:r w:rsidR="00A30BC7">
        <w:rPr>
          <w:rFonts w:ascii="Arial" w:hAnsi="Arial"/>
          <w:lang w:val="en-US"/>
        </w:rPr>
        <w:t xml:space="preserve"> et al., 2018, </w:t>
      </w:r>
      <w:bookmarkStart w:id="100" w:name="move3982799511"/>
      <w:r w:rsidR="00A30BC7">
        <w:rPr>
          <w:rFonts w:ascii="Arial" w:hAnsi="Arial"/>
          <w:lang w:val="en-US"/>
        </w:rPr>
        <w:t xml:space="preserve">Kim et al., 2011; </w:t>
      </w:r>
      <w:proofErr w:type="spellStart"/>
      <w:r w:rsidR="00A30BC7">
        <w:rPr>
          <w:rFonts w:ascii="Arial" w:hAnsi="Arial"/>
          <w:lang w:val="en-US"/>
        </w:rPr>
        <w:t>Vasselon</w:t>
      </w:r>
      <w:proofErr w:type="spellEnd"/>
      <w:r w:rsidR="00A30BC7">
        <w:rPr>
          <w:rFonts w:ascii="Arial" w:hAnsi="Arial"/>
          <w:lang w:val="en-US"/>
        </w:rPr>
        <w:t xml:space="preserve"> et al., 2017; Oliveira et al., 2018</w:t>
      </w:r>
      <w:bookmarkEnd w:id="100"/>
      <w:r w:rsidR="00A30BC7">
        <w:rPr>
          <w:rFonts w:ascii="Arial" w:hAnsi="Arial"/>
          <w:lang w:val="en-US"/>
        </w:rPr>
        <w:t xml:space="preserve">). </w:t>
      </w:r>
      <w:del w:id="101" w:author="Lisa Wingate" w:date="2018-12-16T21:48:00Z">
        <w:r w:rsidR="00A30BC7" w:rsidDel="00015236">
          <w:rPr>
            <w:rFonts w:ascii="Arial" w:hAnsi="Arial"/>
            <w:lang w:val="en-US"/>
          </w:rPr>
          <w:delText xml:space="preserve">Several </w:delText>
        </w:r>
      </w:del>
      <w:ins w:id="102" w:author="Lisa Wingate" w:date="2018-12-16T21:48:00Z">
        <w:r w:rsidR="00015236">
          <w:rPr>
            <w:rFonts w:ascii="Arial" w:hAnsi="Arial"/>
            <w:lang w:val="en-US"/>
          </w:rPr>
          <w:t>So far a range of</w:t>
        </w:r>
        <w:r w:rsidR="00015236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molecular markers </w:t>
      </w:r>
      <w:del w:id="103" w:author="Lisa Wingate" w:date="2018-12-16T21:49:00Z">
        <w:r w:rsidR="00A30BC7" w:rsidDel="00015236">
          <w:rPr>
            <w:rFonts w:ascii="Arial" w:hAnsi="Arial"/>
            <w:lang w:val="en-US"/>
          </w:rPr>
          <w:delText>can be</w:delText>
        </w:r>
      </w:del>
      <w:ins w:id="104" w:author="Lisa Wingate" w:date="2018-12-16T21:49:00Z">
        <w:r w:rsidR="00015236">
          <w:rPr>
            <w:rFonts w:ascii="Arial" w:hAnsi="Arial"/>
            <w:lang w:val="en-US"/>
          </w:rPr>
          <w:t>have been</w:t>
        </w:r>
      </w:ins>
      <w:r w:rsidR="00A30BC7">
        <w:rPr>
          <w:rFonts w:ascii="Arial" w:hAnsi="Arial"/>
          <w:lang w:val="en-US"/>
        </w:rPr>
        <w:t xml:space="preserve"> used to describe cyanobacteria and eukaryotic algae diversity with varying degrees of resolution (</w:t>
      </w:r>
      <w:r w:rsidR="00A30BC7">
        <w:rPr>
          <w:rFonts w:ascii="Arial" w:hAnsi="Arial"/>
          <w:i/>
          <w:lang w:val="en-US"/>
        </w:rPr>
        <w:t>e.g.</w:t>
      </w:r>
      <w:r w:rsidR="00A30BC7">
        <w:rPr>
          <w:rFonts w:ascii="Arial" w:hAnsi="Arial"/>
          <w:lang w:val="en-US"/>
        </w:rPr>
        <w:t xml:space="preserve"> 16S/18S/23S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, </w:t>
      </w:r>
      <w:proofErr w:type="spellStart"/>
      <w:r w:rsidR="00A30BC7">
        <w:rPr>
          <w:rFonts w:ascii="Arial" w:hAnsi="Arial"/>
          <w:i/>
          <w:iCs/>
          <w:lang w:val="en-US"/>
        </w:rPr>
        <w:t>tuf</w:t>
      </w:r>
      <w:r w:rsidR="00A30BC7">
        <w:rPr>
          <w:rFonts w:ascii="Arial" w:hAnsi="Arial"/>
          <w:lang w:val="en-US"/>
        </w:rPr>
        <w:t>A</w:t>
      </w:r>
      <w:proofErr w:type="spellEnd"/>
      <w:r w:rsidR="00A30BC7">
        <w:rPr>
          <w:rFonts w:ascii="Arial" w:hAnsi="Arial"/>
          <w:lang w:val="en-US"/>
        </w:rPr>
        <w:t xml:space="preserve">, </w:t>
      </w:r>
      <w:proofErr w:type="spellStart"/>
      <w:r w:rsidR="00E967CF" w:rsidRPr="00E967CF">
        <w:rPr>
          <w:rFonts w:ascii="Arial" w:hAnsi="Arial"/>
          <w:i/>
          <w:lang w:val="en-US"/>
        </w:rPr>
        <w:t>psbA</w:t>
      </w:r>
      <w:proofErr w:type="spellEnd"/>
      <w:r w:rsidR="00E967CF">
        <w:rPr>
          <w:rFonts w:ascii="Arial" w:hAnsi="Arial"/>
          <w:lang w:val="en-US"/>
        </w:rPr>
        <w:t xml:space="preserve">, </w:t>
      </w:r>
      <w:proofErr w:type="spellStart"/>
      <w:r w:rsidR="00E967CF">
        <w:rPr>
          <w:rFonts w:ascii="Arial" w:hAnsi="Arial"/>
          <w:lang w:val="en-US"/>
        </w:rPr>
        <w:t>rbcL</w:t>
      </w:r>
      <w:proofErr w:type="spellEnd"/>
      <w:r w:rsidR="00E967CF">
        <w:rPr>
          <w:rFonts w:ascii="Arial" w:hAnsi="Arial"/>
          <w:lang w:val="en-US"/>
        </w:rPr>
        <w:t xml:space="preserve">, ITS) (Eriksson et al., 2009; </w:t>
      </w:r>
      <w:r w:rsidR="00A30BC7">
        <w:rPr>
          <w:rFonts w:ascii="Arial" w:hAnsi="Arial"/>
          <w:lang w:val="en-US"/>
        </w:rPr>
        <w:t xml:space="preserve">Saunders &amp; </w:t>
      </w:r>
      <w:proofErr w:type="spellStart"/>
      <w:r w:rsidR="00A30BC7">
        <w:rPr>
          <w:rFonts w:ascii="Arial" w:hAnsi="Arial"/>
          <w:lang w:val="en-US"/>
        </w:rPr>
        <w:t>Kucera</w:t>
      </w:r>
      <w:proofErr w:type="spellEnd"/>
      <w:r w:rsidR="00A30BC7">
        <w:rPr>
          <w:rFonts w:ascii="Arial" w:hAnsi="Arial"/>
          <w:lang w:val="en-US"/>
        </w:rPr>
        <w:t xml:space="preserve"> 2010; Hall 2010; Sherwood et al., 2014; </w:t>
      </w:r>
      <w:proofErr w:type="spellStart"/>
      <w:r w:rsidR="00A30BC7">
        <w:rPr>
          <w:rFonts w:ascii="Arial" w:hAnsi="Arial"/>
          <w:lang w:val="en-US"/>
        </w:rPr>
        <w:t>Rossetto</w:t>
      </w:r>
      <w:proofErr w:type="spellEnd"/>
      <w:r w:rsidR="00A30BC7">
        <w:rPr>
          <w:rFonts w:ascii="Arial" w:hAnsi="Arial"/>
          <w:lang w:val="en-US"/>
        </w:rPr>
        <w:t xml:space="preserve"> </w:t>
      </w:r>
      <w:proofErr w:type="spellStart"/>
      <w:r w:rsidR="00A30BC7">
        <w:rPr>
          <w:rFonts w:ascii="Arial" w:hAnsi="Arial"/>
          <w:lang w:val="en-US"/>
        </w:rPr>
        <w:t>Marcelino</w:t>
      </w:r>
      <w:proofErr w:type="spellEnd"/>
      <w:r w:rsidR="00A30BC7">
        <w:rPr>
          <w:rFonts w:ascii="Arial" w:hAnsi="Arial"/>
          <w:lang w:val="en-US"/>
        </w:rPr>
        <w:t xml:space="preserve"> 2016, </w:t>
      </w:r>
      <w:proofErr w:type="spellStart"/>
      <w:r w:rsidR="00A30BC7">
        <w:rPr>
          <w:rFonts w:ascii="Arial" w:hAnsi="Arial"/>
          <w:lang w:val="en-US"/>
        </w:rPr>
        <w:t>Vasselon</w:t>
      </w:r>
      <w:proofErr w:type="spellEnd"/>
      <w:r w:rsidR="00A30BC7">
        <w:rPr>
          <w:rFonts w:ascii="Arial" w:hAnsi="Arial"/>
          <w:lang w:val="en-US"/>
        </w:rPr>
        <w:t xml:space="preserve"> et al., 2017). </w:t>
      </w:r>
      <w:del w:id="105" w:author="Lisa Wingate" w:date="2018-12-16T21:50:00Z">
        <w:r w:rsidR="007D18D3" w:rsidDel="00015236">
          <w:rPr>
            <w:rFonts w:ascii="Arial" w:hAnsi="Arial"/>
            <w:lang w:val="en-US"/>
          </w:rPr>
          <w:delText>T</w:delText>
        </w:r>
        <w:r w:rsidR="00A30BC7" w:rsidDel="00015236">
          <w:rPr>
            <w:rFonts w:ascii="Arial" w:hAnsi="Arial"/>
            <w:lang w:val="en-US"/>
          </w:rPr>
          <w:delText xml:space="preserve">he </w:delText>
        </w:r>
      </w:del>
      <w:ins w:id="106" w:author="Lisa Wingate" w:date="2018-12-16T21:50:00Z">
        <w:r w:rsidR="00015236">
          <w:rPr>
            <w:rFonts w:ascii="Arial" w:hAnsi="Arial"/>
            <w:lang w:val="en-US"/>
          </w:rPr>
          <w:t>Amongst these markers t</w:t>
        </w:r>
        <w:r w:rsidR="00015236">
          <w:rPr>
            <w:rFonts w:ascii="Arial" w:hAnsi="Arial"/>
            <w:lang w:val="en-US"/>
          </w:rPr>
          <w:t xml:space="preserve">he </w:t>
        </w:r>
      </w:ins>
      <w:r w:rsidR="00A30BC7">
        <w:rPr>
          <w:rFonts w:ascii="Arial" w:hAnsi="Arial"/>
          <w:lang w:val="en-US"/>
        </w:rPr>
        <w:t xml:space="preserve">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gene </w:t>
      </w:r>
      <w:del w:id="107" w:author="Lisa Wingate" w:date="2018-12-16T21:50:00Z">
        <w:r w:rsidR="00A30BC7" w:rsidDel="00015236">
          <w:rPr>
            <w:rFonts w:ascii="Arial" w:hAnsi="Arial"/>
            <w:lang w:val="en-US"/>
          </w:rPr>
          <w:delText xml:space="preserve">has </w:delText>
        </w:r>
      </w:del>
      <w:ins w:id="108" w:author="Lisa Wingate" w:date="2018-12-16T21:50:00Z">
        <w:r w:rsidR="00015236">
          <w:rPr>
            <w:rFonts w:ascii="Arial" w:hAnsi="Arial"/>
            <w:lang w:val="en-US"/>
          </w:rPr>
          <w:t>presents</w:t>
        </w:r>
        <w:r w:rsidR="00015236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several </w:t>
      </w:r>
      <w:r w:rsidR="007D18D3">
        <w:rPr>
          <w:rFonts w:ascii="Arial" w:hAnsi="Arial"/>
          <w:lang w:val="en-US"/>
        </w:rPr>
        <w:t>advantages</w:t>
      </w:r>
      <w:r w:rsidR="00A30BC7">
        <w:rPr>
          <w:rFonts w:ascii="Arial" w:hAnsi="Arial"/>
          <w:lang w:val="en-US"/>
        </w:rPr>
        <w:t xml:space="preserve"> over the other markers</w:t>
      </w:r>
      <w:ins w:id="109" w:author="Lisa Wingate" w:date="2018-12-16T21:51:00Z">
        <w:r w:rsidR="00015236">
          <w:rPr>
            <w:rFonts w:ascii="Arial" w:hAnsi="Arial"/>
            <w:lang w:val="en-US"/>
          </w:rPr>
          <w:t>. In particular</w:t>
        </w:r>
      </w:ins>
      <w:del w:id="110" w:author="Lisa Wingate" w:date="2018-12-16T21:51:00Z">
        <w:r w:rsidR="007D18D3" w:rsidDel="00015236">
          <w:rPr>
            <w:rFonts w:ascii="Arial" w:hAnsi="Arial"/>
            <w:lang w:val="en-US"/>
          </w:rPr>
          <w:delText>,</w:delText>
        </w:r>
      </w:del>
      <w:r w:rsidR="00A30BC7">
        <w:rPr>
          <w:rFonts w:ascii="Arial" w:hAnsi="Arial"/>
          <w:lang w:val="en-US"/>
        </w:rPr>
        <w:t xml:space="preserve"> </w:t>
      </w:r>
      <w:del w:id="111" w:author="Lisa Wingate" w:date="2018-12-16T21:51:00Z">
        <w:r w:rsidR="00A30BC7" w:rsidDel="00015236">
          <w:rPr>
            <w:rFonts w:ascii="Arial" w:hAnsi="Arial"/>
            <w:lang w:val="en-US"/>
          </w:rPr>
          <w:delText xml:space="preserve">especially thanks to </w:delText>
        </w:r>
      </w:del>
      <w:r w:rsidR="007D18D3">
        <w:rPr>
          <w:rFonts w:ascii="Arial" w:hAnsi="Arial"/>
          <w:lang w:val="en-US"/>
        </w:rPr>
        <w:t>its</w:t>
      </w:r>
      <w:r w:rsidR="00A30BC7">
        <w:rPr>
          <w:rFonts w:ascii="Arial" w:hAnsi="Arial"/>
          <w:lang w:val="en-US"/>
        </w:rPr>
        <w:t xml:space="preserve"> length and higher sequence </w:t>
      </w:r>
      <w:r w:rsidR="003D0E27">
        <w:rPr>
          <w:rFonts w:ascii="Arial" w:hAnsi="Arial"/>
          <w:lang w:val="en-US"/>
        </w:rPr>
        <w:t>variability</w:t>
      </w:r>
      <w:del w:id="112" w:author="Lisa Wingate" w:date="2018-12-16T21:51:00Z">
        <w:r w:rsidR="00A30BC7" w:rsidDel="00015236">
          <w:rPr>
            <w:rFonts w:ascii="Arial" w:hAnsi="Arial"/>
            <w:lang w:val="en-US"/>
          </w:rPr>
          <w:delText>,</w:delText>
        </w:r>
      </w:del>
      <w:r w:rsidR="00A30BC7">
        <w:rPr>
          <w:rFonts w:ascii="Arial" w:hAnsi="Arial"/>
          <w:lang w:val="en-US"/>
        </w:rPr>
        <w:t xml:space="preserve"> </w:t>
      </w:r>
      <w:del w:id="113" w:author="Lisa Wingate" w:date="2018-12-16T21:51:00Z">
        <w:r w:rsidR="00A30BC7" w:rsidDel="00015236">
          <w:rPr>
            <w:rFonts w:ascii="Arial" w:hAnsi="Arial"/>
            <w:lang w:val="en-US"/>
          </w:rPr>
          <w:delText xml:space="preserve">allowing </w:delText>
        </w:r>
      </w:del>
      <w:ins w:id="114" w:author="Lisa Wingate" w:date="2018-12-16T21:51:00Z">
        <w:r w:rsidR="00015236">
          <w:rPr>
            <w:rFonts w:ascii="Arial" w:hAnsi="Arial"/>
            <w:lang w:val="en-US"/>
          </w:rPr>
          <w:t>provides</w:t>
        </w:r>
        <w:r w:rsidR="00015236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a better phylogenetic resolution </w:t>
      </w:r>
      <w:r w:rsidR="003D0E27">
        <w:rPr>
          <w:rFonts w:ascii="Arial" w:hAnsi="Arial"/>
          <w:lang w:val="en-US"/>
        </w:rPr>
        <w:t>compare</w:t>
      </w:r>
      <w:r w:rsidR="007D18D3">
        <w:rPr>
          <w:rFonts w:ascii="Arial" w:hAnsi="Arial"/>
          <w:lang w:val="en-US"/>
        </w:rPr>
        <w:t>d</w:t>
      </w:r>
      <w:r w:rsidR="003D0E27">
        <w:rPr>
          <w:rFonts w:ascii="Arial" w:hAnsi="Arial"/>
          <w:lang w:val="en-US"/>
        </w:rPr>
        <w:t xml:space="preserve"> to</w:t>
      </w:r>
      <w:r w:rsidR="00A30BC7">
        <w:rPr>
          <w:rFonts w:ascii="Arial" w:hAnsi="Arial"/>
          <w:lang w:val="en-US"/>
        </w:rPr>
        <w:t xml:space="preserve"> small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subunits (</w:t>
      </w:r>
      <w:proofErr w:type="spellStart"/>
      <w:r w:rsidR="00A30BC7">
        <w:rPr>
          <w:rFonts w:ascii="Arial" w:hAnsi="Arial"/>
          <w:lang w:val="en-US"/>
        </w:rPr>
        <w:t>Gutell</w:t>
      </w:r>
      <w:proofErr w:type="spellEnd"/>
      <w:r w:rsidR="00A30BC7">
        <w:rPr>
          <w:rFonts w:ascii="Arial" w:hAnsi="Arial"/>
          <w:lang w:val="en-US"/>
        </w:rPr>
        <w:t xml:space="preserve"> et al., 1994; Pei et al., 2009). More precisely, </w:t>
      </w:r>
      <w:del w:id="115" w:author="Lisa Wingate" w:date="2018-12-16T21:52:00Z">
        <w:r w:rsidR="00A30BC7" w:rsidDel="00015236">
          <w:rPr>
            <w:rFonts w:ascii="Arial" w:hAnsi="Arial"/>
            <w:lang w:val="en-US"/>
          </w:rPr>
          <w:delText xml:space="preserve">the </w:delText>
        </w:r>
      </w:del>
      <w:r w:rsidR="00A30BC7">
        <w:rPr>
          <w:rFonts w:ascii="Arial" w:hAnsi="Arial"/>
          <w:lang w:val="en-US"/>
        </w:rPr>
        <w:t xml:space="preserve">domain V of the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gene, known as </w:t>
      </w:r>
      <w:ins w:id="116" w:author="Lisa Wingate" w:date="2018-12-16T21:52:00Z">
        <w:r w:rsidR="00015236">
          <w:rPr>
            <w:rFonts w:ascii="Arial" w:hAnsi="Arial"/>
            <w:lang w:val="en-US"/>
          </w:rPr>
          <w:t xml:space="preserve">the </w:t>
        </w:r>
      </w:ins>
      <w:r w:rsidR="00A30BC7">
        <w:rPr>
          <w:rFonts w:ascii="Arial" w:hAnsi="Arial"/>
          <w:lang w:val="en-US"/>
        </w:rPr>
        <w:t xml:space="preserve">Universal Plastid </w:t>
      </w:r>
      <w:proofErr w:type="spellStart"/>
      <w:r w:rsidR="00A30BC7">
        <w:rPr>
          <w:rFonts w:ascii="Arial" w:hAnsi="Arial"/>
          <w:lang w:val="en-US"/>
        </w:rPr>
        <w:t>Amplicon</w:t>
      </w:r>
      <w:proofErr w:type="spellEnd"/>
      <w:r w:rsidR="00A30BC7">
        <w:rPr>
          <w:rFonts w:ascii="Arial" w:hAnsi="Arial"/>
          <w:lang w:val="en-US"/>
        </w:rPr>
        <w:t xml:space="preserve"> (UPA), allows </w:t>
      </w:r>
      <w:ins w:id="117" w:author="Lisa Wingate" w:date="2018-12-16T21:53:00Z">
        <w:r w:rsidR="00015236">
          <w:rPr>
            <w:rFonts w:ascii="Arial" w:hAnsi="Arial"/>
            <w:lang w:val="en-US"/>
          </w:rPr>
          <w:t xml:space="preserve">the </w:t>
        </w:r>
      </w:ins>
      <w:r w:rsidR="00A30BC7">
        <w:rPr>
          <w:rFonts w:ascii="Arial" w:hAnsi="Arial"/>
          <w:lang w:val="en-US"/>
        </w:rPr>
        <w:t xml:space="preserve">targeting </w:t>
      </w:r>
      <w:ins w:id="118" w:author="Lisa Wingate" w:date="2018-12-16T21:53:00Z">
        <w:r w:rsidR="00015236">
          <w:rPr>
            <w:rFonts w:ascii="Arial" w:hAnsi="Arial"/>
            <w:lang w:val="en-US"/>
          </w:rPr>
          <w:t xml:space="preserve">of </w:t>
        </w:r>
      </w:ins>
      <w:r w:rsidR="00A30BC7">
        <w:rPr>
          <w:rFonts w:ascii="Arial" w:hAnsi="Arial"/>
          <w:lang w:val="en-US"/>
        </w:rPr>
        <w:t xml:space="preserve">organisms </w:t>
      </w:r>
      <w:del w:id="119" w:author="Lisa Wingate" w:date="2018-12-16T21:53:00Z">
        <w:r w:rsidR="00A30BC7" w:rsidDel="00015236">
          <w:rPr>
            <w:rFonts w:ascii="Arial" w:hAnsi="Arial"/>
            <w:lang w:val="en-US"/>
          </w:rPr>
          <w:delText xml:space="preserve">having </w:delText>
        </w:r>
      </w:del>
      <w:ins w:id="120" w:author="Lisa Wingate" w:date="2018-12-16T21:53:00Z">
        <w:r w:rsidR="00015236">
          <w:rPr>
            <w:rFonts w:ascii="Arial" w:hAnsi="Arial"/>
            <w:lang w:val="en-US"/>
          </w:rPr>
          <w:t>contain</w:t>
        </w:r>
        <w:r w:rsidR="00015236">
          <w:rPr>
            <w:rFonts w:ascii="Arial" w:hAnsi="Arial"/>
            <w:lang w:val="en-US"/>
          </w:rPr>
          <w:t xml:space="preserve">ing </w:t>
        </w:r>
      </w:ins>
      <w:r w:rsidR="00A30BC7">
        <w:rPr>
          <w:rFonts w:ascii="Arial" w:hAnsi="Arial"/>
          <w:lang w:val="en-US"/>
        </w:rPr>
        <w:t xml:space="preserve">plastids with a remarkable </w:t>
      </w:r>
      <w:r w:rsidR="00A30BC7">
        <w:rPr>
          <w:rFonts w:ascii="Arial" w:hAnsi="Arial"/>
          <w:lang w:val="en-US"/>
        </w:rPr>
        <w:lastRenderedPageBreak/>
        <w:t>universality</w:t>
      </w:r>
      <w:ins w:id="121" w:author="Lisa Wingate" w:date="2018-12-16T21:53:00Z">
        <w:r w:rsidR="00015236">
          <w:rPr>
            <w:rFonts w:ascii="Arial" w:hAnsi="Arial"/>
            <w:lang w:val="en-US"/>
          </w:rPr>
          <w:t xml:space="preserve">, </w:t>
        </w:r>
      </w:ins>
      <w:del w:id="122" w:author="Lisa Wingate" w:date="2018-12-16T21:53:00Z">
        <w:r w:rsidR="00A30BC7" w:rsidDel="00015236">
          <w:rPr>
            <w:rFonts w:ascii="Arial" w:hAnsi="Arial"/>
            <w:lang w:val="en-US"/>
          </w:rPr>
          <w:delText xml:space="preserve"> by </w:delText>
        </w:r>
      </w:del>
      <w:r w:rsidR="00A30BC7">
        <w:rPr>
          <w:rFonts w:ascii="Arial" w:hAnsi="Arial"/>
          <w:lang w:val="en-US"/>
        </w:rPr>
        <w:t>covering most</w:t>
      </w:r>
      <w:r w:rsidR="00F17376">
        <w:rPr>
          <w:rFonts w:ascii="Arial" w:hAnsi="Arial"/>
          <w:lang w:val="en-US"/>
        </w:rPr>
        <w:t xml:space="preserve"> photosynthetic microbial</w:t>
      </w:r>
      <w:r w:rsidR="00A30BC7">
        <w:rPr>
          <w:rFonts w:ascii="Arial" w:hAnsi="Arial"/>
          <w:lang w:val="en-US"/>
        </w:rPr>
        <w:t xml:space="preserve"> groups (</w:t>
      </w:r>
      <w:proofErr w:type="spellStart"/>
      <w:r w:rsidR="00A30BC7">
        <w:rPr>
          <w:rFonts w:ascii="Arial" w:hAnsi="Arial"/>
          <w:lang w:val="en-US"/>
        </w:rPr>
        <w:t>Presting</w:t>
      </w:r>
      <w:proofErr w:type="spellEnd"/>
      <w:r w:rsidR="00A30BC7">
        <w:rPr>
          <w:rFonts w:ascii="Arial" w:hAnsi="Arial"/>
          <w:lang w:val="en-US"/>
        </w:rPr>
        <w:t xml:space="preserve"> 2006; Sherwood &amp; </w:t>
      </w:r>
      <w:proofErr w:type="spellStart"/>
      <w:r w:rsidR="00A30BC7">
        <w:rPr>
          <w:rFonts w:ascii="Arial" w:hAnsi="Arial"/>
          <w:lang w:val="en-US"/>
        </w:rPr>
        <w:t>Presting</w:t>
      </w:r>
      <w:proofErr w:type="spellEnd"/>
      <w:r w:rsidR="00A30BC7">
        <w:rPr>
          <w:rFonts w:ascii="Arial" w:hAnsi="Arial"/>
          <w:lang w:val="en-US"/>
        </w:rPr>
        <w:t xml:space="preserve"> 2007). </w:t>
      </w:r>
      <w:del w:id="123" w:author="Lisa Wingate" w:date="2018-12-16T21:55:00Z">
        <w:r w:rsidR="00580D37" w:rsidDel="00015236">
          <w:rPr>
            <w:rFonts w:ascii="Arial" w:hAnsi="Arial"/>
            <w:lang w:val="en-US"/>
          </w:rPr>
          <w:delText>Concerning the</w:delText>
        </w:r>
      </w:del>
      <w:ins w:id="124" w:author="Lisa Wingate" w:date="2018-12-16T21:55:00Z">
        <w:r w:rsidR="00015236">
          <w:rPr>
            <w:rFonts w:ascii="Arial" w:hAnsi="Arial"/>
            <w:lang w:val="en-US"/>
          </w:rPr>
          <w:t>For</w:t>
        </w:r>
      </w:ins>
      <w:r w:rsidR="00580D37">
        <w:rPr>
          <w:rFonts w:ascii="Arial" w:hAnsi="Arial"/>
          <w:lang w:val="en-US"/>
        </w:rPr>
        <w:t xml:space="preserve"> cyanobacteria, this marker </w:t>
      </w:r>
      <w:ins w:id="125" w:author="Lisa Wingate" w:date="2018-12-16T21:56:00Z">
        <w:r w:rsidR="00015236">
          <w:rPr>
            <w:rFonts w:ascii="Arial" w:hAnsi="Arial"/>
            <w:lang w:val="en-US"/>
          </w:rPr>
          <w:t xml:space="preserve">also </w:t>
        </w:r>
      </w:ins>
      <w:r w:rsidR="00580D37">
        <w:rPr>
          <w:rFonts w:ascii="Arial" w:hAnsi="Arial"/>
          <w:lang w:val="en-US"/>
        </w:rPr>
        <w:t xml:space="preserve">seems to be promising </w:t>
      </w:r>
      <w:del w:id="126" w:author="Lisa Wingate" w:date="2018-12-16T21:56:00Z">
        <w:r w:rsidR="00580D37" w:rsidDel="00015236">
          <w:rPr>
            <w:rFonts w:ascii="Arial" w:hAnsi="Arial"/>
            <w:lang w:val="en-US"/>
          </w:rPr>
          <w:delText>by allowing a</w:delText>
        </w:r>
      </w:del>
      <w:ins w:id="127" w:author="Lisa Wingate" w:date="2018-12-16T21:56:00Z">
        <w:r w:rsidR="00015236">
          <w:rPr>
            <w:rFonts w:ascii="Arial" w:hAnsi="Arial"/>
            <w:lang w:val="en-US"/>
          </w:rPr>
          <w:t>as it provides</w:t>
        </w:r>
      </w:ins>
      <w:r w:rsidR="00580D37">
        <w:rPr>
          <w:rFonts w:ascii="Arial" w:hAnsi="Arial"/>
          <w:lang w:val="en-US"/>
        </w:rPr>
        <w:t xml:space="preserve"> better coverage of </w:t>
      </w:r>
      <w:ins w:id="128" w:author="Lisa Wingate" w:date="2018-12-16T21:56:00Z">
        <w:r w:rsidR="00015236">
          <w:rPr>
            <w:rFonts w:ascii="Arial" w:hAnsi="Arial"/>
            <w:lang w:val="en-US"/>
          </w:rPr>
          <w:t xml:space="preserve">community </w:t>
        </w:r>
      </w:ins>
      <w:r w:rsidR="00580D37">
        <w:rPr>
          <w:rFonts w:ascii="Arial" w:hAnsi="Arial"/>
          <w:lang w:val="en-US"/>
        </w:rPr>
        <w:t>diversity than</w:t>
      </w:r>
      <w:ins w:id="129" w:author="Lisa Wingate" w:date="2018-12-16T21:57:00Z">
        <w:r w:rsidR="00015236">
          <w:rPr>
            <w:rFonts w:ascii="Arial" w:hAnsi="Arial"/>
            <w:lang w:val="en-US"/>
          </w:rPr>
          <w:t xml:space="preserve"> either</w:t>
        </w:r>
      </w:ins>
      <w:r w:rsidR="00580D37">
        <w:rPr>
          <w:rFonts w:ascii="Arial" w:hAnsi="Arial"/>
          <w:lang w:val="en-US"/>
        </w:rPr>
        <w:t xml:space="preserve"> 16S/18S </w:t>
      </w:r>
      <w:proofErr w:type="spellStart"/>
      <w:r w:rsidR="00580D37">
        <w:rPr>
          <w:rFonts w:ascii="Arial" w:hAnsi="Arial"/>
          <w:lang w:val="en-US"/>
        </w:rPr>
        <w:t>rDNA</w:t>
      </w:r>
      <w:proofErr w:type="spellEnd"/>
      <w:r w:rsidR="00580D37">
        <w:rPr>
          <w:rFonts w:ascii="Arial" w:hAnsi="Arial"/>
          <w:lang w:val="en-US"/>
        </w:rPr>
        <w:t xml:space="preserve"> or </w:t>
      </w:r>
      <w:proofErr w:type="spellStart"/>
      <w:r w:rsidR="00580D37">
        <w:rPr>
          <w:rFonts w:ascii="Arial" w:hAnsi="Arial"/>
          <w:i/>
          <w:iCs/>
          <w:lang w:val="en-US"/>
        </w:rPr>
        <w:t>tuf</w:t>
      </w:r>
      <w:r w:rsidR="00580D37">
        <w:rPr>
          <w:rFonts w:ascii="Arial" w:hAnsi="Arial"/>
          <w:lang w:val="en-US"/>
        </w:rPr>
        <w:t>A</w:t>
      </w:r>
      <w:proofErr w:type="spellEnd"/>
      <w:r w:rsidR="00580D37">
        <w:rPr>
          <w:rFonts w:ascii="Arial" w:hAnsi="Arial"/>
          <w:lang w:val="en-US"/>
        </w:rPr>
        <w:t>, (</w:t>
      </w:r>
      <w:proofErr w:type="spellStart"/>
      <w:r w:rsidR="00580D37">
        <w:rPr>
          <w:rFonts w:ascii="Arial" w:hAnsi="Arial"/>
          <w:lang w:val="en-US"/>
        </w:rPr>
        <w:t>Rossetto</w:t>
      </w:r>
      <w:proofErr w:type="spellEnd"/>
      <w:r w:rsidR="00580D37">
        <w:rPr>
          <w:rFonts w:ascii="Arial" w:hAnsi="Arial"/>
          <w:lang w:val="en-US"/>
        </w:rPr>
        <w:t xml:space="preserve"> </w:t>
      </w:r>
      <w:proofErr w:type="spellStart"/>
      <w:r w:rsidR="00580D37">
        <w:rPr>
          <w:rFonts w:ascii="Arial" w:hAnsi="Arial"/>
          <w:lang w:val="en-US"/>
        </w:rPr>
        <w:t>Marcelino</w:t>
      </w:r>
      <w:proofErr w:type="spellEnd"/>
      <w:r w:rsidR="00580D37">
        <w:rPr>
          <w:rFonts w:ascii="Arial" w:hAnsi="Arial"/>
          <w:lang w:val="en-US"/>
        </w:rPr>
        <w:t xml:space="preserve"> &amp; </w:t>
      </w:r>
      <w:proofErr w:type="spellStart"/>
      <w:r w:rsidR="00580D37">
        <w:rPr>
          <w:rFonts w:ascii="Arial" w:hAnsi="Arial"/>
          <w:lang w:val="en-US"/>
        </w:rPr>
        <w:t>Verbruggen</w:t>
      </w:r>
      <w:proofErr w:type="spellEnd"/>
      <w:r w:rsidR="00580D37">
        <w:rPr>
          <w:rFonts w:ascii="Arial" w:hAnsi="Arial"/>
          <w:lang w:val="en-US"/>
        </w:rPr>
        <w:t xml:space="preserve"> 2016). </w:t>
      </w:r>
      <w:r w:rsidR="00A30BC7">
        <w:rPr>
          <w:rFonts w:ascii="Arial" w:hAnsi="Arial"/>
          <w:lang w:val="en-US"/>
        </w:rPr>
        <w:t xml:space="preserve">Moreover, the UPA has a length (~ 410 </w:t>
      </w:r>
      <w:proofErr w:type="spellStart"/>
      <w:r w:rsidR="00A30BC7">
        <w:rPr>
          <w:rFonts w:ascii="Arial" w:hAnsi="Arial"/>
          <w:lang w:val="en-US"/>
        </w:rPr>
        <w:t>bp</w:t>
      </w:r>
      <w:proofErr w:type="spellEnd"/>
      <w:r w:rsidR="00A30BC7">
        <w:rPr>
          <w:rFonts w:ascii="Arial" w:hAnsi="Arial"/>
          <w:lang w:val="en-US"/>
        </w:rPr>
        <w:t xml:space="preserve">) suitable for </w:t>
      </w:r>
      <w:r w:rsidR="00220BB1">
        <w:rPr>
          <w:rFonts w:ascii="Arial" w:hAnsi="Arial"/>
          <w:lang w:val="en-US"/>
        </w:rPr>
        <w:t>HTS</w:t>
      </w:r>
      <w:r w:rsidR="00A30BC7">
        <w:rPr>
          <w:rFonts w:ascii="Arial" w:hAnsi="Arial"/>
          <w:lang w:val="en-US"/>
        </w:rPr>
        <w:t xml:space="preserve"> Technologies (</w:t>
      </w:r>
      <w:proofErr w:type="spellStart"/>
      <w:r w:rsidR="00A30BC7">
        <w:rPr>
          <w:rFonts w:ascii="Arial" w:hAnsi="Arial"/>
          <w:lang w:val="en-US"/>
        </w:rPr>
        <w:t>Presting</w:t>
      </w:r>
      <w:proofErr w:type="spellEnd"/>
      <w:r w:rsidR="00A30BC7">
        <w:rPr>
          <w:rFonts w:ascii="Arial" w:hAnsi="Arial"/>
          <w:lang w:val="en-US"/>
        </w:rPr>
        <w:t xml:space="preserve"> 2006), such as </w:t>
      </w:r>
      <w:proofErr w:type="spellStart"/>
      <w:r w:rsidR="00D90F2F">
        <w:rPr>
          <w:rFonts w:ascii="Arial" w:hAnsi="Arial"/>
          <w:lang w:val="en-US"/>
        </w:rPr>
        <w:t>Illumina</w:t>
      </w:r>
      <w:proofErr w:type="spellEnd"/>
      <w:r w:rsidR="00D90F2F">
        <w:rPr>
          <w:rFonts w:ascii="Arial" w:hAnsi="Arial"/>
          <w:lang w:val="en-US"/>
        </w:rPr>
        <w:t xml:space="preserve"> (</w:t>
      </w:r>
      <w:proofErr w:type="spellStart"/>
      <w:r w:rsidR="00D90F2F">
        <w:rPr>
          <w:rFonts w:ascii="Arial" w:hAnsi="Arial"/>
          <w:lang w:val="en-US"/>
        </w:rPr>
        <w:t>Lentendu</w:t>
      </w:r>
      <w:proofErr w:type="spellEnd"/>
      <w:r w:rsidR="00D90F2F">
        <w:rPr>
          <w:rFonts w:ascii="Arial" w:hAnsi="Arial"/>
          <w:lang w:val="en-US"/>
        </w:rPr>
        <w:t xml:space="preserve"> et al., 2014). The use of the 23S </w:t>
      </w:r>
      <w:proofErr w:type="spellStart"/>
      <w:r w:rsidR="00D90F2F">
        <w:rPr>
          <w:rFonts w:ascii="Arial" w:hAnsi="Arial"/>
          <w:lang w:val="en-US"/>
        </w:rPr>
        <w:t>rRNA</w:t>
      </w:r>
      <w:proofErr w:type="spellEnd"/>
      <w:r w:rsidR="00D90F2F">
        <w:rPr>
          <w:rFonts w:ascii="Arial" w:hAnsi="Arial"/>
          <w:lang w:val="en-US"/>
        </w:rPr>
        <w:t xml:space="preserve"> gene can </w:t>
      </w:r>
      <w:ins w:id="130" w:author="Lisa Wingate" w:date="2018-12-16T21:58:00Z">
        <w:r w:rsidR="00BF1A0C">
          <w:rPr>
            <w:rFonts w:ascii="Arial" w:hAnsi="Arial"/>
            <w:lang w:val="en-US"/>
          </w:rPr>
          <w:t xml:space="preserve">also </w:t>
        </w:r>
      </w:ins>
      <w:r w:rsidR="00D90F2F">
        <w:rPr>
          <w:rFonts w:ascii="Arial" w:hAnsi="Arial"/>
          <w:lang w:val="en-US"/>
        </w:rPr>
        <w:t xml:space="preserve">be used in addition to </w:t>
      </w:r>
      <w:r w:rsidR="007D18D3">
        <w:rPr>
          <w:rFonts w:ascii="Arial" w:hAnsi="Arial"/>
          <w:lang w:val="en-US"/>
        </w:rPr>
        <w:t xml:space="preserve">other </w:t>
      </w:r>
      <w:r w:rsidR="00A30BC7">
        <w:rPr>
          <w:rFonts w:ascii="Arial" w:hAnsi="Arial"/>
          <w:lang w:val="en-US"/>
        </w:rPr>
        <w:t xml:space="preserve">markers </w:t>
      </w:r>
      <w:del w:id="131" w:author="Lisa Wingate" w:date="2018-12-16T21:58:00Z">
        <w:r w:rsidR="00A30BC7" w:rsidDel="00BF1A0C">
          <w:rPr>
            <w:rFonts w:ascii="Arial" w:hAnsi="Arial"/>
            <w:lang w:val="en-US"/>
          </w:rPr>
          <w:delText xml:space="preserve">to </w:delText>
        </w:r>
      </w:del>
      <w:ins w:id="132" w:author="Lisa Wingate" w:date="2018-12-16T21:58:00Z">
        <w:r w:rsidR="00BF1A0C">
          <w:rPr>
            <w:rFonts w:ascii="Arial" w:hAnsi="Arial"/>
            <w:lang w:val="en-US"/>
          </w:rPr>
          <w:t>thereby</w:t>
        </w:r>
        <w:r w:rsidR="00BF1A0C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obtain</w:t>
      </w:r>
      <w:ins w:id="133" w:author="Lisa Wingate" w:date="2018-12-16T21:58:00Z">
        <w:r w:rsidR="00BF1A0C">
          <w:rPr>
            <w:rFonts w:ascii="Arial" w:hAnsi="Arial"/>
            <w:lang w:val="en-US"/>
          </w:rPr>
          <w:t>ing</w:t>
        </w:r>
      </w:ins>
      <w:r w:rsidR="00A30BC7">
        <w:rPr>
          <w:rFonts w:ascii="Arial" w:hAnsi="Arial"/>
          <w:lang w:val="en-US"/>
        </w:rPr>
        <w:t xml:space="preserve"> a </w:t>
      </w:r>
      <w:del w:id="134" w:author="Lisa Wingate" w:date="2018-12-16T21:59:00Z">
        <w:r w:rsidR="00A30BC7" w:rsidDel="00BF1A0C">
          <w:rPr>
            <w:rFonts w:ascii="Arial" w:hAnsi="Arial"/>
            <w:lang w:val="en-US"/>
          </w:rPr>
          <w:delText xml:space="preserve">better </w:delText>
        </w:r>
      </w:del>
      <w:ins w:id="135" w:author="Lisa Wingate" w:date="2018-12-16T21:59:00Z">
        <w:r w:rsidR="00BF1A0C">
          <w:rPr>
            <w:rFonts w:ascii="Arial" w:hAnsi="Arial"/>
            <w:lang w:val="en-US"/>
          </w:rPr>
          <w:t>comprehensive</w:t>
        </w:r>
        <w:r w:rsidR="00BF1A0C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overview of </w:t>
      </w:r>
      <w:del w:id="136" w:author="Lisa Wingate" w:date="2018-12-16T22:00:00Z">
        <w:r w:rsidR="00A30BC7" w:rsidDel="00BF1A0C">
          <w:rPr>
            <w:rFonts w:ascii="Arial" w:hAnsi="Arial"/>
            <w:lang w:val="en-US"/>
          </w:rPr>
          <w:delText xml:space="preserve">the </w:delText>
        </w:r>
      </w:del>
      <w:ins w:id="137" w:author="Lisa Wingate" w:date="2018-12-16T21:59:00Z">
        <w:r w:rsidR="00BF1A0C">
          <w:rPr>
            <w:rFonts w:ascii="Arial" w:hAnsi="Arial"/>
            <w:lang w:val="en-US"/>
          </w:rPr>
          <w:t xml:space="preserve">microbial </w:t>
        </w:r>
      </w:ins>
      <w:r w:rsidR="00A30BC7">
        <w:rPr>
          <w:rFonts w:ascii="Arial" w:hAnsi="Arial"/>
          <w:lang w:val="en-US"/>
        </w:rPr>
        <w:t xml:space="preserve">diversity (Sherwood et al., 2014; </w:t>
      </w:r>
      <w:proofErr w:type="spellStart"/>
      <w:r w:rsidR="00A30BC7">
        <w:rPr>
          <w:rFonts w:ascii="Arial" w:hAnsi="Arial"/>
          <w:lang w:val="en-US"/>
        </w:rPr>
        <w:t>Rossetto</w:t>
      </w:r>
      <w:proofErr w:type="spellEnd"/>
      <w:r w:rsidR="00A30BC7">
        <w:rPr>
          <w:rFonts w:ascii="Arial" w:hAnsi="Arial"/>
          <w:lang w:val="en-US"/>
        </w:rPr>
        <w:t xml:space="preserve"> </w:t>
      </w:r>
      <w:proofErr w:type="spellStart"/>
      <w:r w:rsidR="00A30BC7">
        <w:rPr>
          <w:rFonts w:ascii="Arial" w:hAnsi="Arial"/>
          <w:lang w:val="en-US"/>
        </w:rPr>
        <w:t>Marcelino</w:t>
      </w:r>
      <w:proofErr w:type="spellEnd"/>
      <w:r w:rsidR="00A30BC7">
        <w:rPr>
          <w:rFonts w:ascii="Arial" w:hAnsi="Arial"/>
          <w:lang w:val="en-US"/>
        </w:rPr>
        <w:t xml:space="preserve"> &amp; </w:t>
      </w:r>
      <w:proofErr w:type="spellStart"/>
      <w:r w:rsidR="00A30BC7">
        <w:rPr>
          <w:rFonts w:ascii="Arial" w:hAnsi="Arial"/>
          <w:lang w:val="en-US"/>
        </w:rPr>
        <w:t>Verbruggen</w:t>
      </w:r>
      <w:proofErr w:type="spellEnd"/>
      <w:r w:rsidR="00A30BC7">
        <w:rPr>
          <w:rFonts w:ascii="Arial" w:hAnsi="Arial"/>
          <w:lang w:val="en-US"/>
        </w:rPr>
        <w:t xml:space="preserve"> 2016, Sherwood et al., 2010; Sherwood et al., 201</w:t>
      </w:r>
      <w:r w:rsidR="00D90F2F">
        <w:rPr>
          <w:rFonts w:ascii="Arial" w:hAnsi="Arial"/>
          <w:lang w:val="en-US"/>
        </w:rPr>
        <w:t>7</w:t>
      </w:r>
      <w:r w:rsidR="00A30BC7">
        <w:rPr>
          <w:rFonts w:ascii="Arial" w:hAnsi="Arial"/>
          <w:lang w:val="en-US"/>
        </w:rPr>
        <w:t xml:space="preserve">). </w:t>
      </w:r>
    </w:p>
    <w:p w14:paraId="2410813B" w14:textId="2C8303AE" w:rsidR="00A715FB" w:rsidRDefault="00A30BC7" w:rsidP="005703DC">
      <w:pPr>
        <w:spacing w:line="480" w:lineRule="auto"/>
        <w:jc w:val="both"/>
      </w:pPr>
      <w:r>
        <w:rPr>
          <w:rFonts w:ascii="Arial" w:hAnsi="Arial"/>
          <w:lang w:val="en-US"/>
        </w:rPr>
        <w:tab/>
      </w:r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still remains the fastest and cheapest method to study </w:t>
      </w:r>
      <w:del w:id="138" w:author="Lisa Wingate" w:date="2018-12-16T22:01:00Z">
        <w:r w:rsidDel="00BF1A0C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>microbial diversity and community structures. However, it requires reference databases, updated with a good coverage of organisms, a good sequence quality and curated taxonomy to achieve taxonomic assignment of obtained sequences (</w:t>
      </w:r>
      <w:proofErr w:type="spellStart"/>
      <w:r>
        <w:rPr>
          <w:rFonts w:ascii="Arial" w:hAnsi="Arial"/>
          <w:lang w:val="en-US"/>
        </w:rPr>
        <w:t>Balvočiūtė</w:t>
      </w:r>
      <w:proofErr w:type="spellEnd"/>
      <w:r>
        <w:rPr>
          <w:rFonts w:ascii="Arial" w:hAnsi="Arial"/>
          <w:lang w:val="en-US"/>
        </w:rPr>
        <w:t xml:space="preserve"> &amp; </w:t>
      </w:r>
      <w:proofErr w:type="spellStart"/>
      <w:r>
        <w:rPr>
          <w:rFonts w:ascii="Arial" w:hAnsi="Arial"/>
          <w:lang w:val="en-US"/>
        </w:rPr>
        <w:t>Huson</w:t>
      </w:r>
      <w:proofErr w:type="spellEnd"/>
      <w:r>
        <w:rPr>
          <w:rFonts w:ascii="Arial" w:hAnsi="Arial"/>
          <w:lang w:val="en-US"/>
        </w:rPr>
        <w:t xml:space="preserve"> 2017). There are already several generalist or specialist databases </w:t>
      </w:r>
      <w:r w:rsidR="007D18D3">
        <w:rPr>
          <w:rFonts w:ascii="Arial" w:hAnsi="Arial"/>
          <w:lang w:val="en-US"/>
        </w:rPr>
        <w:t xml:space="preserve">that </w:t>
      </w:r>
      <w:r>
        <w:rPr>
          <w:rFonts w:ascii="Arial" w:hAnsi="Arial"/>
          <w:lang w:val="en-US"/>
        </w:rPr>
        <w:t>includ</w:t>
      </w:r>
      <w:r w:rsidR="007D18D3">
        <w:rPr>
          <w:rFonts w:ascii="Arial" w:hAnsi="Arial"/>
          <w:lang w:val="en-US"/>
        </w:rPr>
        <w:t>e</w:t>
      </w:r>
      <w:r>
        <w:rPr>
          <w:rFonts w:ascii="Arial" w:hAnsi="Arial"/>
          <w:lang w:val="en-US"/>
        </w:rPr>
        <w:t xml:space="preserve"> some groups of algae with curated taxonomy. The most popular </w:t>
      </w:r>
      <w:r w:rsidR="007D18D3">
        <w:rPr>
          <w:rFonts w:ascii="Arial" w:hAnsi="Arial"/>
          <w:lang w:val="en-US"/>
        </w:rPr>
        <w:t xml:space="preserve">databases </w:t>
      </w:r>
      <w:r>
        <w:rPr>
          <w:rFonts w:ascii="Arial" w:hAnsi="Arial"/>
          <w:lang w:val="en-US"/>
        </w:rPr>
        <w:t>are</w:t>
      </w:r>
      <w:r w:rsidR="007D18D3">
        <w:rPr>
          <w:rFonts w:ascii="Arial" w:hAnsi="Arial"/>
          <w:lang w:val="en-US"/>
        </w:rPr>
        <w:t xml:space="preserve">: SILVA, that </w:t>
      </w:r>
      <w:r>
        <w:rPr>
          <w:rFonts w:ascii="Arial" w:hAnsi="Arial"/>
          <w:lang w:val="en-US"/>
        </w:rPr>
        <w:t xml:space="preserve">groups SSU and LSU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</w:t>
      </w:r>
      <w:r w:rsidR="007D18D3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 from eukaryotic and prokaryotic</w:t>
      </w:r>
      <w:r w:rsidR="007D18D3">
        <w:rPr>
          <w:rFonts w:ascii="Arial" w:hAnsi="Arial"/>
          <w:lang w:val="en-US"/>
        </w:rPr>
        <w:t xml:space="preserve"> organisms (</w:t>
      </w:r>
      <w:proofErr w:type="spellStart"/>
      <w:r w:rsidR="007D18D3">
        <w:rPr>
          <w:rFonts w:ascii="Arial" w:hAnsi="Arial"/>
          <w:lang w:val="en-US"/>
        </w:rPr>
        <w:t>Quast</w:t>
      </w:r>
      <w:proofErr w:type="spellEnd"/>
      <w:r w:rsidR="007D18D3">
        <w:rPr>
          <w:rFonts w:ascii="Arial" w:hAnsi="Arial"/>
          <w:lang w:val="en-US"/>
        </w:rPr>
        <w:t xml:space="preserve"> et al., 2012);</w:t>
      </w:r>
      <w:r>
        <w:rPr>
          <w:rFonts w:ascii="Arial" w:hAnsi="Arial"/>
          <w:lang w:val="en-US"/>
        </w:rPr>
        <w:t xml:space="preserve"> PR</w:t>
      </w:r>
      <w:r w:rsidRPr="003D0E27">
        <w:rPr>
          <w:rFonts w:ascii="Arial" w:hAnsi="Arial"/>
          <w:lang w:val="en-US"/>
        </w:rPr>
        <w:t>2</w:t>
      </w:r>
      <w:r w:rsidR="007D18D3">
        <w:rPr>
          <w:rFonts w:ascii="Arial" w:hAnsi="Arial"/>
          <w:lang w:val="en-US"/>
        </w:rPr>
        <w:t>,</w:t>
      </w:r>
      <w:r w:rsidR="00220BB1">
        <w:rPr>
          <w:rFonts w:ascii="Arial" w:hAnsi="Arial"/>
          <w:lang w:val="en-US"/>
        </w:rPr>
        <w:t xml:space="preserve"> a </w:t>
      </w:r>
      <w:proofErr w:type="spellStart"/>
      <w:r w:rsidR="00220BB1">
        <w:rPr>
          <w:rFonts w:ascii="Arial" w:hAnsi="Arial"/>
          <w:lang w:val="en-US"/>
        </w:rPr>
        <w:t>protist</w:t>
      </w:r>
      <w:proofErr w:type="spellEnd"/>
      <w:r w:rsidR="00220BB1">
        <w:rPr>
          <w:rFonts w:ascii="Arial" w:hAnsi="Arial"/>
          <w:lang w:val="en-US"/>
        </w:rPr>
        <w:t xml:space="preserve"> small sub</w:t>
      </w:r>
      <w:r>
        <w:rPr>
          <w:rFonts w:ascii="Arial" w:hAnsi="Arial"/>
          <w:lang w:val="en-US"/>
        </w:rPr>
        <w:t xml:space="preserve">unit ribosomal reference </w:t>
      </w:r>
      <w:r w:rsidR="00442088">
        <w:rPr>
          <w:rFonts w:ascii="Arial" w:hAnsi="Arial"/>
          <w:lang w:val="en-US"/>
        </w:rPr>
        <w:t>database (</w:t>
      </w:r>
      <w:proofErr w:type="spellStart"/>
      <w:r w:rsidR="00442088">
        <w:rPr>
          <w:rFonts w:ascii="Arial" w:hAnsi="Arial"/>
          <w:lang w:val="en-US"/>
        </w:rPr>
        <w:t>Guillou</w:t>
      </w:r>
      <w:proofErr w:type="spellEnd"/>
      <w:r w:rsidR="00442088">
        <w:rPr>
          <w:rFonts w:ascii="Arial" w:hAnsi="Arial"/>
          <w:lang w:val="en-US"/>
        </w:rPr>
        <w:t xml:space="preserve"> et al., 2012);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PhytoREF</w:t>
      </w:r>
      <w:proofErr w:type="spellEnd"/>
      <w:r w:rsidR="00442088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a reference database of the </w:t>
      </w:r>
      <w:proofErr w:type="spellStart"/>
      <w:r>
        <w:rPr>
          <w:rFonts w:ascii="Arial" w:hAnsi="Arial"/>
          <w:lang w:val="en-US"/>
        </w:rPr>
        <w:t>plastidial</w:t>
      </w:r>
      <w:proofErr w:type="spellEnd"/>
      <w:r>
        <w:rPr>
          <w:rFonts w:ascii="Arial" w:hAnsi="Arial"/>
          <w:lang w:val="en-US"/>
        </w:rPr>
        <w:t xml:space="preserve"> 16S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 of photosynthetic eu</w:t>
      </w:r>
      <w:r w:rsidR="00442088">
        <w:rPr>
          <w:rFonts w:ascii="Arial" w:hAnsi="Arial"/>
          <w:lang w:val="en-US"/>
        </w:rPr>
        <w:t>karyotes (</w:t>
      </w:r>
      <w:proofErr w:type="spellStart"/>
      <w:r w:rsidR="00442088">
        <w:rPr>
          <w:rFonts w:ascii="Arial" w:hAnsi="Arial"/>
          <w:lang w:val="en-US"/>
        </w:rPr>
        <w:t>Decelle</w:t>
      </w:r>
      <w:proofErr w:type="spellEnd"/>
      <w:r w:rsidR="00442088">
        <w:rPr>
          <w:rFonts w:ascii="Arial" w:hAnsi="Arial"/>
          <w:lang w:val="en-US"/>
        </w:rPr>
        <w:t xml:space="preserve"> et al., 2015);</w:t>
      </w:r>
      <w:r>
        <w:rPr>
          <w:rFonts w:ascii="Arial" w:hAnsi="Arial"/>
          <w:lang w:val="en-US"/>
        </w:rPr>
        <w:t xml:space="preserve"> R-</w:t>
      </w:r>
      <w:proofErr w:type="spellStart"/>
      <w:r>
        <w:rPr>
          <w:rFonts w:ascii="Arial" w:hAnsi="Arial"/>
          <w:lang w:val="en-US"/>
        </w:rPr>
        <w:t>Syst</w:t>
      </w:r>
      <w:proofErr w:type="spellEnd"/>
      <w:proofErr w:type="gramStart"/>
      <w:r>
        <w:rPr>
          <w:rFonts w:ascii="Arial" w:hAnsi="Arial"/>
          <w:lang w:val="en-US"/>
        </w:rPr>
        <w:t>::</w:t>
      </w:r>
      <w:proofErr w:type="gramEnd"/>
      <w:r>
        <w:rPr>
          <w:rFonts w:ascii="Arial" w:hAnsi="Arial"/>
          <w:lang w:val="en-US"/>
        </w:rPr>
        <w:t>diatom</w:t>
      </w:r>
      <w:r w:rsidR="00442088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</w:t>
      </w:r>
      <w:r w:rsidR="00442088">
        <w:rPr>
          <w:rFonts w:ascii="Arial" w:hAnsi="Arial"/>
          <w:lang w:val="en-US"/>
        </w:rPr>
        <w:t>that</w:t>
      </w:r>
      <w:r>
        <w:rPr>
          <w:rFonts w:ascii="Arial" w:hAnsi="Arial"/>
          <w:lang w:val="en-US"/>
        </w:rPr>
        <w:t xml:space="preserve"> gathers the 18S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 and </w:t>
      </w:r>
      <w:proofErr w:type="spellStart"/>
      <w:r>
        <w:rPr>
          <w:rFonts w:ascii="Arial" w:hAnsi="Arial"/>
          <w:lang w:val="en-US"/>
        </w:rPr>
        <w:t>rbcL</w:t>
      </w:r>
      <w:proofErr w:type="spellEnd"/>
      <w:r>
        <w:rPr>
          <w:rFonts w:ascii="Arial" w:hAnsi="Arial"/>
          <w:lang w:val="en-US"/>
        </w:rPr>
        <w:t xml:space="preserve"> diato</w:t>
      </w:r>
      <w:r w:rsidR="00442088">
        <w:rPr>
          <w:rFonts w:ascii="Arial" w:hAnsi="Arial"/>
          <w:lang w:val="en-US"/>
        </w:rPr>
        <w:t>m seque</w:t>
      </w:r>
      <w:ins w:id="139" w:author="Lisa Wingate" w:date="2018-12-16T22:06:00Z">
        <w:r w:rsidR="00BF1A0C">
          <w:rPr>
            <w:rFonts w:ascii="Arial" w:hAnsi="Arial"/>
            <w:lang w:val="en-US"/>
          </w:rPr>
          <w:t>n</w:t>
        </w:r>
      </w:ins>
      <w:r w:rsidR="00442088">
        <w:rPr>
          <w:rFonts w:ascii="Arial" w:hAnsi="Arial"/>
          <w:lang w:val="en-US"/>
        </w:rPr>
        <w:t>ces (</w:t>
      </w:r>
      <w:proofErr w:type="spellStart"/>
      <w:r w:rsidR="00442088">
        <w:rPr>
          <w:rFonts w:ascii="Arial" w:hAnsi="Arial"/>
          <w:lang w:val="en-US"/>
        </w:rPr>
        <w:t>Rimet</w:t>
      </w:r>
      <w:proofErr w:type="spellEnd"/>
      <w:r w:rsidR="00442088">
        <w:rPr>
          <w:rFonts w:ascii="Arial" w:hAnsi="Arial"/>
          <w:lang w:val="en-US"/>
        </w:rPr>
        <w:t xml:space="preserve"> et al., 2016);</w:t>
      </w:r>
      <w:r>
        <w:rPr>
          <w:rFonts w:ascii="Arial" w:hAnsi="Arial"/>
          <w:lang w:val="en-US"/>
        </w:rPr>
        <w:t xml:space="preserve"> and</w:t>
      </w:r>
      <w:r w:rsidR="003D0E27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DINOREF</w:t>
      </w:r>
      <w:r w:rsidR="00442088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a reference database of 18S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for </w:t>
      </w:r>
      <w:del w:id="140" w:author="Lisa Wingate" w:date="2018-12-16T22:07:00Z">
        <w:r w:rsidDel="00BF1A0C">
          <w:rPr>
            <w:rFonts w:ascii="Arial" w:hAnsi="Arial"/>
            <w:lang w:val="en-US"/>
          </w:rPr>
          <w:delText xml:space="preserve">the </w:delText>
        </w:r>
      </w:del>
      <w:proofErr w:type="spellStart"/>
      <w:r>
        <w:rPr>
          <w:rFonts w:ascii="Arial" w:hAnsi="Arial"/>
          <w:lang w:val="en-US"/>
        </w:rPr>
        <w:t>dinoflagellate</w:t>
      </w:r>
      <w:ins w:id="141" w:author="Lisa Wingate" w:date="2018-12-16T22:07:00Z">
        <w:r w:rsidR="00BF1A0C">
          <w:rPr>
            <w:rFonts w:ascii="Arial" w:hAnsi="Arial"/>
            <w:lang w:val="en-US"/>
          </w:rPr>
          <w:t>s</w:t>
        </w:r>
      </w:ins>
      <w:proofErr w:type="spellEnd"/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Mordret</w:t>
      </w:r>
      <w:proofErr w:type="spellEnd"/>
      <w:r>
        <w:rPr>
          <w:rFonts w:ascii="Arial" w:hAnsi="Arial"/>
          <w:lang w:val="en-US"/>
        </w:rPr>
        <w:t xml:space="preserve"> et al. 2018). Recently, Sherwood et al. (201</w:t>
      </w:r>
      <w:r w:rsidR="00D90F2F">
        <w:rPr>
          <w:rFonts w:ascii="Arial" w:hAnsi="Arial"/>
          <w:lang w:val="en-US"/>
        </w:rPr>
        <w:t>7</w:t>
      </w:r>
      <w:r>
        <w:rPr>
          <w:rFonts w:ascii="Arial" w:hAnsi="Arial"/>
          <w:lang w:val="en-US"/>
        </w:rPr>
        <w:t xml:space="preserve">) developed a new </w:t>
      </w:r>
      <w:r w:rsidR="005703DC">
        <w:rPr>
          <w:rFonts w:ascii="Arial" w:hAnsi="Arial"/>
          <w:lang w:val="en-US"/>
        </w:rPr>
        <w:t>database</w:t>
      </w:r>
      <w:r w:rsidR="00442088">
        <w:rPr>
          <w:rFonts w:ascii="Arial" w:hAnsi="Arial"/>
          <w:lang w:val="en-US"/>
        </w:rPr>
        <w:t xml:space="preserve"> (</w:t>
      </w:r>
      <w:hyperlink r:id="rId6" w:history="1">
        <w:r w:rsidR="00442088" w:rsidRPr="00646B1B">
          <w:rPr>
            <w:rStyle w:val="Hyperlink"/>
            <w:rFonts w:ascii="Arial" w:hAnsi="Arial"/>
            <w:lang w:val="en-US"/>
          </w:rPr>
          <w:t>http://scholarspace.manoa.hawaii.edu/handle/10125/42782</w:t>
        </w:r>
      </w:hyperlink>
      <w:r w:rsidR="00442088">
        <w:rPr>
          <w:rFonts w:ascii="Arial" w:hAnsi="Arial"/>
          <w:lang w:val="en-US"/>
        </w:rPr>
        <w:t xml:space="preserve">) that groups 97,194 UPA or LSU </w:t>
      </w:r>
      <w:proofErr w:type="spellStart"/>
      <w:r w:rsidR="00442088">
        <w:rPr>
          <w:rFonts w:ascii="Arial" w:hAnsi="Arial"/>
          <w:lang w:val="en-US"/>
        </w:rPr>
        <w:t>amplicon</w:t>
      </w:r>
      <w:proofErr w:type="spellEnd"/>
      <w:r w:rsidR="00442088">
        <w:rPr>
          <w:rFonts w:ascii="Arial" w:hAnsi="Arial"/>
          <w:lang w:val="en-US"/>
        </w:rPr>
        <w:t xml:space="preserve"> sequences from their own project, including sequences that are not present in SILVA</w:t>
      </w:r>
      <w:r>
        <w:rPr>
          <w:rFonts w:ascii="Arial" w:hAnsi="Arial"/>
          <w:lang w:val="en-US"/>
        </w:rPr>
        <w:t xml:space="preserve">. However, </w:t>
      </w:r>
      <w:r w:rsidR="00442088">
        <w:rPr>
          <w:rFonts w:ascii="Arial" w:hAnsi="Arial"/>
          <w:lang w:val="en-US"/>
        </w:rPr>
        <w:t>these sequences</w:t>
      </w:r>
      <w:r>
        <w:rPr>
          <w:rFonts w:ascii="Arial" w:hAnsi="Arial"/>
          <w:lang w:val="en-US"/>
        </w:rPr>
        <w:t xml:space="preserve"> </w:t>
      </w:r>
      <w:r w:rsidR="00442088">
        <w:rPr>
          <w:rFonts w:ascii="Arial" w:hAnsi="Arial"/>
          <w:lang w:val="en-US"/>
        </w:rPr>
        <w:t>are mainly</w:t>
      </w:r>
      <w:r>
        <w:rPr>
          <w:rFonts w:ascii="Arial" w:hAnsi="Arial"/>
          <w:lang w:val="en-US"/>
        </w:rPr>
        <w:t xml:space="preserve"> assigned to the Bacteria domain (75% of the total sequences with only </w:t>
      </w:r>
      <w:r w:rsidR="00442088">
        <w:rPr>
          <w:rFonts w:ascii="Arial" w:hAnsi="Arial"/>
          <w:lang w:val="en-US"/>
        </w:rPr>
        <w:t>&lt; 1% assigned to Cyanobacteria)</w:t>
      </w:r>
      <w:del w:id="142" w:author="Lisa Wingate" w:date="2018-12-16T22:08:00Z">
        <w:r w:rsidR="00442088" w:rsidDel="002212F0">
          <w:rPr>
            <w:rFonts w:ascii="Arial" w:hAnsi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</w:t>
      </w:r>
      <w:del w:id="143" w:author="Lisa Wingate" w:date="2018-12-16T22:08:00Z">
        <w:r w:rsidRPr="00D750FA" w:rsidDel="002212F0">
          <w:rPr>
            <w:rFonts w:ascii="Arial" w:hAnsi="Arial"/>
            <w:lang w:val="en-US"/>
          </w:rPr>
          <w:delText>and</w:delText>
        </w:r>
      </w:del>
      <w:ins w:id="144" w:author="Lisa Wingate" w:date="2018-12-16T22:08:00Z">
        <w:r w:rsidR="002212F0">
          <w:rPr>
            <w:rFonts w:ascii="Arial" w:hAnsi="Arial"/>
            <w:lang w:val="en-US"/>
          </w:rPr>
          <w:t>whilst</w:t>
        </w:r>
      </w:ins>
      <w:del w:id="145" w:author="Lisa Wingate" w:date="2018-12-16T22:08:00Z">
        <w:r w:rsidR="00442088" w:rsidDel="002212F0">
          <w:rPr>
            <w:rFonts w:ascii="Arial" w:hAnsi="Arial"/>
            <w:lang w:val="en-US"/>
          </w:rPr>
          <w:delText>,</w:delText>
        </w:r>
        <w:r w:rsidRPr="00D750FA" w:rsidDel="002212F0">
          <w:rPr>
            <w:rFonts w:ascii="Arial" w:hAnsi="Arial"/>
            <w:lang w:val="en-US"/>
          </w:rPr>
          <w:delText xml:space="preserve"> from</w:delText>
        </w:r>
      </w:del>
      <w:r w:rsidRPr="00D750FA">
        <w:rPr>
          <w:rFonts w:ascii="Arial" w:hAnsi="Arial"/>
          <w:lang w:val="en-US"/>
        </w:rPr>
        <w:t xml:space="preserve"> </w:t>
      </w:r>
      <w:ins w:id="146" w:author="Lisa Wingate" w:date="2018-12-16T22:09:00Z">
        <w:r w:rsidR="002212F0">
          <w:rPr>
            <w:rFonts w:ascii="Arial" w:hAnsi="Arial"/>
            <w:lang w:val="en-US"/>
          </w:rPr>
          <w:t xml:space="preserve">within </w:t>
        </w:r>
      </w:ins>
      <w:r w:rsidRPr="00D750FA">
        <w:rPr>
          <w:rFonts w:ascii="Arial" w:hAnsi="Arial"/>
          <w:lang w:val="en-US"/>
        </w:rPr>
        <w:t>the 10% of eukaryotic sequences</w:t>
      </w:r>
      <w:r w:rsidR="00442088">
        <w:rPr>
          <w:rFonts w:ascii="Arial" w:hAnsi="Arial"/>
          <w:lang w:val="en-US"/>
        </w:rPr>
        <w:t>,</w:t>
      </w:r>
      <w:r w:rsidRPr="00D750FA">
        <w:rPr>
          <w:rFonts w:ascii="Arial" w:hAnsi="Arial"/>
          <w:lang w:val="en-US"/>
        </w:rPr>
        <w:t xml:space="preserve"> 80% are associated to </w:t>
      </w:r>
      <w:r w:rsidR="00442088">
        <w:rPr>
          <w:rFonts w:ascii="Arial" w:hAnsi="Arial"/>
          <w:lang w:val="en-US"/>
        </w:rPr>
        <w:t xml:space="preserve">the </w:t>
      </w:r>
      <w:proofErr w:type="spellStart"/>
      <w:r w:rsidRPr="00D750FA">
        <w:rPr>
          <w:rFonts w:ascii="Arial" w:hAnsi="Arial"/>
          <w:lang w:val="en-US"/>
        </w:rPr>
        <w:t>Metazoa</w:t>
      </w:r>
      <w:proofErr w:type="spellEnd"/>
      <w:r w:rsidRPr="00D750FA">
        <w:rPr>
          <w:rFonts w:ascii="Arial" w:hAnsi="Arial"/>
          <w:lang w:val="en-US"/>
        </w:rPr>
        <w:t xml:space="preserve"> group.</w:t>
      </w:r>
      <w:r>
        <w:rPr>
          <w:rFonts w:ascii="Arial" w:hAnsi="Arial"/>
          <w:lang w:val="en-US"/>
        </w:rPr>
        <w:t xml:space="preserve"> Moreover, the taxonomy is not completely standardized and therefore difficult to use for HTS analys</w:t>
      </w:r>
      <w:r w:rsidR="00D750FA">
        <w:rPr>
          <w:rFonts w:ascii="Arial" w:hAnsi="Arial"/>
          <w:lang w:val="en-US"/>
        </w:rPr>
        <w:t>e</w:t>
      </w:r>
      <w:r>
        <w:rPr>
          <w:rFonts w:ascii="Arial" w:hAnsi="Arial"/>
          <w:lang w:val="en-US"/>
        </w:rPr>
        <w:t xml:space="preserve">s. Another </w:t>
      </w:r>
      <w:r>
        <w:rPr>
          <w:rFonts w:ascii="Arial" w:hAnsi="Arial"/>
          <w:lang w:val="en-US"/>
        </w:rPr>
        <w:lastRenderedPageBreak/>
        <w:t>reference database of the UPA marker exists</w:t>
      </w:r>
      <w:del w:id="147" w:author="Lisa Wingate" w:date="2018-12-16T22:11:00Z">
        <w:r w:rsidDel="002212F0">
          <w:rPr>
            <w:rFonts w:ascii="Arial" w:hAnsi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</w:t>
      </w:r>
      <w:ins w:id="148" w:author="Lisa Wingate" w:date="2018-12-16T22:12:00Z">
        <w:r w:rsidR="002212F0">
          <w:rPr>
            <w:rFonts w:ascii="Arial" w:hAnsi="Arial"/>
            <w:lang w:val="en-US"/>
          </w:rPr>
          <w:t xml:space="preserve">containing </w:t>
        </w:r>
      </w:ins>
      <w:ins w:id="149" w:author="Lisa Wingate" w:date="2018-12-16T22:13:00Z">
        <w:r w:rsidR="002212F0">
          <w:rPr>
            <w:rFonts w:ascii="Arial" w:hAnsi="Arial"/>
            <w:lang w:val="en-US"/>
          </w:rPr>
          <w:t xml:space="preserve">only </w:t>
        </w:r>
        <w:r w:rsidR="002212F0">
          <w:rPr>
            <w:rFonts w:ascii="Arial" w:hAnsi="Arial"/>
            <w:lang w:val="en-US"/>
          </w:rPr>
          <w:t>algae-related taxa as well as standardized taxonomy</w:t>
        </w:r>
        <w:r w:rsidR="002212F0">
          <w:rPr>
            <w:rFonts w:ascii="Arial" w:hAnsi="Arial"/>
            <w:lang w:val="en-US"/>
          </w:rPr>
          <w:t xml:space="preserve"> however, it </w:t>
        </w:r>
      </w:ins>
      <w:r>
        <w:rPr>
          <w:rFonts w:ascii="Arial" w:hAnsi="Arial"/>
          <w:lang w:val="en-US"/>
        </w:rPr>
        <w:t>includ</w:t>
      </w:r>
      <w:ins w:id="150" w:author="Lisa Wingate" w:date="2018-12-16T22:13:00Z">
        <w:r w:rsidR="002212F0">
          <w:rPr>
            <w:rFonts w:ascii="Arial" w:hAnsi="Arial"/>
            <w:lang w:val="en-US"/>
          </w:rPr>
          <w:t>es</w:t>
        </w:r>
      </w:ins>
      <w:del w:id="151" w:author="Lisa Wingate" w:date="2018-12-16T22:13:00Z">
        <w:r w:rsidDel="002212F0">
          <w:rPr>
            <w:rFonts w:ascii="Arial" w:hAnsi="Arial"/>
            <w:lang w:val="en-US"/>
          </w:rPr>
          <w:delText>ing</w:delText>
        </w:r>
      </w:del>
      <w:r>
        <w:rPr>
          <w:rFonts w:ascii="Arial" w:hAnsi="Arial"/>
          <w:lang w:val="en-US"/>
        </w:rPr>
        <w:t xml:space="preserve"> much fewer sequences </w:t>
      </w:r>
      <w:ins w:id="152" w:author="Lisa Wingate" w:date="2018-12-16T22:14:00Z">
        <w:r w:rsidR="002212F0">
          <w:rPr>
            <w:rFonts w:ascii="Arial" w:hAnsi="Arial"/>
            <w:lang w:val="en-US"/>
          </w:rPr>
          <w:t xml:space="preserve">(573 sequences) </w:t>
        </w:r>
      </w:ins>
      <w:r>
        <w:rPr>
          <w:rFonts w:ascii="Arial" w:hAnsi="Arial"/>
          <w:lang w:val="en-US"/>
        </w:rPr>
        <w:t xml:space="preserve">than the </w:t>
      </w:r>
      <w:del w:id="153" w:author="Lisa Wingate" w:date="2018-12-16T22:14:00Z">
        <w:r w:rsidDel="002212F0">
          <w:rPr>
            <w:rFonts w:ascii="Arial" w:hAnsi="Arial"/>
            <w:lang w:val="en-US"/>
          </w:rPr>
          <w:delText>previous one</w:delText>
        </w:r>
      </w:del>
      <w:ins w:id="154" w:author="Lisa Wingate" w:date="2018-12-16T22:14:00Z">
        <w:r w:rsidR="002212F0">
          <w:rPr>
            <w:rFonts w:ascii="Arial" w:hAnsi="Arial"/>
            <w:lang w:val="en-US"/>
          </w:rPr>
          <w:t>other UPA database described above</w:t>
        </w:r>
      </w:ins>
      <w:r>
        <w:rPr>
          <w:rFonts w:ascii="Arial" w:hAnsi="Arial"/>
          <w:lang w:val="en-US"/>
        </w:rPr>
        <w:t xml:space="preserve"> </w:t>
      </w:r>
      <w:del w:id="155" w:author="Lisa Wingate" w:date="2018-12-16T22:14:00Z">
        <w:r w:rsidDel="002212F0">
          <w:rPr>
            <w:rFonts w:ascii="Arial" w:hAnsi="Arial"/>
            <w:lang w:val="en-US"/>
          </w:rPr>
          <w:delText>(573 sequences)</w:delText>
        </w:r>
        <w:r w:rsidR="00442088" w:rsidDel="002212F0">
          <w:rPr>
            <w:rFonts w:ascii="Arial" w:hAnsi="Arial"/>
            <w:lang w:val="en-US"/>
          </w:rPr>
          <w:delText xml:space="preserve"> </w:delText>
        </w:r>
      </w:del>
      <w:del w:id="156" w:author="Lisa Wingate" w:date="2018-12-16T22:13:00Z">
        <w:r w:rsidR="00442088" w:rsidDel="002212F0">
          <w:rPr>
            <w:rFonts w:ascii="Arial" w:hAnsi="Arial"/>
            <w:lang w:val="en-US"/>
          </w:rPr>
          <w:delText>but only associated with algae-</w:delText>
        </w:r>
        <w:r w:rsidDel="002212F0">
          <w:rPr>
            <w:rFonts w:ascii="Arial" w:hAnsi="Arial"/>
            <w:lang w:val="en-US"/>
          </w:rPr>
          <w:delText xml:space="preserve">related taxa as well as standardized taxonomy </w:delText>
        </w:r>
      </w:del>
      <w:r>
        <w:rPr>
          <w:rFonts w:ascii="Arial" w:hAnsi="Arial"/>
          <w:lang w:val="en-US"/>
        </w:rPr>
        <w:t>(</w:t>
      </w:r>
      <w:proofErr w:type="spellStart"/>
      <w:r>
        <w:rPr>
          <w:rFonts w:ascii="Arial" w:hAnsi="Arial"/>
          <w:lang w:val="en-US"/>
        </w:rPr>
        <w:t>Rossetto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Marcelino</w:t>
      </w:r>
      <w:proofErr w:type="spellEnd"/>
      <w:r>
        <w:rPr>
          <w:rFonts w:ascii="Arial" w:hAnsi="Arial"/>
          <w:lang w:val="en-US"/>
        </w:rPr>
        <w:t xml:space="preserve"> &amp; </w:t>
      </w:r>
      <w:proofErr w:type="spellStart"/>
      <w:r>
        <w:rPr>
          <w:rFonts w:ascii="Arial" w:hAnsi="Arial"/>
          <w:lang w:val="en-US"/>
        </w:rPr>
        <w:t>Verbruggen</w:t>
      </w:r>
      <w:proofErr w:type="spellEnd"/>
      <w:r>
        <w:rPr>
          <w:rFonts w:ascii="Arial" w:hAnsi="Arial"/>
          <w:lang w:val="en-US"/>
        </w:rPr>
        <w:t xml:space="preserve"> 201</w:t>
      </w:r>
      <w:r w:rsidR="00281653">
        <w:rPr>
          <w:rFonts w:ascii="Arial" w:hAnsi="Arial"/>
          <w:lang w:val="en-US"/>
        </w:rPr>
        <w:t>7</w:t>
      </w:r>
      <w:r>
        <w:rPr>
          <w:rFonts w:ascii="Arial" w:hAnsi="Arial"/>
          <w:lang w:val="en-US"/>
        </w:rPr>
        <w:t xml:space="preserve">). To our knowledge, no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database exist</w:t>
      </w:r>
      <w:r w:rsidR="00442088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 to date</w:t>
      </w:r>
      <w:r w:rsidR="00442088">
        <w:rPr>
          <w:rFonts w:ascii="Arial" w:hAnsi="Arial"/>
          <w:lang w:val="en-US"/>
        </w:rPr>
        <w:t xml:space="preserve"> that fulfills all the </w:t>
      </w:r>
      <w:r>
        <w:rPr>
          <w:rFonts w:ascii="Arial" w:hAnsi="Arial"/>
          <w:lang w:val="en-US"/>
        </w:rPr>
        <w:t>important criteria (</w:t>
      </w:r>
      <w:r>
        <w:rPr>
          <w:rFonts w:ascii="Arial" w:hAnsi="Arial"/>
          <w:i/>
          <w:lang w:val="en-US"/>
        </w:rPr>
        <w:t>i.e.</w:t>
      </w:r>
      <w:r>
        <w:rPr>
          <w:rFonts w:ascii="Arial" w:hAnsi="Arial"/>
          <w:lang w:val="en-US"/>
        </w:rPr>
        <w:t xml:space="preserve"> good coverage of organisms, good sequence quality and curated taxonomy) for </w:t>
      </w:r>
      <w:ins w:id="157" w:author="Lisa Wingate" w:date="2018-12-16T22:15:00Z">
        <w:r w:rsidR="002212F0">
          <w:rPr>
            <w:rFonts w:ascii="Arial" w:hAnsi="Arial"/>
            <w:lang w:val="en-US"/>
          </w:rPr>
          <w:t xml:space="preserve">the </w:t>
        </w:r>
      </w:ins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study of indigenous algae communit</w:t>
      </w:r>
      <w:ins w:id="158" w:author="Lisa Wingate" w:date="2018-12-16T22:15:00Z">
        <w:r w:rsidR="002212F0">
          <w:rPr>
            <w:rFonts w:ascii="Arial" w:hAnsi="Arial"/>
            <w:lang w:val="en-US"/>
          </w:rPr>
          <w:t>ies</w:t>
        </w:r>
      </w:ins>
      <w:del w:id="159" w:author="Lisa Wingate" w:date="2018-12-16T22:15:00Z">
        <w:r w:rsidDel="002212F0">
          <w:rPr>
            <w:rFonts w:ascii="Arial" w:hAnsi="Arial"/>
            <w:lang w:val="en-US"/>
          </w:rPr>
          <w:delText>y</w:delText>
        </w:r>
      </w:del>
      <w:r>
        <w:rPr>
          <w:rFonts w:ascii="Arial" w:hAnsi="Arial"/>
          <w:lang w:val="en-US"/>
        </w:rPr>
        <w:t>.</w:t>
      </w:r>
    </w:p>
    <w:p w14:paraId="283A8356" w14:textId="6E8B147D" w:rsidR="00A715FB" w:rsidRDefault="00A30BC7" w:rsidP="005703DC">
      <w:pPr>
        <w:spacing w:line="480" w:lineRule="auto"/>
        <w:ind w:firstLine="560"/>
        <w:jc w:val="both"/>
        <w:rPr>
          <w:lang w:val="en-US"/>
        </w:rPr>
      </w:pPr>
      <w:r>
        <w:rPr>
          <w:rFonts w:ascii="Arial" w:hAnsi="Arial"/>
          <w:lang w:val="en-US"/>
        </w:rPr>
        <w:t xml:space="preserve">Here, we propose a new reference database of </w:t>
      </w:r>
      <w:del w:id="160" w:author="Lisa Wingate" w:date="2018-12-16T22:17:00Z">
        <w:r w:rsidDel="002212F0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 xml:space="preserve">plastid sequences </w:t>
      </w:r>
      <w:del w:id="161" w:author="Lisa Wingate" w:date="2018-12-16T22:17:00Z">
        <w:r w:rsidDel="002212F0">
          <w:rPr>
            <w:rFonts w:ascii="Arial" w:hAnsi="Arial"/>
            <w:lang w:val="en-US"/>
          </w:rPr>
          <w:delText xml:space="preserve">of </w:delText>
        </w:r>
      </w:del>
      <w:ins w:id="162" w:author="Lisa Wingate" w:date="2018-12-16T22:17:00Z">
        <w:r w:rsidR="002212F0">
          <w:rPr>
            <w:rFonts w:ascii="Arial" w:hAnsi="Arial"/>
            <w:lang w:val="en-US"/>
          </w:rPr>
          <w:t>in</w:t>
        </w:r>
        <w:r w:rsidR="002212F0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eukaryotes and cyanobacteria. This database, called </w:t>
      </w:r>
      <w:r w:rsidR="00442088" w:rsidRPr="00FA1312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>, was constructed from various sources (SILVA,</w:t>
      </w:r>
      <w:r w:rsidR="003D0E27">
        <w:rPr>
          <w:rFonts w:ascii="Arial" w:hAnsi="Arial"/>
          <w:lang w:val="en-US"/>
        </w:rPr>
        <w:t xml:space="preserve"> CRW, BLAST</w:t>
      </w:r>
      <w:r>
        <w:rPr>
          <w:rFonts w:ascii="Arial" w:hAnsi="Arial"/>
          <w:lang w:val="en-US"/>
        </w:rPr>
        <w:t xml:space="preserve"> or extracted from genomes) to be the most </w:t>
      </w:r>
      <w:r w:rsidR="003D0E27">
        <w:rPr>
          <w:rFonts w:ascii="Arial" w:hAnsi="Arial"/>
          <w:lang w:val="en-US"/>
        </w:rPr>
        <w:t>representative</w:t>
      </w:r>
      <w:r>
        <w:rPr>
          <w:rFonts w:ascii="Arial" w:hAnsi="Arial"/>
          <w:lang w:val="en-US"/>
        </w:rPr>
        <w:t xml:space="preserve">. </w:t>
      </w:r>
      <w:r w:rsidR="003D0E27">
        <w:rPr>
          <w:rFonts w:ascii="Arial" w:hAnsi="Arial"/>
          <w:lang w:val="en-US"/>
        </w:rPr>
        <w:t>When</w:t>
      </w:r>
      <w:r>
        <w:rPr>
          <w:rFonts w:ascii="Arial" w:hAnsi="Arial"/>
          <w:lang w:val="en-US"/>
        </w:rPr>
        <w:t xml:space="preserve"> possible, the complete sequence of the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</w:t>
      </w:r>
      <w:r w:rsidR="003D0E27">
        <w:rPr>
          <w:rFonts w:ascii="Arial" w:hAnsi="Arial"/>
          <w:lang w:val="en-US"/>
        </w:rPr>
        <w:t xml:space="preserve"> is provided</w:t>
      </w:r>
      <w:r>
        <w:rPr>
          <w:rFonts w:ascii="Arial" w:hAnsi="Arial"/>
          <w:lang w:val="en-US"/>
        </w:rPr>
        <w:t>, allowing users</w:t>
      </w:r>
      <w:r w:rsidR="00D750FA">
        <w:rPr>
          <w:rFonts w:ascii="Arial" w:hAnsi="Arial"/>
          <w:lang w:val="en-US"/>
        </w:rPr>
        <w:t xml:space="preserve"> </w:t>
      </w:r>
      <w:del w:id="163" w:author="Lisa Wingate" w:date="2018-12-16T22:21:00Z">
        <w:r w:rsidR="00D750FA" w:rsidDel="002212F0">
          <w:rPr>
            <w:rFonts w:ascii="Arial" w:hAnsi="Arial"/>
            <w:lang w:val="en-US"/>
          </w:rPr>
          <w:delText>a</w:delText>
        </w:r>
        <w:r w:rsidDel="002212F0">
          <w:rPr>
            <w:rFonts w:ascii="Arial" w:hAnsi="Arial"/>
            <w:lang w:val="en-US"/>
          </w:rPr>
          <w:delText xml:space="preserve"> </w:delText>
        </w:r>
      </w:del>
      <w:r>
        <w:rPr>
          <w:rFonts w:ascii="Arial" w:hAnsi="Arial"/>
          <w:lang w:val="en-US"/>
        </w:rPr>
        <w:t>great</w:t>
      </w:r>
      <w:ins w:id="164" w:author="Lisa Wingate" w:date="2018-12-16T22:21:00Z">
        <w:r w:rsidR="002212F0">
          <w:rPr>
            <w:rFonts w:ascii="Arial" w:hAnsi="Arial"/>
            <w:lang w:val="en-US"/>
          </w:rPr>
          <w:t>er</w:t>
        </w:r>
      </w:ins>
      <w:r>
        <w:rPr>
          <w:rFonts w:ascii="Arial" w:hAnsi="Arial"/>
          <w:lang w:val="en-US"/>
        </w:rPr>
        <w:t xml:space="preserve"> flexibility to create, for example, their own primers for environmental </w:t>
      </w:r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studies. The taxonomy associated with the sequences is based on the NCBI and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 website</w:t>
      </w:r>
      <w:r w:rsidR="00D750FA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. In </w:t>
      </w:r>
      <w:r>
        <w:rPr>
          <w:rFonts w:ascii="Symbol" w:hAnsi="Symbol" w:cs="Arial"/>
          <w:lang w:val="en-US"/>
        </w:rPr>
        <w:t>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>, sequences of non-vascular land plants</w:t>
      </w:r>
      <w:r w:rsidR="00094E62">
        <w:rPr>
          <w:rFonts w:ascii="Arial" w:hAnsi="Arial"/>
          <w:lang w:val="en-US"/>
        </w:rPr>
        <w:t xml:space="preserve"> are also provided</w:t>
      </w:r>
      <w:r>
        <w:rPr>
          <w:rFonts w:ascii="Arial" w:hAnsi="Arial"/>
          <w:lang w:val="en-US"/>
        </w:rPr>
        <w:t xml:space="preserve"> </w:t>
      </w:r>
      <w:r w:rsidR="00442088">
        <w:rPr>
          <w:rFonts w:ascii="Arial" w:hAnsi="Arial"/>
          <w:lang w:val="en-US"/>
        </w:rPr>
        <w:t>with the ai</w:t>
      </w:r>
      <w:ins w:id="165" w:author="Lisa Wingate" w:date="2018-12-16T22:22:00Z">
        <w:r w:rsidR="002212F0">
          <w:rPr>
            <w:rFonts w:ascii="Arial" w:hAnsi="Arial"/>
            <w:lang w:val="en-US"/>
          </w:rPr>
          <w:t>m</w:t>
        </w:r>
      </w:ins>
      <w:del w:id="166" w:author="Lisa Wingate" w:date="2018-12-16T22:22:00Z">
        <w:r w:rsidR="00442088" w:rsidDel="002212F0">
          <w:rPr>
            <w:rFonts w:ascii="Arial" w:hAnsi="Arial"/>
            <w:lang w:val="en-US"/>
          </w:rPr>
          <w:delText>n</w:delText>
        </w:r>
      </w:del>
      <w:r w:rsidR="00442088">
        <w:rPr>
          <w:rFonts w:ascii="Arial" w:hAnsi="Arial"/>
          <w:lang w:val="en-US"/>
        </w:rPr>
        <w:t xml:space="preserve"> </w:t>
      </w:r>
      <w:del w:id="167" w:author="Lisa Wingate" w:date="2018-12-16T22:22:00Z">
        <w:r w:rsidDel="002212F0">
          <w:rPr>
            <w:rFonts w:ascii="Arial" w:hAnsi="Arial"/>
            <w:lang w:val="en-US"/>
          </w:rPr>
          <w:delText xml:space="preserve">to </w:delText>
        </w:r>
      </w:del>
      <w:ins w:id="168" w:author="Lisa Wingate" w:date="2018-12-16T22:22:00Z">
        <w:r w:rsidR="002212F0">
          <w:rPr>
            <w:rFonts w:ascii="Arial" w:hAnsi="Arial"/>
            <w:lang w:val="en-US"/>
          </w:rPr>
          <w:t>of</w:t>
        </w:r>
        <w:r w:rsidR="002212F0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improv</w:t>
      </w:r>
      <w:ins w:id="169" w:author="Lisa Wingate" w:date="2018-12-16T22:22:00Z">
        <w:r w:rsidR="002212F0">
          <w:rPr>
            <w:rFonts w:ascii="Arial" w:hAnsi="Arial"/>
            <w:lang w:val="en-US"/>
          </w:rPr>
          <w:t>ing</w:t>
        </w:r>
      </w:ins>
      <w:del w:id="170" w:author="Lisa Wingate" w:date="2018-12-16T22:22:00Z">
        <w:r w:rsidDel="002212F0">
          <w:rPr>
            <w:rFonts w:ascii="Arial" w:hAnsi="Arial"/>
            <w:lang w:val="en-US"/>
          </w:rPr>
          <w:delText>e</w:delText>
        </w:r>
      </w:del>
      <w:r>
        <w:rPr>
          <w:rFonts w:ascii="Arial" w:hAnsi="Arial"/>
          <w:lang w:val="en-US"/>
        </w:rPr>
        <w:t xml:space="preserve"> the study of algae communities in </w:t>
      </w:r>
      <w:del w:id="171" w:author="Lisa Wingate" w:date="2018-12-16T22:22:00Z">
        <w:r w:rsidDel="002212F0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>soil environment</w:t>
      </w:r>
      <w:r w:rsidR="00442088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 where mosses</w:t>
      </w:r>
      <w:r w:rsidR="00580D37">
        <w:rPr>
          <w:rFonts w:ascii="Arial" w:hAnsi="Arial"/>
          <w:lang w:val="en-US"/>
        </w:rPr>
        <w:t xml:space="preserve"> </w:t>
      </w:r>
      <w:ins w:id="172" w:author="Lisa Wingate" w:date="2018-12-16T22:23:00Z">
        <w:r w:rsidR="002212F0">
          <w:rPr>
            <w:rFonts w:ascii="Arial" w:hAnsi="Arial"/>
            <w:lang w:val="en-US"/>
          </w:rPr>
          <w:t xml:space="preserve">and liverworts </w:t>
        </w:r>
      </w:ins>
      <w:r w:rsidR="00580D37">
        <w:rPr>
          <w:rFonts w:ascii="Arial" w:hAnsi="Arial"/>
          <w:lang w:val="en-US"/>
        </w:rPr>
        <w:t>(</w:t>
      </w:r>
      <w:r w:rsidR="00580D37" w:rsidRPr="00442088">
        <w:rPr>
          <w:rFonts w:ascii="Arial" w:hAnsi="Arial"/>
          <w:lang w:val="en-US"/>
        </w:rPr>
        <w:t>Bryophytes</w:t>
      </w:r>
      <w:r w:rsidR="00580D37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 can be abundant and where </w:t>
      </w:r>
      <w:del w:id="173" w:author="Lisa Wingate" w:date="2018-12-16T22:23:00Z">
        <w:r w:rsidDel="002212F0">
          <w:rPr>
            <w:rFonts w:ascii="Arial" w:hAnsi="Arial"/>
            <w:lang w:val="en-US"/>
          </w:rPr>
          <w:delText xml:space="preserve">moss </w:delText>
        </w:r>
      </w:del>
      <w:ins w:id="174" w:author="Lisa Wingate" w:date="2018-12-16T22:23:00Z">
        <w:r w:rsidR="002212F0">
          <w:rPr>
            <w:rFonts w:ascii="Arial" w:hAnsi="Arial"/>
            <w:lang w:val="en-US"/>
          </w:rPr>
          <w:t>bryophyte</w:t>
        </w:r>
        <w:r w:rsidR="002212F0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sequences can be consequently co-amplified with alga</w:t>
      </w:r>
      <w:r w:rsidR="00442088">
        <w:rPr>
          <w:rFonts w:ascii="Arial" w:hAnsi="Arial"/>
          <w:lang w:val="en-US"/>
        </w:rPr>
        <w:t>l</w:t>
      </w:r>
      <w:r>
        <w:rPr>
          <w:rFonts w:ascii="Arial" w:hAnsi="Arial"/>
          <w:lang w:val="en-US"/>
        </w:rPr>
        <w:t xml:space="preserve"> sequences </w:t>
      </w:r>
      <w:del w:id="175" w:author="Lisa Wingate" w:date="2018-12-16T22:24:00Z">
        <w:r w:rsidDel="002212F0">
          <w:rPr>
            <w:rFonts w:ascii="Arial" w:hAnsi="Arial"/>
            <w:lang w:val="en-US"/>
          </w:rPr>
          <w:delText>due to the</w:delText>
        </w:r>
      </w:del>
      <w:ins w:id="176" w:author="Lisa Wingate" w:date="2018-12-16T22:24:00Z">
        <w:r w:rsidR="002212F0">
          <w:rPr>
            <w:rFonts w:ascii="Arial" w:hAnsi="Arial"/>
            <w:lang w:val="en-US"/>
          </w:rPr>
          <w:t>because of the</w:t>
        </w:r>
      </w:ins>
      <w:r>
        <w:rPr>
          <w:rFonts w:ascii="Arial" w:hAnsi="Arial"/>
          <w:lang w:val="en-US"/>
        </w:rPr>
        <w:t xml:space="preserve"> similarity </w:t>
      </w:r>
      <w:del w:id="177" w:author="Lisa Wingate" w:date="2018-12-16T22:24:00Z">
        <w:r w:rsidDel="002212F0">
          <w:rPr>
            <w:rFonts w:ascii="Arial" w:hAnsi="Arial"/>
            <w:lang w:val="en-US"/>
          </w:rPr>
          <w:delText xml:space="preserve">of </w:delText>
        </w:r>
      </w:del>
      <w:ins w:id="178" w:author="Lisa Wingate" w:date="2018-12-16T22:24:00Z">
        <w:r w:rsidR="002212F0">
          <w:rPr>
            <w:rFonts w:ascii="Arial" w:hAnsi="Arial"/>
            <w:lang w:val="en-US"/>
          </w:rPr>
          <w:t>of</w:t>
        </w:r>
        <w:r w:rsidR="002212F0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the </w:t>
      </w:r>
      <w:proofErr w:type="spellStart"/>
      <w:r>
        <w:rPr>
          <w:rFonts w:ascii="Arial" w:hAnsi="Arial"/>
          <w:lang w:val="en-US"/>
        </w:rPr>
        <w:t>plastidial</w:t>
      </w:r>
      <w:proofErr w:type="spellEnd"/>
      <w:r>
        <w:rPr>
          <w:rFonts w:ascii="Arial" w:hAnsi="Arial"/>
          <w:lang w:val="en-US"/>
        </w:rPr>
        <w:t xml:space="preserve">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 between algae and mosses. </w:t>
      </w:r>
      <w:ins w:id="179" w:author="Lisa Wingate" w:date="2018-12-16T22:30:00Z">
        <w:r w:rsidR="002212F0">
          <w:rPr>
            <w:rFonts w:ascii="Arial" w:hAnsi="Arial"/>
            <w:lang w:val="en-US"/>
          </w:rPr>
          <w:t>Thus the i</w:t>
        </w:r>
      </w:ins>
      <w:del w:id="180" w:author="Lisa Wingate" w:date="2018-12-16T22:30:00Z">
        <w:r w:rsidDel="002212F0">
          <w:rPr>
            <w:rFonts w:ascii="Arial" w:hAnsi="Arial"/>
            <w:lang w:val="en-US"/>
          </w:rPr>
          <w:delText>I</w:delText>
        </w:r>
      </w:del>
      <w:r>
        <w:rPr>
          <w:rFonts w:ascii="Arial" w:hAnsi="Arial"/>
          <w:lang w:val="en-US"/>
        </w:rPr>
        <w:t xml:space="preserve">nclusion of sequences related to </w:t>
      </w:r>
      <w:del w:id="181" w:author="Lisa Wingate" w:date="2018-12-16T22:26:00Z">
        <w:r w:rsidDel="002212F0">
          <w:rPr>
            <w:rFonts w:ascii="Arial" w:hAnsi="Arial"/>
            <w:lang w:val="en-US"/>
          </w:rPr>
          <w:delText xml:space="preserve">mosses </w:delText>
        </w:r>
      </w:del>
      <w:ins w:id="182" w:author="Lisa Wingate" w:date="2018-12-16T22:26:00Z">
        <w:r w:rsidR="002212F0">
          <w:rPr>
            <w:rFonts w:ascii="Arial" w:hAnsi="Arial"/>
            <w:lang w:val="en-US"/>
          </w:rPr>
          <w:t>bryophyte</w:t>
        </w:r>
        <w:r w:rsidR="002212F0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taxa will allow avoiding</w:t>
      </w:r>
      <w:r w:rsidR="00194AF7">
        <w:rPr>
          <w:rFonts w:ascii="Arial" w:hAnsi="Arial"/>
          <w:lang w:val="en-US"/>
        </w:rPr>
        <w:t xml:space="preserve"> orphaned sequences and improve</w:t>
      </w:r>
      <w:r>
        <w:rPr>
          <w:rFonts w:ascii="Arial" w:hAnsi="Arial"/>
          <w:lang w:val="en-US"/>
        </w:rPr>
        <w:t xml:space="preserve"> the recovery of taxonomic information from sequence</w:t>
      </w:r>
      <w:del w:id="183" w:author="Lisa Wingate" w:date="2018-12-16T22:48:00Z">
        <w:r w:rsidDel="002212F0">
          <w:rPr>
            <w:rFonts w:ascii="Arial" w:hAnsi="Arial"/>
            <w:lang w:val="en-US"/>
          </w:rPr>
          <w:delText>s</w:delText>
        </w:r>
      </w:del>
      <w:r>
        <w:rPr>
          <w:rFonts w:ascii="Arial" w:hAnsi="Arial"/>
          <w:lang w:val="en-US"/>
        </w:rPr>
        <w:t xml:space="preserve"> datasets. This database is open-source </w:t>
      </w:r>
      <w:r w:rsidR="00094E62">
        <w:rPr>
          <w:rFonts w:ascii="Arial" w:hAnsi="Arial"/>
          <w:lang w:val="en-US"/>
        </w:rPr>
        <w:t xml:space="preserve">and </w:t>
      </w:r>
      <w:r>
        <w:rPr>
          <w:rFonts w:ascii="Arial" w:hAnsi="Arial"/>
          <w:lang w:val="en-US"/>
        </w:rPr>
        <w:t>can be download</w:t>
      </w:r>
      <w:ins w:id="184" w:author="Lisa Wingate" w:date="2018-12-16T22:48:00Z">
        <w:r w:rsidR="002212F0">
          <w:rPr>
            <w:rFonts w:ascii="Arial" w:hAnsi="Arial"/>
            <w:lang w:val="en-US"/>
          </w:rPr>
          <w:t>ed</w:t>
        </w:r>
      </w:ins>
      <w:r>
        <w:rPr>
          <w:rFonts w:ascii="Arial" w:hAnsi="Arial"/>
          <w:lang w:val="en-US"/>
        </w:rPr>
        <w:t xml:space="preserve"> from </w:t>
      </w:r>
      <w:ins w:id="185" w:author="Lisa Wingate" w:date="2018-12-16T22:48:00Z">
        <w:r w:rsidR="002212F0">
          <w:rPr>
            <w:rFonts w:ascii="Arial" w:hAnsi="Arial"/>
            <w:lang w:val="en-US"/>
          </w:rPr>
          <w:t xml:space="preserve">the </w:t>
        </w:r>
      </w:ins>
      <w:r>
        <w:rPr>
          <w:rFonts w:ascii="Arial" w:hAnsi="Arial"/>
          <w:lang w:val="en-US"/>
        </w:rPr>
        <w:t>website (</w:t>
      </w:r>
      <w:r w:rsidR="00650EBA">
        <w:rPr>
          <w:rFonts w:ascii="Arial" w:hAnsi="Arial"/>
          <w:lang w:val="en-US"/>
        </w:rPr>
        <w:t>http://</w:t>
      </w:r>
      <w:r w:rsidR="00650EBA" w:rsidRPr="00650EBA">
        <w:rPr>
          <w:rFonts w:ascii="Arial" w:hAnsi="Arial"/>
          <w:lang w:val="en-US"/>
        </w:rPr>
        <w:t>microgreen-23sdatabase.ea.inra.fr</w:t>
      </w:r>
      <w:r>
        <w:rPr>
          <w:rFonts w:ascii="Arial" w:hAnsi="Arial"/>
          <w:lang w:val="en-US"/>
        </w:rPr>
        <w:t>).</w:t>
      </w:r>
    </w:p>
    <w:p w14:paraId="67CD37FB" w14:textId="77777777" w:rsidR="00A715FB" w:rsidRDefault="00A715FB" w:rsidP="005703DC">
      <w:pPr>
        <w:spacing w:line="480" w:lineRule="auto"/>
        <w:jc w:val="both"/>
        <w:rPr>
          <w:rFonts w:ascii="Arial" w:hAnsi="Arial"/>
          <w:color w:val="CE181E"/>
          <w:lang w:val="en-US"/>
        </w:rPr>
      </w:pPr>
    </w:p>
    <w:p w14:paraId="46E98BCC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Materials and Methods</w:t>
      </w:r>
    </w:p>
    <w:p w14:paraId="3B65CBF9" w14:textId="77777777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 xml:space="preserve">Retrieval of </w:t>
      </w:r>
      <w:proofErr w:type="spellStart"/>
      <w:r>
        <w:rPr>
          <w:rFonts w:ascii="Arial" w:hAnsi="Arial"/>
          <w:i/>
          <w:iCs/>
          <w:lang w:val="en-US"/>
        </w:rPr>
        <w:t>plastidial</w:t>
      </w:r>
      <w:proofErr w:type="spellEnd"/>
      <w:r>
        <w:rPr>
          <w:rFonts w:ascii="Arial" w:hAnsi="Arial"/>
          <w:i/>
          <w:iCs/>
          <w:lang w:val="en-US"/>
        </w:rPr>
        <w:t xml:space="preserve"> 23S </w:t>
      </w:r>
      <w:proofErr w:type="spellStart"/>
      <w:r>
        <w:rPr>
          <w:rFonts w:ascii="Arial" w:hAnsi="Arial"/>
          <w:i/>
          <w:iCs/>
          <w:lang w:val="en-US"/>
        </w:rPr>
        <w:t>rDNA</w:t>
      </w:r>
      <w:proofErr w:type="spellEnd"/>
      <w:r>
        <w:rPr>
          <w:rFonts w:ascii="Arial" w:hAnsi="Arial"/>
          <w:i/>
          <w:iCs/>
          <w:lang w:val="en-US"/>
        </w:rPr>
        <w:t xml:space="preserve"> sequences from public databases</w:t>
      </w:r>
    </w:p>
    <w:p w14:paraId="4B4EEB78" w14:textId="0BC53463" w:rsidR="00A715FB" w:rsidRDefault="00B11B9D" w:rsidP="00843954">
      <w:pPr>
        <w:spacing w:line="480" w:lineRule="auto"/>
        <w:jc w:val="both"/>
      </w:pPr>
      <w:ins w:id="186" w:author="Lisa Wingate" w:date="2018-12-16T22:49:00Z">
        <w:r>
          <w:rPr>
            <w:rFonts w:ascii="Arial" w:hAnsi="Arial"/>
            <w:lang w:val="en-US"/>
          </w:rPr>
          <w:t xml:space="preserve">We </w:t>
        </w:r>
        <w:proofErr w:type="gramStart"/>
        <w:r>
          <w:rPr>
            <w:rFonts w:ascii="Arial" w:hAnsi="Arial"/>
            <w:lang w:val="en-US"/>
          </w:rPr>
          <w:t xml:space="preserve">developed  </w:t>
        </w:r>
      </w:ins>
      <w:proofErr w:type="gramEnd"/>
      <w:del w:id="187" w:author="Lisa Wingate" w:date="2018-12-16T22:49:00Z">
        <w:r w:rsidR="00A30BC7" w:rsidDel="00B11B9D">
          <w:rPr>
            <w:rFonts w:ascii="Arial" w:hAnsi="Arial"/>
            <w:lang w:val="en-US"/>
          </w:rPr>
          <w:delText>S</w:delText>
        </w:r>
      </w:del>
      <w:ins w:id="188" w:author="Lisa Wingate" w:date="2018-12-16T22:49:00Z">
        <w:r>
          <w:rPr>
            <w:rFonts w:ascii="Arial" w:hAnsi="Arial"/>
            <w:lang w:val="en-US"/>
          </w:rPr>
          <w:t>s</w:t>
        </w:r>
      </w:ins>
      <w:r w:rsidR="00A30BC7">
        <w:rPr>
          <w:rFonts w:ascii="Arial" w:hAnsi="Arial"/>
          <w:lang w:val="en-US"/>
        </w:rPr>
        <w:t xml:space="preserve">everal strategies </w:t>
      </w:r>
      <w:del w:id="189" w:author="Lisa Wingate" w:date="2018-12-16T22:49:00Z">
        <w:r w:rsidR="00A30BC7" w:rsidDel="00B11B9D">
          <w:rPr>
            <w:rFonts w:ascii="Arial" w:hAnsi="Arial"/>
            <w:lang w:val="en-US"/>
          </w:rPr>
          <w:delText xml:space="preserve">have been developed </w:delText>
        </w:r>
      </w:del>
      <w:r w:rsidR="00A30BC7">
        <w:rPr>
          <w:rFonts w:ascii="Arial" w:hAnsi="Arial"/>
          <w:lang w:val="en-US"/>
        </w:rPr>
        <w:t xml:space="preserve">to recover the maximum number and diversity of sequences </w:t>
      </w:r>
      <w:r w:rsidR="00A30BC7" w:rsidRPr="0020656A">
        <w:rPr>
          <w:rFonts w:ascii="Arial" w:hAnsi="Arial"/>
          <w:lang w:val="en-US"/>
        </w:rPr>
        <w:t>(Figure 1).</w:t>
      </w:r>
      <w:r w:rsidR="00A30BC7">
        <w:rPr>
          <w:rFonts w:ascii="Arial" w:hAnsi="Arial"/>
          <w:lang w:val="en-US"/>
        </w:rPr>
        <w:t xml:space="preserve"> </w:t>
      </w:r>
      <w:proofErr w:type="spellStart"/>
      <w:r w:rsidR="00A30BC7">
        <w:rPr>
          <w:rFonts w:ascii="Arial" w:hAnsi="Arial"/>
          <w:lang w:val="en-US"/>
        </w:rPr>
        <w:t>Plastidial</w:t>
      </w:r>
      <w:proofErr w:type="spellEnd"/>
      <w:r w:rsidR="00A30BC7">
        <w:rPr>
          <w:rFonts w:ascii="Arial" w:hAnsi="Arial"/>
          <w:lang w:val="en-US"/>
        </w:rPr>
        <w:t xml:space="preserve">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sequences in cyanobacteria, algae and </w:t>
      </w:r>
      <w:r w:rsidR="00A30BC7">
        <w:rPr>
          <w:rFonts w:ascii="Arial" w:hAnsi="Arial"/>
          <w:lang w:val="en-US"/>
        </w:rPr>
        <w:lastRenderedPageBreak/>
        <w:t>bryophytes were retrieved from SILVA r123 (June 2016) (</w:t>
      </w:r>
      <w:proofErr w:type="spellStart"/>
      <w:r w:rsidR="00A30BC7">
        <w:rPr>
          <w:rFonts w:ascii="Arial" w:hAnsi="Arial"/>
          <w:lang w:val="en-US"/>
        </w:rPr>
        <w:t>Quast</w:t>
      </w:r>
      <w:proofErr w:type="spellEnd"/>
      <w:r w:rsidR="00A30BC7">
        <w:rPr>
          <w:rFonts w:ascii="Arial" w:hAnsi="Arial"/>
          <w:lang w:val="en-US"/>
        </w:rPr>
        <w:t xml:space="preserve"> et al., 2012). We also retrieved 23S chloroplast sequences from various organisms (</w:t>
      </w:r>
      <w:r w:rsidR="00A30BC7">
        <w:rPr>
          <w:rFonts w:ascii="Arial" w:hAnsi="Arial"/>
          <w:i/>
          <w:lang w:val="en-US"/>
        </w:rPr>
        <w:t>e.g.</w:t>
      </w:r>
      <w:r w:rsidR="00A30BC7">
        <w:rPr>
          <w:rFonts w:ascii="Arial" w:hAnsi="Arial"/>
          <w:lang w:val="en-US"/>
        </w:rPr>
        <w:t xml:space="preserve"> algae, bryophytes, angiosperms) from </w:t>
      </w:r>
      <w:r w:rsidR="00442088">
        <w:rPr>
          <w:rFonts w:ascii="Arial" w:hAnsi="Arial"/>
          <w:lang w:val="en-US"/>
        </w:rPr>
        <w:t xml:space="preserve">a </w:t>
      </w:r>
      <w:r w:rsidR="00A30BC7">
        <w:rPr>
          <w:rFonts w:ascii="Arial" w:hAnsi="Arial"/>
          <w:lang w:val="en-US"/>
        </w:rPr>
        <w:t xml:space="preserve">Comparative RNA Web Site and Project </w:t>
      </w:r>
      <w:r w:rsidR="00442088">
        <w:rPr>
          <w:rFonts w:ascii="Arial" w:hAnsi="Arial"/>
          <w:lang w:val="en-US"/>
        </w:rPr>
        <w:t>led by t</w:t>
      </w:r>
      <w:r w:rsidR="00A30BC7">
        <w:rPr>
          <w:rFonts w:ascii="Arial" w:hAnsi="Arial"/>
          <w:lang w:val="en-US"/>
        </w:rPr>
        <w:t xml:space="preserve">he </w:t>
      </w:r>
      <w:proofErr w:type="spellStart"/>
      <w:r w:rsidR="00A30BC7">
        <w:rPr>
          <w:rFonts w:ascii="Arial" w:hAnsi="Arial"/>
          <w:lang w:val="en-US"/>
        </w:rPr>
        <w:t>Gutell</w:t>
      </w:r>
      <w:proofErr w:type="spellEnd"/>
      <w:r w:rsidR="00A30BC7">
        <w:rPr>
          <w:rFonts w:ascii="Arial" w:hAnsi="Arial"/>
          <w:lang w:val="en-US"/>
        </w:rPr>
        <w:t xml:space="preserve"> Lab at the </w:t>
      </w:r>
      <w:r w:rsidR="00442088">
        <w:rPr>
          <w:rFonts w:ascii="Arial" w:hAnsi="Arial"/>
          <w:lang w:val="en-US"/>
        </w:rPr>
        <w:t>University of Texas at Austin</w:t>
      </w:r>
      <w:r w:rsidR="00A30BC7">
        <w:rPr>
          <w:rFonts w:ascii="Arial" w:hAnsi="Arial"/>
          <w:lang w:val="en-US"/>
        </w:rPr>
        <w:t xml:space="preserve"> </w:t>
      </w:r>
      <w:r w:rsidR="00442088">
        <w:rPr>
          <w:rFonts w:ascii="Arial" w:hAnsi="Arial"/>
          <w:lang w:val="en-US"/>
        </w:rPr>
        <w:t>(</w:t>
      </w:r>
      <w:hyperlink r:id="rId7">
        <w:r w:rsidR="00A30BC7">
          <w:rPr>
            <w:rStyle w:val="InternetLink"/>
            <w:rFonts w:ascii="Arial" w:hAnsi="Arial"/>
            <w:lang w:val="en-US"/>
          </w:rPr>
          <w:t>www.rna.ccbb.utexas.edu/DAT/3C/Alignment/</w:t>
        </w:r>
      </w:hyperlink>
      <w:r w:rsidR="00A30BC7">
        <w:rPr>
          <w:rFonts w:ascii="Arial" w:hAnsi="Arial"/>
          <w:lang w:val="en-US"/>
        </w:rPr>
        <w:t>) (</w:t>
      </w:r>
      <w:proofErr w:type="spellStart"/>
      <w:r w:rsidR="00A30BC7">
        <w:rPr>
          <w:rFonts w:ascii="Arial" w:hAnsi="Arial"/>
          <w:lang w:val="en-US"/>
        </w:rPr>
        <w:t>Cannone</w:t>
      </w:r>
      <w:proofErr w:type="spellEnd"/>
      <w:r w:rsidR="00A30BC7">
        <w:rPr>
          <w:rFonts w:ascii="Arial" w:hAnsi="Arial"/>
          <w:lang w:val="en-US"/>
        </w:rPr>
        <w:t xml:space="preserve"> et al., 2002). Another set of sequences was also recovered from NCBI with the Gene (the list of different queries is available in </w:t>
      </w:r>
      <w:r w:rsidR="00A30BC7" w:rsidRPr="00844165">
        <w:rPr>
          <w:rFonts w:ascii="Arial" w:hAnsi="Arial"/>
          <w:lang w:val="en-US"/>
        </w:rPr>
        <w:t xml:space="preserve">the </w:t>
      </w:r>
      <w:proofErr w:type="spellStart"/>
      <w:r w:rsidR="00A30BC7" w:rsidRPr="00844165">
        <w:rPr>
          <w:rFonts w:ascii="Arial" w:hAnsi="Arial"/>
          <w:lang w:val="en-US"/>
        </w:rPr>
        <w:t>Supp</w:t>
      </w:r>
      <w:proofErr w:type="spellEnd"/>
      <w:r w:rsidR="00A30BC7" w:rsidRPr="00844165">
        <w:rPr>
          <w:rFonts w:ascii="Arial" w:hAnsi="Arial"/>
          <w:lang w:val="en-US"/>
        </w:rPr>
        <w:t xml:space="preserve"> data 1 file).</w:t>
      </w:r>
      <w:r w:rsidR="00A30BC7">
        <w:rPr>
          <w:rFonts w:ascii="Arial" w:hAnsi="Arial"/>
          <w:lang w:val="en-US"/>
        </w:rPr>
        <w:t xml:space="preserve"> </w:t>
      </w:r>
      <w:r w:rsidR="00A30BC7">
        <w:rPr>
          <w:rFonts w:ascii="Arial" w:hAnsi="Arial" w:cs="Arial"/>
          <w:lang w:val="en-US"/>
        </w:rPr>
        <w:t>We also used</w:t>
      </w:r>
      <w:r w:rsidR="00A30BC7">
        <w:rPr>
          <w:rFonts w:ascii="Arial" w:hAnsi="Arial"/>
          <w:lang w:val="en-US"/>
        </w:rPr>
        <w:t xml:space="preserve"> </w:t>
      </w:r>
      <w:r w:rsidR="00A30BC7" w:rsidRPr="00F17376">
        <w:rPr>
          <w:rFonts w:ascii="Arial" w:hAnsi="Arial"/>
          <w:color w:val="auto"/>
          <w:lang w:val="en-US"/>
        </w:rPr>
        <w:t>various</w:t>
      </w:r>
      <w:r w:rsidR="00A30BC7">
        <w:rPr>
          <w:rFonts w:ascii="Arial" w:hAnsi="Arial"/>
          <w:lang w:val="en-US"/>
        </w:rPr>
        <w:t xml:space="preserve"> </w:t>
      </w:r>
      <w:proofErr w:type="gramStart"/>
      <w:r w:rsidR="00A30BC7">
        <w:rPr>
          <w:rFonts w:ascii="Arial" w:hAnsi="Arial"/>
          <w:lang w:val="en-US"/>
        </w:rPr>
        <w:t>BLAST</w:t>
      </w:r>
      <w:proofErr w:type="gramEnd"/>
      <w:r w:rsidR="00A30BC7">
        <w:rPr>
          <w:rFonts w:ascii="Arial" w:hAnsi="Arial"/>
          <w:lang w:val="en-US"/>
        </w:rPr>
        <w:t xml:space="preserve"> (with a </w:t>
      </w:r>
      <w:proofErr w:type="spellStart"/>
      <w:r w:rsidR="005F392E">
        <w:rPr>
          <w:rFonts w:ascii="Arial" w:hAnsi="Arial"/>
          <w:lang w:val="en-US"/>
        </w:rPr>
        <w:t>megablast</w:t>
      </w:r>
      <w:proofErr w:type="spellEnd"/>
      <w:r w:rsidR="005F392E">
        <w:rPr>
          <w:rFonts w:ascii="Arial" w:hAnsi="Arial"/>
          <w:lang w:val="en-US"/>
        </w:rPr>
        <w:t xml:space="preserve"> approach</w:t>
      </w:r>
      <w:r w:rsidR="00A30BC7">
        <w:rPr>
          <w:rFonts w:ascii="Arial" w:hAnsi="Arial"/>
          <w:lang w:val="en-US"/>
        </w:rPr>
        <w:t xml:space="preserve"> and set the max</w:t>
      </w:r>
      <w:r w:rsidR="00442088">
        <w:rPr>
          <w:rFonts w:ascii="Arial" w:hAnsi="Arial"/>
          <w:lang w:val="en-US"/>
        </w:rPr>
        <w:t>imum</w:t>
      </w:r>
      <w:r w:rsidR="00A30BC7">
        <w:rPr>
          <w:rFonts w:ascii="Arial" w:hAnsi="Arial"/>
          <w:lang w:val="en-US"/>
        </w:rPr>
        <w:t xml:space="preserve"> target parameter </w:t>
      </w:r>
      <w:r w:rsidR="00442088">
        <w:rPr>
          <w:rFonts w:ascii="Arial" w:hAnsi="Arial"/>
          <w:lang w:val="en-US"/>
        </w:rPr>
        <w:t>of</w:t>
      </w:r>
      <w:r w:rsidR="00A30BC7">
        <w:rPr>
          <w:rFonts w:ascii="Arial" w:hAnsi="Arial"/>
          <w:lang w:val="en-US"/>
        </w:rPr>
        <w:t xml:space="preserve"> 1000) to</w:t>
      </w:r>
      <w:r w:rsidR="00442088">
        <w:rPr>
          <w:rFonts w:ascii="Arial" w:hAnsi="Arial"/>
          <w:lang w:val="en-US"/>
        </w:rPr>
        <w:t xml:space="preserve"> improve the sequence</w:t>
      </w:r>
      <w:del w:id="190" w:author="Lisa Wingate" w:date="2018-12-16T22:52:00Z">
        <w:r w:rsidR="00442088" w:rsidDel="00B11B9D">
          <w:rPr>
            <w:rFonts w:ascii="Arial" w:hAnsi="Arial"/>
            <w:lang w:val="en-US"/>
          </w:rPr>
          <w:delText>s</w:delText>
        </w:r>
      </w:del>
      <w:r w:rsidR="00442088">
        <w:rPr>
          <w:rFonts w:ascii="Arial" w:hAnsi="Arial"/>
          <w:lang w:val="en-US"/>
        </w:rPr>
        <w:t xml:space="preserve"> recovery.</w:t>
      </w:r>
      <w:r w:rsidR="00A30BC7">
        <w:rPr>
          <w:rFonts w:ascii="Arial" w:hAnsi="Arial"/>
          <w:lang w:val="en-US"/>
        </w:rPr>
        <w:t xml:space="preserve"> </w:t>
      </w:r>
      <w:r w:rsidR="00442088">
        <w:rPr>
          <w:rFonts w:ascii="Arial" w:hAnsi="Arial"/>
          <w:lang w:val="en-US"/>
        </w:rPr>
        <w:t>W</w:t>
      </w:r>
      <w:r w:rsidR="00A30BC7">
        <w:rPr>
          <w:rFonts w:ascii="Arial" w:hAnsi="Arial"/>
          <w:lang w:val="en-US"/>
        </w:rPr>
        <w:t>e</w:t>
      </w:r>
      <w:r w:rsidR="00442088">
        <w:rPr>
          <w:rFonts w:ascii="Arial" w:hAnsi="Arial"/>
          <w:lang w:val="en-US"/>
        </w:rPr>
        <w:t xml:space="preserve"> first</w:t>
      </w:r>
      <w:r w:rsidR="00A30BC7">
        <w:rPr>
          <w:rFonts w:ascii="Arial" w:hAnsi="Arial"/>
          <w:lang w:val="en-US"/>
        </w:rPr>
        <w:t xml:space="preserve"> performed a BLAST with a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sequence from a close organism on plastid genomes. </w:t>
      </w:r>
      <w:r w:rsidR="00442088">
        <w:rPr>
          <w:rFonts w:ascii="Arial" w:hAnsi="Arial"/>
          <w:lang w:val="en-US"/>
        </w:rPr>
        <w:t>W</w:t>
      </w:r>
      <w:r w:rsidR="00A30BC7">
        <w:rPr>
          <w:rFonts w:ascii="Arial" w:hAnsi="Arial"/>
          <w:lang w:val="en-US"/>
        </w:rPr>
        <w:t xml:space="preserve">e </w:t>
      </w:r>
      <w:r w:rsidR="00442088">
        <w:rPr>
          <w:rFonts w:ascii="Arial" w:hAnsi="Arial"/>
          <w:lang w:val="en-US"/>
        </w:rPr>
        <w:t xml:space="preserve">then </w:t>
      </w:r>
      <w:r w:rsidR="00A30BC7">
        <w:rPr>
          <w:rFonts w:ascii="Arial" w:hAnsi="Arial"/>
          <w:lang w:val="en-US"/>
        </w:rPr>
        <w:t xml:space="preserve">performed </w:t>
      </w:r>
      <w:r w:rsidR="00442088">
        <w:rPr>
          <w:rFonts w:ascii="Arial" w:hAnsi="Arial"/>
          <w:lang w:val="en-US"/>
        </w:rPr>
        <w:t>a second</w:t>
      </w:r>
      <w:r w:rsidR="00A30BC7">
        <w:rPr>
          <w:rFonts w:ascii="Arial" w:hAnsi="Arial"/>
          <w:lang w:val="en-US"/>
        </w:rPr>
        <w:t xml:space="preserve"> BLAST by taking a sequence query in</w:t>
      </w:r>
      <w:r w:rsidR="00CE03CA">
        <w:rPr>
          <w:rFonts w:ascii="Arial" w:hAnsi="Arial"/>
          <w:lang w:val="en-US"/>
        </w:rPr>
        <w:t xml:space="preserve"> the</w:t>
      </w:r>
      <w:r w:rsidR="00A30BC7">
        <w:rPr>
          <w:rFonts w:ascii="Arial" w:hAnsi="Arial"/>
          <w:lang w:val="en-US"/>
        </w:rPr>
        <w:t xml:space="preserve"> nr/</w:t>
      </w:r>
      <w:proofErr w:type="spellStart"/>
      <w:r w:rsidR="00A30BC7">
        <w:rPr>
          <w:rFonts w:ascii="Arial" w:hAnsi="Arial"/>
          <w:lang w:val="en-US"/>
        </w:rPr>
        <w:t>nt</w:t>
      </w:r>
      <w:proofErr w:type="spellEnd"/>
      <w:r w:rsidR="00A30BC7">
        <w:rPr>
          <w:rFonts w:ascii="Arial" w:hAnsi="Arial"/>
          <w:lang w:val="en-US"/>
        </w:rPr>
        <w:t xml:space="preserve"> database and retrieved all the returned sequences. From these sequences, we performed recursively a phylogenetic tree in order to know what sequence was furthest away every time. We </w:t>
      </w:r>
      <w:del w:id="191" w:author="Lisa Wingate" w:date="2018-12-16T22:54:00Z">
        <w:r w:rsidR="00A30BC7" w:rsidDel="00B11B9D">
          <w:rPr>
            <w:rFonts w:ascii="Arial" w:hAnsi="Arial"/>
            <w:lang w:val="en-US"/>
          </w:rPr>
          <w:delText xml:space="preserve">therefore </w:delText>
        </w:r>
      </w:del>
      <w:ins w:id="192" w:author="Lisa Wingate" w:date="2018-12-16T22:54:00Z">
        <w:r>
          <w:rPr>
            <w:rFonts w:ascii="Arial" w:hAnsi="Arial"/>
            <w:lang w:val="en-US"/>
          </w:rPr>
          <w:t>there</w:t>
        </w:r>
        <w:r>
          <w:rPr>
            <w:rFonts w:ascii="Arial" w:hAnsi="Arial"/>
            <w:lang w:val="en-US"/>
          </w:rPr>
          <w:t>after</w:t>
        </w:r>
        <w:r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aligned the sequences using Muscle (Mega7) (Kumar et al., 2016) and </w:t>
      </w:r>
      <w:del w:id="193" w:author="Lisa Wingate" w:date="2018-12-16T22:54:00Z">
        <w:r w:rsidR="00A30BC7" w:rsidDel="00B11B9D">
          <w:rPr>
            <w:rFonts w:ascii="Arial" w:hAnsi="Arial"/>
            <w:lang w:val="en-US"/>
          </w:rPr>
          <w:delText xml:space="preserve">then </w:delText>
        </w:r>
      </w:del>
      <w:r w:rsidR="00A30BC7">
        <w:rPr>
          <w:rFonts w:ascii="Arial" w:hAnsi="Arial"/>
          <w:lang w:val="en-US"/>
        </w:rPr>
        <w:t xml:space="preserve">reconstructed the phylogenetic tree using a maximum-likelihood method </w:t>
      </w:r>
      <w:r w:rsidR="00A30BC7" w:rsidRPr="001907EE">
        <w:rPr>
          <w:rFonts w:ascii="Arial" w:hAnsi="Arial"/>
          <w:lang w:val="en-US"/>
        </w:rPr>
        <w:t>(</w:t>
      </w:r>
      <w:proofErr w:type="spellStart"/>
      <w:r w:rsidR="00A30BC7" w:rsidRPr="001907EE">
        <w:rPr>
          <w:rFonts w:ascii="Arial" w:hAnsi="Arial"/>
          <w:lang w:val="en-US"/>
        </w:rPr>
        <w:t>Felsenstein</w:t>
      </w:r>
      <w:proofErr w:type="spellEnd"/>
      <w:r w:rsidR="00A30BC7" w:rsidRPr="001907EE">
        <w:rPr>
          <w:rFonts w:ascii="Arial" w:hAnsi="Arial"/>
          <w:lang w:val="en-US"/>
        </w:rPr>
        <w:t xml:space="preserve"> 1981).</w:t>
      </w:r>
      <w:r w:rsidR="00A30BC7">
        <w:rPr>
          <w:rFonts w:ascii="Arial" w:hAnsi="Arial"/>
          <w:lang w:val="en-US"/>
        </w:rPr>
        <w:t xml:space="preserve"> To improve the </w:t>
      </w:r>
      <w:proofErr w:type="spellStart"/>
      <w:r w:rsidR="00A30BC7">
        <w:rPr>
          <w:rFonts w:ascii="Arial" w:hAnsi="Arial"/>
          <w:lang w:val="en-US"/>
        </w:rPr>
        <w:t>exhaustivity</w:t>
      </w:r>
      <w:proofErr w:type="spellEnd"/>
      <w:r w:rsidR="00A30BC7">
        <w:rPr>
          <w:rFonts w:ascii="Arial" w:hAnsi="Arial"/>
          <w:lang w:val="en-US"/>
        </w:rPr>
        <w:t xml:space="preserve"> of </w:t>
      </w:r>
      <w:r w:rsidR="00CE03CA" w:rsidRPr="00FA1312">
        <w:rPr>
          <w:rFonts w:ascii="Arial" w:hAnsi="Arial" w:cs="Arial"/>
          <w:lang w:val="en-US"/>
        </w:rPr>
        <w:t>µ</w:t>
      </w:r>
      <w:r w:rsidR="00A30BC7">
        <w:rPr>
          <w:rFonts w:ascii="Arial" w:hAnsi="Arial"/>
          <w:lang w:val="en-US"/>
        </w:rPr>
        <w:t>green-</w:t>
      </w:r>
      <w:proofErr w:type="spellStart"/>
      <w:r w:rsidR="00A30BC7">
        <w:rPr>
          <w:rFonts w:ascii="Arial" w:hAnsi="Arial"/>
          <w:lang w:val="en-US"/>
        </w:rPr>
        <w:t>db</w:t>
      </w:r>
      <w:proofErr w:type="spellEnd"/>
      <w:r w:rsidR="00A30BC7">
        <w:rPr>
          <w:rFonts w:ascii="Arial" w:hAnsi="Arial"/>
          <w:lang w:val="en-US"/>
        </w:rPr>
        <w:t xml:space="preserve">, we </w:t>
      </w:r>
      <w:r w:rsidR="00D750FA">
        <w:rPr>
          <w:rFonts w:ascii="Arial" w:hAnsi="Arial"/>
          <w:lang w:val="en-US"/>
        </w:rPr>
        <w:t>performed</w:t>
      </w:r>
      <w:r w:rsidR="00A30BC7">
        <w:rPr>
          <w:rFonts w:ascii="Arial" w:hAnsi="Arial"/>
          <w:lang w:val="en-US"/>
        </w:rPr>
        <w:t xml:space="preserve"> a</w:t>
      </w:r>
      <w:r w:rsidR="00CE03CA">
        <w:rPr>
          <w:rFonts w:ascii="Arial" w:hAnsi="Arial"/>
          <w:lang w:val="en-US"/>
        </w:rPr>
        <w:t>nother</w:t>
      </w:r>
      <w:r w:rsidR="00A30BC7">
        <w:rPr>
          <w:rFonts w:ascii="Arial" w:hAnsi="Arial"/>
          <w:lang w:val="en-US"/>
        </w:rPr>
        <w:t xml:space="preserve"> BLAST against the WGS database of NCBI (</w:t>
      </w:r>
      <w:hyperlink r:id="rId8" w:history="1">
        <w:r w:rsidR="007A54BD" w:rsidRPr="00646B1B">
          <w:rPr>
            <w:rStyle w:val="Hyperlink"/>
            <w:rFonts w:ascii="Arial" w:hAnsi="Arial"/>
            <w:lang w:val="en-US"/>
          </w:rPr>
          <w:t>http://www.ncbi.nlm.nih.gov/genbank/wgs/</w:t>
        </w:r>
      </w:hyperlink>
      <w:r w:rsidR="00A30BC7">
        <w:rPr>
          <w:rFonts w:ascii="Arial" w:hAnsi="Arial"/>
          <w:lang w:val="en-US"/>
        </w:rPr>
        <w:t xml:space="preserve">), selecting sequences with a score bit greater than 1000 and belonging to the targeted organisms, and performed a </w:t>
      </w:r>
      <w:r w:rsidR="005C41E0">
        <w:rPr>
          <w:rFonts w:ascii="Arial" w:hAnsi="Arial"/>
          <w:lang w:val="en-US"/>
        </w:rPr>
        <w:t xml:space="preserve">final </w:t>
      </w:r>
      <w:r w:rsidR="00A30BC7">
        <w:rPr>
          <w:rFonts w:ascii="Arial" w:hAnsi="Arial"/>
          <w:lang w:val="en-US"/>
        </w:rPr>
        <w:t xml:space="preserve">BLAST from the sequences obtained against the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sequence file. Sequences correspond</w:t>
      </w:r>
      <w:r w:rsidR="005C41E0">
        <w:rPr>
          <w:rFonts w:ascii="Arial" w:hAnsi="Arial"/>
          <w:lang w:val="en-US"/>
        </w:rPr>
        <w:t>ing</w:t>
      </w:r>
      <w:r w:rsidR="00A30BC7">
        <w:rPr>
          <w:rFonts w:ascii="Arial" w:hAnsi="Arial"/>
          <w:lang w:val="en-US"/>
        </w:rPr>
        <w:t xml:space="preserve"> to taxa not present in the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sequence file were then selected and added to the sequence dataset (based on less than 97% identity).</w:t>
      </w:r>
    </w:p>
    <w:p w14:paraId="2DAC3688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42B4D460" w14:textId="77777777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>Sequence verification</w:t>
      </w:r>
    </w:p>
    <w:p w14:paraId="2E443FF7" w14:textId="7F404A1C" w:rsidR="00A715FB" w:rsidRDefault="00A30BC7" w:rsidP="00843954">
      <w:pPr>
        <w:spacing w:line="480" w:lineRule="auto"/>
        <w:jc w:val="both"/>
        <w:rPr>
          <w:rFonts w:ascii="Arial" w:hAnsi="Arial"/>
          <w:color w:val="auto"/>
          <w:lang w:val="en-US"/>
        </w:rPr>
      </w:pPr>
      <w:r>
        <w:rPr>
          <w:rFonts w:ascii="Arial" w:hAnsi="Arial"/>
          <w:lang w:val="en-US"/>
        </w:rPr>
        <w:t>According to the origin</w:t>
      </w:r>
      <w:r w:rsidR="005C41E0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 of the sequences, we conducted a series of different filters in order to </w:t>
      </w:r>
      <w:del w:id="194" w:author="Lisa Wingate" w:date="2018-12-16T22:57:00Z">
        <w:r w:rsidDel="00B11B9D">
          <w:rPr>
            <w:rFonts w:ascii="Arial" w:hAnsi="Arial"/>
            <w:lang w:val="en-US"/>
          </w:rPr>
          <w:delText xml:space="preserve">keep </w:delText>
        </w:r>
      </w:del>
      <w:ins w:id="195" w:author="Lisa Wingate" w:date="2018-12-16T22:57:00Z">
        <w:r w:rsidR="00B11B9D">
          <w:rPr>
            <w:rFonts w:ascii="Arial" w:hAnsi="Arial"/>
            <w:lang w:val="en-US"/>
          </w:rPr>
          <w:t>retain</w:t>
        </w:r>
        <w:r w:rsidR="00B11B9D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only </w:t>
      </w:r>
      <w:del w:id="196" w:author="Lisa Wingate" w:date="2018-12-16T22:57:00Z">
        <w:r w:rsidDel="00B11B9D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 xml:space="preserve">plastid sequences (Figure 1). Regarding the sequences originating from SILVA, we </w:t>
      </w:r>
      <w:ins w:id="197" w:author="Lisa Wingate" w:date="2018-12-16T22:57:00Z">
        <w:r w:rsidR="00B11B9D">
          <w:rPr>
            <w:rFonts w:ascii="Arial" w:hAnsi="Arial"/>
            <w:lang w:val="en-US"/>
          </w:rPr>
          <w:t>only</w:t>
        </w:r>
        <w:r w:rsidR="00B11B9D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kept </w:t>
      </w:r>
      <w:del w:id="198" w:author="Lisa Wingate" w:date="2018-12-16T22:57:00Z">
        <w:r w:rsidDel="00B11B9D">
          <w:rPr>
            <w:rFonts w:ascii="Arial" w:hAnsi="Arial"/>
            <w:lang w:val="en-US"/>
          </w:rPr>
          <w:delText xml:space="preserve">only </w:delText>
        </w:r>
      </w:del>
      <w:del w:id="199" w:author="Lisa Wingate" w:date="2018-12-16T22:58:00Z">
        <w:r w:rsidDel="00B11B9D">
          <w:rPr>
            <w:rFonts w:ascii="Arial" w:hAnsi="Arial"/>
            <w:lang w:val="en-US"/>
          </w:rPr>
          <w:delText xml:space="preserve">the </w:delText>
        </w:r>
      </w:del>
      <w:r>
        <w:rPr>
          <w:rFonts w:ascii="Arial" w:hAnsi="Arial"/>
          <w:lang w:val="en-US"/>
        </w:rPr>
        <w:t xml:space="preserve">sequences with a length </w:t>
      </w:r>
      <w:r w:rsidR="007A54BD">
        <w:rPr>
          <w:rFonts w:ascii="Arial" w:hAnsi="Arial"/>
          <w:lang w:val="en-US"/>
        </w:rPr>
        <w:t>higher than</w:t>
      </w:r>
      <w:r>
        <w:rPr>
          <w:rFonts w:ascii="Arial" w:hAnsi="Arial"/>
          <w:lang w:val="en-US"/>
        </w:rPr>
        <w:t xml:space="preserve"> 700 </w:t>
      </w:r>
      <w:proofErr w:type="spellStart"/>
      <w:r>
        <w:rPr>
          <w:rFonts w:ascii="Arial" w:hAnsi="Arial"/>
          <w:lang w:val="en-US"/>
        </w:rPr>
        <w:t>bp</w:t>
      </w:r>
      <w:proofErr w:type="spellEnd"/>
      <w:r>
        <w:rPr>
          <w:rFonts w:ascii="Arial" w:hAnsi="Arial"/>
          <w:lang w:val="en-US"/>
        </w:rPr>
        <w:t xml:space="preserve"> and a quality </w:t>
      </w:r>
      <w:r w:rsidR="005C41E0">
        <w:rPr>
          <w:rFonts w:ascii="Arial" w:hAnsi="Arial"/>
          <w:lang w:val="en-US"/>
        </w:rPr>
        <w:t>≥</w:t>
      </w:r>
      <w:r>
        <w:rPr>
          <w:rFonts w:ascii="Arial" w:hAnsi="Arial"/>
          <w:lang w:val="en-US"/>
        </w:rPr>
        <w:t xml:space="preserve">75 %. For the sequences recovered from other databases, we also carried out a verification of </w:t>
      </w:r>
      <w:r>
        <w:rPr>
          <w:rFonts w:ascii="Arial" w:hAnsi="Arial"/>
          <w:lang w:val="en-US"/>
        </w:rPr>
        <w:lastRenderedPageBreak/>
        <w:t>the secondary structure, with the INFERNAL tool (</w:t>
      </w:r>
      <w:proofErr w:type="spellStart"/>
      <w:r>
        <w:rPr>
          <w:rFonts w:ascii="Arial" w:hAnsi="Arial"/>
          <w:lang w:val="en-US"/>
        </w:rPr>
        <w:t>Nawrocki</w:t>
      </w:r>
      <w:proofErr w:type="spellEnd"/>
      <w:r>
        <w:rPr>
          <w:rFonts w:ascii="Arial" w:hAnsi="Arial"/>
          <w:lang w:val="en-US"/>
        </w:rPr>
        <w:t xml:space="preserve"> &amp; Eddy, 2013)</w:t>
      </w:r>
      <w:r w:rsidR="005C41E0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</w:t>
      </w:r>
      <w:r w:rsidR="005C41E0">
        <w:rPr>
          <w:rFonts w:ascii="Arial" w:hAnsi="Arial"/>
          <w:lang w:val="en-US"/>
        </w:rPr>
        <w:t>F</w:t>
      </w:r>
      <w:r>
        <w:rPr>
          <w:rFonts w:ascii="Arial" w:hAnsi="Arial"/>
          <w:lang w:val="en-US"/>
        </w:rPr>
        <w:t>inally we checked the non-redundancy of the sequences</w:t>
      </w:r>
      <w:r w:rsidR="007A54BD">
        <w:rPr>
          <w:rFonts w:ascii="Arial" w:hAnsi="Arial"/>
          <w:lang w:val="en-US"/>
        </w:rPr>
        <w:t xml:space="preserve"> to </w:t>
      </w:r>
      <w:del w:id="200" w:author="Lisa Wingate" w:date="2018-12-16T22:58:00Z">
        <w:r w:rsidR="007A54BD" w:rsidDel="00B11B9D">
          <w:rPr>
            <w:rFonts w:ascii="Arial" w:hAnsi="Arial"/>
            <w:lang w:val="en-US"/>
          </w:rPr>
          <w:delText xml:space="preserve">keep </w:delText>
        </w:r>
      </w:del>
      <w:ins w:id="201" w:author="Lisa Wingate" w:date="2018-12-16T22:58:00Z">
        <w:r w:rsidR="00B11B9D">
          <w:rPr>
            <w:rFonts w:ascii="Arial" w:hAnsi="Arial"/>
            <w:lang w:val="en-US"/>
          </w:rPr>
          <w:t>retain</w:t>
        </w:r>
        <w:r w:rsidR="00B11B9D">
          <w:rPr>
            <w:rFonts w:ascii="Arial" w:hAnsi="Arial"/>
            <w:lang w:val="en-US"/>
          </w:rPr>
          <w:t xml:space="preserve"> </w:t>
        </w:r>
      </w:ins>
      <w:r w:rsidR="007A54BD">
        <w:rPr>
          <w:rFonts w:ascii="Arial" w:hAnsi="Arial"/>
          <w:lang w:val="en-US"/>
        </w:rPr>
        <w:t>only unique sequences</w:t>
      </w:r>
      <w:r>
        <w:rPr>
          <w:rFonts w:ascii="Arial" w:hAnsi="Arial"/>
          <w:lang w:val="en-US"/>
        </w:rPr>
        <w:t xml:space="preserve">. For each sequence found </w:t>
      </w:r>
      <w:r w:rsidR="005F392E">
        <w:rPr>
          <w:rFonts w:ascii="Arial" w:hAnsi="Arial"/>
          <w:lang w:val="en-US"/>
        </w:rPr>
        <w:t>in</w:t>
      </w:r>
      <w:r>
        <w:rPr>
          <w:rFonts w:ascii="Arial" w:hAnsi="Arial"/>
          <w:lang w:val="en-US"/>
        </w:rPr>
        <w:t xml:space="preserve"> both SILVA and BLAST</w:t>
      </w:r>
      <w:r w:rsidR="005F392E">
        <w:rPr>
          <w:rFonts w:ascii="Arial" w:hAnsi="Arial"/>
          <w:lang w:val="en-US"/>
        </w:rPr>
        <w:t xml:space="preserve"> databases</w:t>
      </w:r>
      <w:r>
        <w:rPr>
          <w:rFonts w:ascii="Arial" w:hAnsi="Arial"/>
          <w:lang w:val="en-US"/>
        </w:rPr>
        <w:t xml:space="preserve">, we checked whether the </w:t>
      </w:r>
      <w:proofErr w:type="gramStart"/>
      <w:r>
        <w:rPr>
          <w:rFonts w:ascii="Arial" w:hAnsi="Arial"/>
          <w:lang w:val="en-US"/>
        </w:rPr>
        <w:t>sequence</w:t>
      </w:r>
      <w:proofErr w:type="gramEnd"/>
      <w:r>
        <w:rPr>
          <w:rFonts w:ascii="Arial" w:hAnsi="Arial"/>
          <w:lang w:val="en-US"/>
        </w:rPr>
        <w:t xml:space="preserve"> was included in the "BLAST" sequence </w:t>
      </w:r>
      <w:r w:rsidRPr="001907EE">
        <w:rPr>
          <w:rFonts w:ascii="Arial" w:hAnsi="Arial"/>
          <w:i/>
          <w:lang w:val="en-US"/>
        </w:rPr>
        <w:t>(i</w:t>
      </w:r>
      <w:r w:rsidR="001907EE" w:rsidRPr="001907EE">
        <w:rPr>
          <w:rFonts w:ascii="Arial" w:hAnsi="Arial"/>
          <w:i/>
          <w:lang w:val="en-US"/>
        </w:rPr>
        <w:t>.</w:t>
      </w:r>
      <w:r w:rsidRPr="001907EE">
        <w:rPr>
          <w:rFonts w:ascii="Arial" w:hAnsi="Arial"/>
          <w:i/>
          <w:lang w:val="en-US"/>
        </w:rPr>
        <w:t>e</w:t>
      </w:r>
      <w:r w:rsidR="001907EE" w:rsidRPr="001907EE">
        <w:rPr>
          <w:rFonts w:ascii="Arial" w:hAnsi="Arial"/>
          <w:i/>
          <w:lang w:val="en-US"/>
        </w:rPr>
        <w:t>.</w:t>
      </w:r>
      <w:r>
        <w:rPr>
          <w:rFonts w:ascii="Arial" w:hAnsi="Arial"/>
          <w:lang w:val="en-US"/>
        </w:rPr>
        <w:t xml:space="preserve"> at the identity level). If it was not the case, we aligned them and kept </w:t>
      </w:r>
      <w:ins w:id="202" w:author="Lisa Wingate" w:date="2018-12-16T22:58:00Z">
        <w:r w:rsidR="00B11B9D">
          <w:rPr>
            <w:rFonts w:ascii="Arial" w:hAnsi="Arial"/>
            <w:lang w:val="en-US"/>
          </w:rPr>
          <w:t xml:space="preserve">the </w:t>
        </w:r>
      </w:ins>
      <w:r w:rsidR="005F392E">
        <w:rPr>
          <w:rFonts w:ascii="Arial" w:hAnsi="Arial"/>
          <w:lang w:val="en-US"/>
        </w:rPr>
        <w:t>least fragmented</w:t>
      </w:r>
      <w:r>
        <w:rPr>
          <w:rFonts w:ascii="Arial" w:hAnsi="Arial"/>
          <w:lang w:val="en-US"/>
        </w:rPr>
        <w:t xml:space="preserve"> sequence. We also removed the sequences af</w:t>
      </w:r>
      <w:r w:rsidR="007A54BD">
        <w:rPr>
          <w:rFonts w:ascii="Arial" w:hAnsi="Arial"/>
          <w:lang w:val="en-US"/>
        </w:rPr>
        <w:t xml:space="preserve">filiated </w:t>
      </w:r>
      <w:r w:rsidR="005F392E">
        <w:rPr>
          <w:rFonts w:ascii="Arial" w:hAnsi="Arial"/>
          <w:lang w:val="en-US"/>
        </w:rPr>
        <w:t>to</w:t>
      </w:r>
      <w:r w:rsidR="007A54BD">
        <w:rPr>
          <w:rFonts w:ascii="Arial" w:hAnsi="Arial"/>
          <w:lang w:val="en-US"/>
        </w:rPr>
        <w:t xml:space="preserve"> Angiosperms from the</w:t>
      </w:r>
      <w:r>
        <w:rPr>
          <w:rFonts w:ascii="Arial" w:hAnsi="Arial"/>
          <w:lang w:val="en-US"/>
        </w:rPr>
        <w:t xml:space="preserve"> CRW database. </w:t>
      </w:r>
      <w:r w:rsidR="005F392E">
        <w:rPr>
          <w:rFonts w:ascii="Arial" w:hAnsi="Arial"/>
          <w:lang w:val="en-US"/>
        </w:rPr>
        <w:t xml:space="preserve">High length </w:t>
      </w:r>
      <w:r w:rsidR="005F392E">
        <w:rPr>
          <w:rFonts w:ascii="Arial" w:hAnsi="Arial"/>
          <w:color w:val="auto"/>
          <w:lang w:val="en-US"/>
        </w:rPr>
        <w:t>s</w:t>
      </w:r>
      <w:r w:rsidRPr="001907EE">
        <w:rPr>
          <w:rFonts w:ascii="Arial" w:hAnsi="Arial"/>
          <w:color w:val="auto"/>
          <w:lang w:val="en-US"/>
        </w:rPr>
        <w:t xml:space="preserve">equences (more than 5000 </w:t>
      </w:r>
      <w:proofErr w:type="spellStart"/>
      <w:r w:rsidRPr="001907EE">
        <w:rPr>
          <w:rFonts w:ascii="Arial" w:hAnsi="Arial"/>
          <w:color w:val="auto"/>
          <w:lang w:val="en-US"/>
        </w:rPr>
        <w:t>bp</w:t>
      </w:r>
      <w:proofErr w:type="spellEnd"/>
      <w:r w:rsidRPr="001907EE">
        <w:rPr>
          <w:rFonts w:ascii="Arial" w:hAnsi="Arial"/>
          <w:color w:val="auto"/>
          <w:lang w:val="en-US"/>
        </w:rPr>
        <w:t>)</w:t>
      </w:r>
      <w:r w:rsidR="001907EE">
        <w:rPr>
          <w:rFonts w:ascii="Arial" w:hAnsi="Arial"/>
          <w:color w:val="auto"/>
          <w:lang w:val="en-US"/>
        </w:rPr>
        <w:t xml:space="preserve"> </w:t>
      </w:r>
      <w:r w:rsidR="005F392E">
        <w:rPr>
          <w:rFonts w:ascii="Arial" w:hAnsi="Arial"/>
          <w:color w:val="auto"/>
          <w:lang w:val="en-US"/>
        </w:rPr>
        <w:t>were</w:t>
      </w:r>
      <w:r w:rsidR="001907EE">
        <w:rPr>
          <w:rFonts w:ascii="Arial" w:hAnsi="Arial"/>
          <w:color w:val="auto"/>
          <w:lang w:val="en-US"/>
        </w:rPr>
        <w:t xml:space="preserve"> </w:t>
      </w:r>
      <w:r w:rsidR="007A54BD">
        <w:rPr>
          <w:rFonts w:ascii="Arial" w:hAnsi="Arial"/>
          <w:color w:val="auto"/>
          <w:lang w:val="en-US"/>
        </w:rPr>
        <w:t>also</w:t>
      </w:r>
      <w:r w:rsidR="001907EE">
        <w:rPr>
          <w:rFonts w:ascii="Arial" w:hAnsi="Arial"/>
          <w:color w:val="auto"/>
          <w:lang w:val="en-US"/>
        </w:rPr>
        <w:t xml:space="preserve"> deleted</w:t>
      </w:r>
      <w:r w:rsidRPr="001907EE">
        <w:rPr>
          <w:rFonts w:ascii="Arial" w:hAnsi="Arial"/>
          <w:color w:val="auto"/>
          <w:lang w:val="en-US"/>
        </w:rPr>
        <w:t>.</w:t>
      </w:r>
    </w:p>
    <w:p w14:paraId="0B56BF73" w14:textId="77777777" w:rsidR="001907EE" w:rsidRPr="001907EE" w:rsidRDefault="001907EE" w:rsidP="005703DC">
      <w:pPr>
        <w:spacing w:line="480" w:lineRule="auto"/>
        <w:ind w:firstLine="560"/>
        <w:jc w:val="both"/>
      </w:pPr>
    </w:p>
    <w:p w14:paraId="19FB54A7" w14:textId="402B832B" w:rsidR="00A715FB" w:rsidRDefault="00A30BC7" w:rsidP="005703DC">
      <w:pPr>
        <w:spacing w:line="480" w:lineRule="auto"/>
        <w:jc w:val="both"/>
        <w:rPr>
          <w:rFonts w:ascii="Arial" w:hAnsi="Arial"/>
          <w:i/>
          <w:iCs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 xml:space="preserve">Taxonomic validation – The taxonomic framework of </w:t>
      </w:r>
      <w:r w:rsidR="005C41E0" w:rsidRPr="005C41E0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</w:p>
    <w:p w14:paraId="59EB5525" w14:textId="5D8B75E8" w:rsidR="00A715FB" w:rsidRDefault="00A30BC7" w:rsidP="00843954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 xml:space="preserve">The NCBI and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 taxonomy were </w:t>
      </w:r>
      <w:r w:rsidR="00627BD3">
        <w:rPr>
          <w:rFonts w:ascii="Arial" w:hAnsi="Arial"/>
          <w:lang w:val="en-US"/>
        </w:rPr>
        <w:t xml:space="preserve">both </w:t>
      </w:r>
      <w:r>
        <w:rPr>
          <w:rFonts w:ascii="Arial" w:hAnsi="Arial"/>
          <w:lang w:val="en-US"/>
        </w:rPr>
        <w:t xml:space="preserve">retrieved to </w:t>
      </w:r>
      <w:del w:id="203" w:author="Lisa Wingate" w:date="2018-12-16T23:02:00Z">
        <w:r w:rsidDel="00750ECC">
          <w:rPr>
            <w:rFonts w:ascii="Arial" w:hAnsi="Arial"/>
            <w:lang w:val="en-US"/>
          </w:rPr>
          <w:delText>give to</w:delText>
        </w:r>
      </w:del>
      <w:ins w:id="204" w:author="Lisa Wingate" w:date="2018-12-16T23:02:00Z">
        <w:r w:rsidR="00750ECC">
          <w:rPr>
            <w:rFonts w:ascii="Arial" w:hAnsi="Arial"/>
            <w:lang w:val="en-US"/>
          </w:rPr>
          <w:t>provide</w:t>
        </w:r>
      </w:ins>
      <w:r>
        <w:rPr>
          <w:rFonts w:ascii="Arial" w:hAnsi="Arial"/>
          <w:lang w:val="en-US"/>
        </w:rPr>
        <w:t xml:space="preserve"> users the choice for </w:t>
      </w:r>
      <w:r w:rsidR="00627BD3">
        <w:rPr>
          <w:rFonts w:ascii="Arial" w:hAnsi="Arial"/>
          <w:lang w:val="en-US"/>
        </w:rPr>
        <w:t>further analys</w:t>
      </w:r>
      <w:r>
        <w:rPr>
          <w:rFonts w:ascii="Arial" w:hAnsi="Arial"/>
          <w:lang w:val="en-US"/>
        </w:rPr>
        <w:t>es (</w:t>
      </w:r>
      <w:r w:rsidRPr="0020656A">
        <w:rPr>
          <w:rFonts w:ascii="Arial" w:hAnsi="Arial"/>
          <w:lang w:val="en-US"/>
        </w:rPr>
        <w:t>Figure 1</w:t>
      </w:r>
      <w:r>
        <w:rPr>
          <w:rFonts w:ascii="Arial" w:hAnsi="Arial"/>
          <w:lang w:val="en-US"/>
        </w:rPr>
        <w:t xml:space="preserve">). </w:t>
      </w:r>
      <w:r w:rsidR="00417A9B"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 xml:space="preserve">o obtain a standardized taxonomy in the form of </w:t>
      </w:r>
      <w:r w:rsidRPr="005C41E0">
        <w:rPr>
          <w:rFonts w:ascii="Arial" w:hAnsi="Arial"/>
          <w:lang w:val="en-US"/>
        </w:rPr>
        <w:t>phylum, class, order, family, genus and species</w:t>
      </w:r>
      <w:r>
        <w:rPr>
          <w:rFonts w:ascii="Arial" w:hAnsi="Arial"/>
          <w:lang w:val="en-US"/>
        </w:rPr>
        <w:t xml:space="preserve">, we </w:t>
      </w:r>
      <w:del w:id="205" w:author="Lisa Wingate" w:date="2018-12-16T23:03:00Z">
        <w:r w:rsidDel="00750ECC">
          <w:rPr>
            <w:rFonts w:ascii="Arial" w:hAnsi="Arial"/>
            <w:lang w:val="en-US"/>
          </w:rPr>
          <w:delText xml:space="preserve">have </w:delText>
        </w:r>
      </w:del>
      <w:r>
        <w:rPr>
          <w:rFonts w:ascii="Arial" w:hAnsi="Arial"/>
          <w:lang w:val="en-US"/>
        </w:rPr>
        <w:t xml:space="preserve">recovered the </w:t>
      </w:r>
      <w:proofErr w:type="spellStart"/>
      <w:r>
        <w:rPr>
          <w:rFonts w:ascii="Arial" w:hAnsi="Arial"/>
          <w:i/>
          <w:iCs/>
          <w:lang w:val="en-US"/>
        </w:rPr>
        <w:t>taxonID</w:t>
      </w:r>
      <w:proofErr w:type="spellEnd"/>
      <w:r>
        <w:rPr>
          <w:rFonts w:ascii="Arial" w:hAnsi="Arial"/>
          <w:lang w:val="en-US"/>
        </w:rPr>
        <w:t xml:space="preserve"> from the accession number of NCBI (</w:t>
      </w:r>
      <w:hyperlink r:id="rId9">
        <w:r>
          <w:rPr>
            <w:rStyle w:val="InternetLink"/>
            <w:rFonts w:ascii="Arial" w:hAnsi="Arial"/>
            <w:lang w:val="en-US"/>
          </w:rPr>
          <w:t>ftp://ftp.ncbi.nih.gov/pub/taxonomy/accession2taxid/</w:t>
        </w:r>
      </w:hyperlink>
      <w:r>
        <w:rPr>
          <w:rFonts w:ascii="Arial" w:hAnsi="Arial"/>
          <w:lang w:val="en-US"/>
        </w:rPr>
        <w:t xml:space="preserve">) and </w:t>
      </w:r>
      <w:del w:id="206" w:author="Lisa Wingate" w:date="2018-12-16T23:03:00Z">
        <w:r w:rsidDel="00750ECC">
          <w:rPr>
            <w:rFonts w:ascii="Arial" w:hAnsi="Arial"/>
            <w:lang w:val="en-US"/>
          </w:rPr>
          <w:delText xml:space="preserve">then </w:delText>
        </w:r>
      </w:del>
      <w:r>
        <w:rPr>
          <w:rFonts w:ascii="Arial" w:hAnsi="Arial"/>
          <w:lang w:val="en-US"/>
        </w:rPr>
        <w:t xml:space="preserve">used the </w:t>
      </w:r>
      <w:proofErr w:type="spellStart"/>
      <w:r>
        <w:rPr>
          <w:rFonts w:ascii="Arial" w:hAnsi="Arial"/>
          <w:i/>
          <w:iCs/>
          <w:lang w:val="en-US"/>
        </w:rPr>
        <w:t>taxonkit</w:t>
      </w:r>
      <w:proofErr w:type="spellEnd"/>
      <w:r>
        <w:rPr>
          <w:rFonts w:ascii="Arial" w:hAnsi="Arial"/>
          <w:lang w:val="en-US"/>
        </w:rPr>
        <w:t xml:space="preserve"> tool (</w:t>
      </w:r>
      <w:hyperlink r:id="rId10" w:history="1">
        <w:r w:rsidR="00627BD3" w:rsidRPr="00646B1B">
          <w:rPr>
            <w:rStyle w:val="Hyperlink"/>
            <w:rFonts w:ascii="Arial" w:hAnsi="Arial"/>
            <w:lang w:val="en-US"/>
          </w:rPr>
          <w:t>http://github.com/shenwei356/taxonkit</w:t>
        </w:r>
      </w:hyperlink>
      <w:r>
        <w:rPr>
          <w:rFonts w:ascii="Arial" w:hAnsi="Arial"/>
          <w:lang w:val="en-US"/>
        </w:rPr>
        <w:t>) to re</w:t>
      </w:r>
      <w:r w:rsidR="00417A9B">
        <w:rPr>
          <w:rFonts w:ascii="Arial" w:hAnsi="Arial"/>
          <w:lang w:val="en-US"/>
        </w:rPr>
        <w:t>trieve</w:t>
      </w:r>
      <w:r>
        <w:rPr>
          <w:rFonts w:ascii="Arial" w:hAnsi="Arial"/>
          <w:lang w:val="en-US"/>
        </w:rPr>
        <w:t xml:space="preserve"> the full lineage. </w:t>
      </w:r>
      <w:r w:rsidR="00417A9B">
        <w:rPr>
          <w:rFonts w:ascii="Arial" w:hAnsi="Arial"/>
          <w:lang w:val="en-US"/>
        </w:rPr>
        <w:t xml:space="preserve">The </w:t>
      </w:r>
      <w:proofErr w:type="spellStart"/>
      <w:r w:rsidR="00417A9B">
        <w:rPr>
          <w:rFonts w:ascii="Arial" w:hAnsi="Arial"/>
          <w:lang w:val="en-US"/>
        </w:rPr>
        <w:t>AlgaeBase</w:t>
      </w:r>
      <w:proofErr w:type="spellEnd"/>
      <w:r w:rsidR="00417A9B">
        <w:rPr>
          <w:rFonts w:ascii="Arial" w:hAnsi="Arial"/>
          <w:lang w:val="en-US"/>
        </w:rPr>
        <w:t xml:space="preserve"> taxonomy was also used to </w:t>
      </w:r>
      <w:r>
        <w:rPr>
          <w:rFonts w:ascii="Arial" w:hAnsi="Arial"/>
          <w:lang w:val="en-US"/>
        </w:rPr>
        <w:t>obtain more i</w:t>
      </w:r>
      <w:r w:rsidR="002B6355">
        <w:rPr>
          <w:rFonts w:ascii="Arial" w:hAnsi="Arial"/>
          <w:lang w:val="en-US"/>
        </w:rPr>
        <w:t>nformation at the kingdom level</w:t>
      </w:r>
      <w:r>
        <w:rPr>
          <w:rFonts w:ascii="Arial" w:hAnsi="Arial"/>
          <w:lang w:val="en-US"/>
        </w:rPr>
        <w:t xml:space="preserve">. Where </w:t>
      </w:r>
      <w:r w:rsidR="002B6355">
        <w:rPr>
          <w:rFonts w:ascii="Arial" w:hAnsi="Arial"/>
          <w:lang w:val="en-US"/>
        </w:rPr>
        <w:t>no</w:t>
      </w:r>
      <w:r>
        <w:rPr>
          <w:rFonts w:ascii="Arial" w:hAnsi="Arial"/>
          <w:lang w:val="en-US"/>
        </w:rPr>
        <w:t xml:space="preserve"> rank information</w:t>
      </w:r>
      <w:r w:rsidR="002B6355">
        <w:rPr>
          <w:rFonts w:ascii="Arial" w:hAnsi="Arial"/>
          <w:lang w:val="en-US"/>
        </w:rPr>
        <w:t xml:space="preserve"> was </w:t>
      </w:r>
      <w:r w:rsidR="005C41E0">
        <w:rPr>
          <w:rFonts w:ascii="Arial" w:hAnsi="Arial"/>
          <w:lang w:val="en-US"/>
        </w:rPr>
        <w:t>available</w:t>
      </w:r>
      <w:r>
        <w:rPr>
          <w:rFonts w:ascii="Arial" w:hAnsi="Arial"/>
          <w:lang w:val="en-US"/>
        </w:rPr>
        <w:t xml:space="preserve">, we </w:t>
      </w:r>
      <w:del w:id="207" w:author="Lisa Wingate" w:date="2018-12-16T23:04:00Z">
        <w:r w:rsidDel="00750ECC">
          <w:rPr>
            <w:rFonts w:ascii="Arial" w:hAnsi="Arial"/>
            <w:lang w:val="en-US"/>
          </w:rPr>
          <w:delText xml:space="preserve">put </w:delText>
        </w:r>
      </w:del>
      <w:ins w:id="208" w:author="Lisa Wingate" w:date="2018-12-16T23:04:00Z">
        <w:r w:rsidR="00750ECC">
          <w:rPr>
            <w:rFonts w:ascii="Arial" w:hAnsi="Arial"/>
            <w:lang w:val="en-US"/>
          </w:rPr>
          <w:t>ascribed</w:t>
        </w:r>
        <w:r w:rsidR="00750ECC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the abbreviation rank followed </w:t>
      </w:r>
      <w:r w:rsidR="005C41E0">
        <w:rPr>
          <w:rFonts w:ascii="Arial" w:hAnsi="Arial"/>
          <w:lang w:val="en-US"/>
        </w:rPr>
        <w:t>by</w:t>
      </w:r>
      <w:r>
        <w:rPr>
          <w:rFonts w:ascii="Arial" w:hAnsi="Arial"/>
          <w:lang w:val="en-US"/>
        </w:rPr>
        <w:t xml:space="preserve"> two underscores plus </w:t>
      </w:r>
      <w:proofErr w:type="spellStart"/>
      <w:r>
        <w:rPr>
          <w:rFonts w:ascii="Arial" w:hAnsi="Arial"/>
          <w:lang w:val="en-US"/>
        </w:rPr>
        <w:t>no_rank</w:t>
      </w:r>
      <w:proofErr w:type="spellEnd"/>
      <w:r>
        <w:rPr>
          <w:rFonts w:ascii="Arial" w:hAnsi="Arial"/>
          <w:lang w:val="en-US"/>
        </w:rPr>
        <w:t xml:space="preserve"> (</w:t>
      </w:r>
      <w:r w:rsidRPr="005037E4">
        <w:rPr>
          <w:rFonts w:ascii="Arial" w:hAnsi="Arial"/>
          <w:i/>
          <w:lang w:val="en-US"/>
        </w:rPr>
        <w:t xml:space="preserve">e.g. </w:t>
      </w:r>
      <w:r>
        <w:rPr>
          <w:rFonts w:ascii="Arial" w:hAnsi="Arial"/>
          <w:lang w:val="en-US"/>
        </w:rPr>
        <w:t>p__</w:t>
      </w:r>
      <w:proofErr w:type="spellStart"/>
      <w:r>
        <w:rPr>
          <w:rFonts w:ascii="Arial" w:hAnsi="Arial"/>
          <w:lang w:val="en-US"/>
        </w:rPr>
        <w:t>no_rank</w:t>
      </w:r>
      <w:proofErr w:type="spellEnd"/>
      <w:r>
        <w:rPr>
          <w:rFonts w:ascii="Arial" w:hAnsi="Arial"/>
          <w:lang w:val="en-US"/>
        </w:rPr>
        <w:t xml:space="preserve">). As non-vascular land plants are not </w:t>
      </w:r>
      <w:r w:rsidR="005C41E0">
        <w:rPr>
          <w:rFonts w:ascii="Arial" w:hAnsi="Arial"/>
          <w:lang w:val="en-US"/>
        </w:rPr>
        <w:t>represented</w:t>
      </w:r>
      <w:r>
        <w:rPr>
          <w:rFonts w:ascii="Arial" w:hAnsi="Arial"/>
          <w:lang w:val="en-US"/>
        </w:rPr>
        <w:t xml:space="preserve"> in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, we </w:t>
      </w:r>
      <w:del w:id="209" w:author="Lisa Wingate" w:date="2018-12-16T23:04:00Z">
        <w:r w:rsidDel="00750ECC">
          <w:rPr>
            <w:rFonts w:ascii="Arial" w:hAnsi="Arial"/>
            <w:lang w:val="en-US"/>
          </w:rPr>
          <w:delText xml:space="preserve">have </w:delText>
        </w:r>
      </w:del>
      <w:r>
        <w:rPr>
          <w:rFonts w:ascii="Arial" w:hAnsi="Arial"/>
          <w:lang w:val="en-US"/>
        </w:rPr>
        <w:t xml:space="preserve">assigned the Plantae Kingdom from the NCBI taxonomy to these sequences and made modifications at the </w:t>
      </w:r>
      <w:r w:rsidRPr="002A224C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level. All these sequences were assigned to the </w:t>
      </w:r>
      <w:r w:rsidRPr="00627BD3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</w:t>
      </w:r>
      <w:proofErr w:type="spellStart"/>
      <w:r w:rsidRPr="00CE2FBD">
        <w:rPr>
          <w:rFonts w:ascii="Arial" w:hAnsi="Arial"/>
          <w:lang w:val="en-US"/>
        </w:rPr>
        <w:t>Streptophyta</w:t>
      </w:r>
      <w:proofErr w:type="spellEnd"/>
      <w:r>
        <w:rPr>
          <w:rFonts w:ascii="Arial" w:hAnsi="Arial"/>
          <w:lang w:val="en-US"/>
        </w:rPr>
        <w:t xml:space="preserve"> from the NCBI taxonomy</w:t>
      </w:r>
      <w:r w:rsidR="0090256A">
        <w:rPr>
          <w:rFonts w:ascii="Arial" w:hAnsi="Arial"/>
          <w:lang w:val="en-US"/>
        </w:rPr>
        <w:t>. However</w:t>
      </w:r>
      <w:r>
        <w:rPr>
          <w:rFonts w:ascii="Arial" w:hAnsi="Arial"/>
          <w:lang w:val="en-US"/>
        </w:rPr>
        <w:t xml:space="preserve"> as </w:t>
      </w:r>
      <w:proofErr w:type="spellStart"/>
      <w:r w:rsidR="0090256A" w:rsidRPr="00CE2FBD">
        <w:rPr>
          <w:rFonts w:ascii="Arial" w:hAnsi="Arial"/>
          <w:lang w:val="en-US"/>
        </w:rPr>
        <w:t>Streptophyta</w:t>
      </w:r>
      <w:proofErr w:type="spellEnd"/>
      <w:r w:rsidR="0090256A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is an </w:t>
      </w:r>
      <w:proofErr w:type="spellStart"/>
      <w:r>
        <w:rPr>
          <w:rFonts w:ascii="Arial" w:hAnsi="Arial"/>
          <w:lang w:val="en-US"/>
        </w:rPr>
        <w:t>Infrakingdom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 w:rsidR="0090256A">
        <w:rPr>
          <w:rFonts w:ascii="Arial" w:hAnsi="Arial"/>
          <w:lang w:val="en-US"/>
        </w:rPr>
        <w:t>subdivi</w:t>
      </w:r>
      <w:ins w:id="210" w:author="Lisa Wingate" w:date="2018-12-16T23:05:00Z">
        <w:r w:rsidR="00750ECC">
          <w:rPr>
            <w:rFonts w:ascii="Arial" w:hAnsi="Arial"/>
            <w:lang w:val="en-US"/>
          </w:rPr>
          <w:t>s</w:t>
        </w:r>
      </w:ins>
      <w:del w:id="211" w:author="Lisa Wingate" w:date="2018-12-16T23:05:00Z">
        <w:r w:rsidR="0090256A" w:rsidDel="00750ECC">
          <w:rPr>
            <w:rFonts w:ascii="Arial" w:hAnsi="Arial"/>
            <w:lang w:val="en-US"/>
          </w:rPr>
          <w:delText>z</w:delText>
        </w:r>
      </w:del>
      <w:r w:rsidR="0090256A">
        <w:rPr>
          <w:rFonts w:ascii="Arial" w:hAnsi="Arial"/>
          <w:lang w:val="en-US"/>
        </w:rPr>
        <w:t>ed</w:t>
      </w:r>
      <w:proofErr w:type="spellEnd"/>
      <w:r w:rsidR="0090256A">
        <w:rPr>
          <w:rFonts w:ascii="Arial" w:hAnsi="Arial"/>
          <w:lang w:val="en-US"/>
        </w:rPr>
        <w:t xml:space="preserve"> into three </w:t>
      </w:r>
      <w:r w:rsidR="0090256A" w:rsidRPr="002A224C">
        <w:rPr>
          <w:rFonts w:ascii="Arial" w:hAnsi="Arial"/>
          <w:i/>
          <w:lang w:val="en-US"/>
        </w:rPr>
        <w:t>phyla</w:t>
      </w:r>
      <w:r w:rsidR="0090256A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in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, we have assigned </w:t>
      </w:r>
      <w:proofErr w:type="spellStart"/>
      <w:r>
        <w:rPr>
          <w:rFonts w:ascii="Arial" w:hAnsi="Arial"/>
          <w:lang w:val="en-US"/>
        </w:rPr>
        <w:t>Bryopsida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Polytrichopsida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Sphagnopsida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Tetraphidopsida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Takakiopsida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Andreaeobryopsida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Andreaeopsida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Oedipodiopsida</w:t>
      </w:r>
      <w:proofErr w:type="spellEnd"/>
      <w:r>
        <w:rPr>
          <w:rFonts w:ascii="Arial" w:hAnsi="Arial"/>
          <w:lang w:val="en-US"/>
        </w:rPr>
        <w:t xml:space="preserve"> </w:t>
      </w:r>
      <w:r w:rsidRPr="002A224C">
        <w:rPr>
          <w:rFonts w:ascii="Arial" w:hAnsi="Arial"/>
          <w:i/>
          <w:lang w:val="en-US"/>
        </w:rPr>
        <w:t>classes</w:t>
      </w:r>
      <w:r w:rsidR="0090256A">
        <w:rPr>
          <w:rFonts w:ascii="Arial" w:hAnsi="Arial"/>
          <w:lang w:val="en-US"/>
        </w:rPr>
        <w:t xml:space="preserve"> to</w:t>
      </w:r>
      <w:r>
        <w:rPr>
          <w:rFonts w:ascii="Arial" w:hAnsi="Arial"/>
          <w:lang w:val="en-US"/>
        </w:rPr>
        <w:t xml:space="preserve"> the </w:t>
      </w:r>
      <w:proofErr w:type="spellStart"/>
      <w:r>
        <w:rPr>
          <w:rFonts w:ascii="Arial" w:hAnsi="Arial"/>
          <w:lang w:val="en-US"/>
        </w:rPr>
        <w:t>Bry</w:t>
      </w:r>
      <w:r w:rsidR="0090256A">
        <w:rPr>
          <w:rFonts w:ascii="Arial" w:hAnsi="Arial"/>
          <w:lang w:val="en-US"/>
        </w:rPr>
        <w:t>ophyta</w:t>
      </w:r>
      <w:proofErr w:type="spellEnd"/>
      <w:r w:rsidR="0090256A">
        <w:rPr>
          <w:rFonts w:ascii="Arial" w:hAnsi="Arial"/>
          <w:lang w:val="en-US"/>
        </w:rPr>
        <w:t xml:space="preserve"> </w:t>
      </w:r>
      <w:r w:rsidR="0090256A" w:rsidRPr="002A224C">
        <w:rPr>
          <w:rFonts w:ascii="Arial" w:hAnsi="Arial"/>
          <w:i/>
          <w:lang w:val="en-US"/>
        </w:rPr>
        <w:t>phylum</w:t>
      </w:r>
      <w:r w:rsidR="0090256A">
        <w:rPr>
          <w:rFonts w:ascii="Arial" w:hAnsi="Arial"/>
          <w:lang w:val="en-US"/>
        </w:rPr>
        <w:t>;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Jungermanniopsida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Marchantiopsida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Haplomitriopsida</w:t>
      </w:r>
      <w:proofErr w:type="spellEnd"/>
      <w:r>
        <w:rPr>
          <w:rFonts w:ascii="Arial" w:hAnsi="Arial"/>
          <w:lang w:val="en-US"/>
        </w:rPr>
        <w:t xml:space="preserve"> </w:t>
      </w:r>
      <w:r w:rsidRPr="002A224C">
        <w:rPr>
          <w:rFonts w:ascii="Arial" w:hAnsi="Arial"/>
          <w:i/>
          <w:lang w:val="en-US"/>
        </w:rPr>
        <w:t>classes</w:t>
      </w:r>
      <w:r w:rsidR="0090256A">
        <w:rPr>
          <w:rFonts w:ascii="Arial" w:hAnsi="Arial"/>
          <w:lang w:val="en-US"/>
        </w:rPr>
        <w:t xml:space="preserve"> to</w:t>
      </w:r>
      <w:r>
        <w:rPr>
          <w:rFonts w:ascii="Arial" w:hAnsi="Arial"/>
          <w:lang w:val="en-US"/>
        </w:rPr>
        <w:t xml:space="preserve"> the </w:t>
      </w:r>
      <w:proofErr w:type="spellStart"/>
      <w:r>
        <w:rPr>
          <w:rFonts w:ascii="Arial" w:hAnsi="Arial"/>
          <w:lang w:val="en-US"/>
        </w:rPr>
        <w:t>Marchantiophyta</w:t>
      </w:r>
      <w:proofErr w:type="spellEnd"/>
      <w:r>
        <w:rPr>
          <w:rFonts w:ascii="Arial" w:hAnsi="Arial"/>
          <w:lang w:val="en-US"/>
        </w:rPr>
        <w:t xml:space="preserve"> </w:t>
      </w:r>
      <w:r w:rsidRPr="002A224C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, and </w:t>
      </w:r>
      <w:proofErr w:type="spellStart"/>
      <w:r>
        <w:rPr>
          <w:rFonts w:ascii="Arial" w:hAnsi="Arial"/>
          <w:lang w:val="en-US"/>
        </w:rPr>
        <w:t>Anthocerotopsida</w:t>
      </w:r>
      <w:proofErr w:type="spellEnd"/>
      <w:r>
        <w:rPr>
          <w:rFonts w:ascii="Arial" w:hAnsi="Arial"/>
          <w:lang w:val="en-US"/>
        </w:rPr>
        <w:t xml:space="preserve"> and </w:t>
      </w:r>
      <w:proofErr w:type="spellStart"/>
      <w:r>
        <w:rPr>
          <w:rFonts w:ascii="Arial" w:hAnsi="Arial"/>
          <w:lang w:val="en-US"/>
        </w:rPr>
        <w:t>Leiosporocerotopsida</w:t>
      </w:r>
      <w:proofErr w:type="spellEnd"/>
      <w:r>
        <w:rPr>
          <w:rFonts w:ascii="Arial" w:hAnsi="Arial"/>
          <w:lang w:val="en-US"/>
        </w:rPr>
        <w:t xml:space="preserve"> </w:t>
      </w:r>
      <w:r w:rsidRPr="002A224C">
        <w:rPr>
          <w:rFonts w:ascii="Arial" w:hAnsi="Arial"/>
          <w:i/>
          <w:lang w:val="en-US"/>
        </w:rPr>
        <w:t>classes</w:t>
      </w:r>
      <w:r>
        <w:rPr>
          <w:rFonts w:ascii="Arial" w:hAnsi="Arial"/>
          <w:lang w:val="en-US"/>
        </w:rPr>
        <w:t xml:space="preserve"> </w:t>
      </w:r>
      <w:r w:rsidR="0090256A">
        <w:rPr>
          <w:rFonts w:ascii="Arial" w:hAnsi="Arial"/>
          <w:lang w:val="en-US"/>
        </w:rPr>
        <w:t xml:space="preserve">to </w:t>
      </w:r>
      <w:r>
        <w:rPr>
          <w:rFonts w:ascii="Arial" w:hAnsi="Arial"/>
          <w:lang w:val="en-US"/>
        </w:rPr>
        <w:t xml:space="preserve">the </w:t>
      </w:r>
      <w:proofErr w:type="spellStart"/>
      <w:r>
        <w:rPr>
          <w:rFonts w:ascii="Arial" w:hAnsi="Arial"/>
          <w:lang w:val="en-US"/>
        </w:rPr>
        <w:t>Anthocerotophyta</w:t>
      </w:r>
      <w:proofErr w:type="spellEnd"/>
      <w:r>
        <w:rPr>
          <w:rFonts w:ascii="Arial" w:hAnsi="Arial"/>
          <w:lang w:val="en-US"/>
        </w:rPr>
        <w:t xml:space="preserve"> </w:t>
      </w:r>
      <w:r w:rsidRPr="002A224C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>.</w:t>
      </w:r>
    </w:p>
    <w:p w14:paraId="342E5B69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7175A55B" w14:textId="670A7B23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lastRenderedPageBreak/>
        <w:tab/>
      </w:r>
      <w:r>
        <w:rPr>
          <w:rFonts w:ascii="Arial" w:hAnsi="Arial"/>
          <w:i/>
          <w:iCs/>
          <w:lang w:val="en-US"/>
        </w:rPr>
        <w:t>Database</w:t>
      </w:r>
      <w:del w:id="212" w:author="Lisa Wingate" w:date="2018-12-16T23:06:00Z">
        <w:r w:rsidDel="00750ECC">
          <w:rPr>
            <w:rFonts w:ascii="Arial" w:hAnsi="Arial"/>
            <w:i/>
            <w:iCs/>
            <w:lang w:val="en-US"/>
          </w:rPr>
          <w:delText>s</w:delText>
        </w:r>
      </w:del>
      <w:r>
        <w:rPr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Fonts w:ascii="Arial" w:hAnsi="Arial"/>
          <w:i/>
          <w:iCs/>
          <w:lang w:val="en-US"/>
        </w:rPr>
        <w:t>finali</w:t>
      </w:r>
      <w:ins w:id="213" w:author="Lisa Wingate" w:date="2018-12-16T23:06:00Z">
        <w:r w:rsidR="00750ECC">
          <w:rPr>
            <w:rFonts w:ascii="Arial" w:hAnsi="Arial"/>
            <w:i/>
            <w:iCs/>
            <w:lang w:val="en-US"/>
          </w:rPr>
          <w:t>s</w:t>
        </w:r>
      </w:ins>
      <w:del w:id="214" w:author="Lisa Wingate" w:date="2018-12-16T23:06:00Z">
        <w:r w:rsidDel="00750ECC">
          <w:rPr>
            <w:rFonts w:ascii="Arial" w:hAnsi="Arial"/>
            <w:i/>
            <w:iCs/>
            <w:lang w:val="en-US"/>
          </w:rPr>
          <w:delText>z</w:delText>
        </w:r>
      </w:del>
      <w:r>
        <w:rPr>
          <w:rFonts w:ascii="Arial" w:hAnsi="Arial"/>
          <w:i/>
          <w:iCs/>
          <w:lang w:val="en-US"/>
        </w:rPr>
        <w:t>ation</w:t>
      </w:r>
      <w:proofErr w:type="spellEnd"/>
      <w:r>
        <w:rPr>
          <w:rFonts w:ascii="Arial" w:hAnsi="Arial"/>
          <w:i/>
          <w:iCs/>
          <w:lang w:val="en-US"/>
        </w:rPr>
        <w:t xml:space="preserve"> – Construction of the </w:t>
      </w:r>
      <w:r w:rsidR="005C41E0" w:rsidRPr="005C41E0">
        <w:rPr>
          <w:rFonts w:ascii="Arial" w:hAnsi="Arial" w:cs="Arial"/>
          <w:lang w:val="en-US"/>
        </w:rPr>
        <w:t>µ</w:t>
      </w:r>
      <w:r w:rsidR="002B6355">
        <w:rPr>
          <w:rFonts w:ascii="Arial" w:hAnsi="Arial"/>
          <w:lang w:val="en-US"/>
        </w:rPr>
        <w:t>green-</w:t>
      </w:r>
      <w:proofErr w:type="spellStart"/>
      <w:r w:rsidR="002B6355">
        <w:rPr>
          <w:rFonts w:ascii="Arial" w:hAnsi="Arial"/>
          <w:lang w:val="en-US"/>
        </w:rPr>
        <w:t>db</w:t>
      </w:r>
      <w:proofErr w:type="spellEnd"/>
      <w:r w:rsidR="002B6355">
        <w:rPr>
          <w:rFonts w:ascii="Arial" w:hAnsi="Arial"/>
          <w:i/>
          <w:iCs/>
          <w:lang w:val="en-US"/>
        </w:rPr>
        <w:t xml:space="preserve"> </w:t>
      </w:r>
      <w:r>
        <w:rPr>
          <w:rFonts w:ascii="Arial" w:hAnsi="Arial"/>
          <w:i/>
          <w:iCs/>
          <w:lang w:val="en-US"/>
        </w:rPr>
        <w:t>database</w:t>
      </w:r>
    </w:p>
    <w:p w14:paraId="49558892" w14:textId="3CA6A47E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database is available in two forms: from t</w:t>
      </w:r>
      <w:bookmarkStart w:id="215" w:name="__DdeLink__5948_1458145840"/>
      <w:r>
        <w:rPr>
          <w:rFonts w:ascii="Arial" w:hAnsi="Arial"/>
          <w:lang w:val="en-US"/>
        </w:rPr>
        <w:t>abular flat files</w:t>
      </w:r>
      <w:bookmarkEnd w:id="215"/>
      <w:r>
        <w:rPr>
          <w:rFonts w:ascii="Arial" w:hAnsi="Arial"/>
          <w:lang w:val="en-US"/>
        </w:rPr>
        <w:t xml:space="preserve">, and from a website </w:t>
      </w:r>
      <w:r w:rsidR="002A224C">
        <w:rPr>
          <w:rFonts w:ascii="Arial" w:hAnsi="Arial"/>
          <w:lang w:val="en-US"/>
        </w:rPr>
        <w:t>(</w:t>
      </w:r>
      <w:r w:rsidR="00650EBA">
        <w:rPr>
          <w:rFonts w:ascii="Arial" w:hAnsi="Arial"/>
          <w:lang w:val="en-US"/>
        </w:rPr>
        <w:t>http://</w:t>
      </w:r>
      <w:r w:rsidR="00650EBA" w:rsidRPr="00650EBA">
        <w:rPr>
          <w:rFonts w:ascii="Arial" w:hAnsi="Arial"/>
          <w:lang w:val="en-US"/>
        </w:rPr>
        <w:t>microgreen-23sdatabase.ea.inra.fr</w:t>
      </w:r>
      <w:r w:rsidR="002A224C">
        <w:rPr>
          <w:rFonts w:ascii="Arial" w:hAnsi="Arial"/>
          <w:lang w:val="en-US"/>
        </w:rPr>
        <w:t xml:space="preserve">) </w:t>
      </w:r>
      <w:r>
        <w:rPr>
          <w:rFonts w:ascii="Arial" w:hAnsi="Arial"/>
          <w:lang w:val="en-US"/>
        </w:rPr>
        <w:t>(</w:t>
      </w:r>
      <w:r w:rsidRPr="0020656A">
        <w:rPr>
          <w:rFonts w:ascii="Arial" w:hAnsi="Arial"/>
          <w:lang w:val="en-US"/>
        </w:rPr>
        <w:t>Figure 1</w:t>
      </w:r>
      <w:r>
        <w:rPr>
          <w:rFonts w:ascii="Arial" w:hAnsi="Arial"/>
          <w:lang w:val="en-US"/>
        </w:rPr>
        <w:t xml:space="preserve">). The tabular flat files were formatted with </w:t>
      </w:r>
      <w:ins w:id="216" w:author="Lisa Wingate" w:date="2018-12-16T23:06:00Z">
        <w:r w:rsidR="00750ECC">
          <w:rPr>
            <w:rFonts w:ascii="Arial" w:hAnsi="Arial"/>
            <w:lang w:val="en-US"/>
          </w:rPr>
          <w:t xml:space="preserve">a </w:t>
        </w:r>
      </w:ins>
      <w:r>
        <w:rPr>
          <w:rFonts w:ascii="Arial" w:hAnsi="Arial"/>
          <w:lang w:val="en-US"/>
        </w:rPr>
        <w:t xml:space="preserve">custom homemade script. The web interface was built using </w:t>
      </w:r>
      <w:proofErr w:type="spellStart"/>
      <w:r>
        <w:rPr>
          <w:rFonts w:ascii="Arial" w:hAnsi="Arial"/>
          <w:lang w:val="en-US"/>
        </w:rPr>
        <w:t>Bulma</w:t>
      </w:r>
      <w:proofErr w:type="spellEnd"/>
      <w:r>
        <w:rPr>
          <w:rFonts w:ascii="Arial" w:hAnsi="Arial"/>
          <w:lang w:val="en-US"/>
        </w:rPr>
        <w:t xml:space="preserve"> (</w:t>
      </w:r>
      <w:hyperlink r:id="rId11">
        <w:r>
          <w:rPr>
            <w:rStyle w:val="InternetLink"/>
            <w:rFonts w:ascii="Arial" w:hAnsi="Arial"/>
            <w:lang w:val="en-US"/>
          </w:rPr>
          <w:t>https://bulma.io</w:t>
        </w:r>
      </w:hyperlink>
      <w:r>
        <w:rPr>
          <w:rFonts w:ascii="Arial" w:hAnsi="Arial"/>
          <w:lang w:val="en-US"/>
        </w:rPr>
        <w:t xml:space="preserve">), a modern and open source CSS framework based on </w:t>
      </w:r>
      <w:proofErr w:type="spellStart"/>
      <w:r>
        <w:rPr>
          <w:rFonts w:ascii="Arial" w:hAnsi="Arial"/>
          <w:lang w:val="en-US"/>
        </w:rPr>
        <w:t>Flexbox</w:t>
      </w:r>
      <w:proofErr w:type="spellEnd"/>
      <w:r>
        <w:rPr>
          <w:rFonts w:ascii="Arial" w:hAnsi="Arial"/>
          <w:lang w:val="en-US"/>
        </w:rPr>
        <w:t xml:space="preserve"> with a custom template. The website uses PHP (v7.2.7) to communicate with the MySQL database, providing back-end storage of sequences and taxonomy by using queries and </w:t>
      </w:r>
      <w:proofErr w:type="spellStart"/>
      <w:r>
        <w:rPr>
          <w:rFonts w:ascii="Arial" w:hAnsi="Arial"/>
          <w:lang w:val="en-US"/>
        </w:rPr>
        <w:t>Javascript</w:t>
      </w:r>
      <w:proofErr w:type="spellEnd"/>
      <w:r>
        <w:rPr>
          <w:rFonts w:ascii="Arial" w:hAnsi="Arial"/>
          <w:lang w:val="en-US"/>
        </w:rPr>
        <w:t xml:space="preserve"> to make it more dynamic and user-friendly. We have estimated the hypothetical coverage of primers conventionally used to study the diversity of algae (Sherwood 2007; Yoon et al., 2016) by performing an </w:t>
      </w:r>
      <w:r>
        <w:rPr>
          <w:rFonts w:ascii="Arial" w:hAnsi="Arial"/>
          <w:i/>
          <w:iCs/>
          <w:lang w:val="en-US"/>
        </w:rPr>
        <w:t xml:space="preserve">in </w:t>
      </w:r>
      <w:proofErr w:type="spellStart"/>
      <w:r>
        <w:rPr>
          <w:rFonts w:ascii="Arial" w:hAnsi="Arial"/>
          <w:i/>
          <w:iCs/>
          <w:lang w:val="en-US"/>
        </w:rPr>
        <w:t>silico</w:t>
      </w:r>
      <w:proofErr w:type="spellEnd"/>
      <w:r>
        <w:rPr>
          <w:rFonts w:ascii="Arial" w:hAnsi="Arial"/>
          <w:i/>
          <w:iCs/>
          <w:lang w:val="en-US"/>
        </w:rPr>
        <w:t xml:space="preserve"> </w:t>
      </w:r>
      <w:r>
        <w:rPr>
          <w:rFonts w:ascii="Arial" w:hAnsi="Arial"/>
          <w:iCs/>
          <w:lang w:val="en-US"/>
        </w:rPr>
        <w:t>PCR amplification</w:t>
      </w:r>
      <w:r>
        <w:rPr>
          <w:rFonts w:ascii="Arial" w:hAnsi="Arial"/>
          <w:lang w:val="en-US"/>
        </w:rPr>
        <w:t>.</w:t>
      </w:r>
    </w:p>
    <w:p w14:paraId="08C46655" w14:textId="77777777" w:rsidR="00360604" w:rsidRDefault="00360604" w:rsidP="005703DC">
      <w:pPr>
        <w:spacing w:line="480" w:lineRule="auto"/>
        <w:jc w:val="both"/>
      </w:pPr>
    </w:p>
    <w:p w14:paraId="71653442" w14:textId="77777777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i/>
          <w:iCs/>
          <w:lang w:val="en-US"/>
        </w:rPr>
        <w:tab/>
      </w:r>
      <w:proofErr w:type="spellStart"/>
      <w:r>
        <w:rPr>
          <w:rFonts w:ascii="Arial" w:hAnsi="Arial"/>
          <w:i/>
          <w:iCs/>
          <w:lang w:val="en-US"/>
        </w:rPr>
        <w:t>Metabarcoding</w:t>
      </w:r>
      <w:proofErr w:type="spellEnd"/>
      <w:r>
        <w:rPr>
          <w:rFonts w:ascii="Arial" w:hAnsi="Arial"/>
          <w:i/>
          <w:iCs/>
          <w:lang w:val="en-US"/>
        </w:rPr>
        <w:t xml:space="preserve"> validation</w:t>
      </w:r>
    </w:p>
    <w:p w14:paraId="5292C568" w14:textId="0C08F195" w:rsidR="00A715FB" w:rsidRPr="00750ECC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  <w:rPrChange w:id="217" w:author="Lisa Wingate" w:date="2018-12-16T23:17:00Z">
            <w:rPr>
              <w:rFonts w:ascii="Arial" w:hAnsi="Arial"/>
              <w:bCs/>
              <w:lang w:val="en-US"/>
            </w:rPr>
          </w:rPrChange>
        </w:rPr>
      </w:pPr>
      <w:r w:rsidRPr="00750ECC">
        <w:rPr>
          <w:rFonts w:ascii="Arial" w:hAnsi="Arial"/>
          <w:b/>
          <w:bCs/>
          <w:lang w:val="en-US"/>
          <w:rPrChange w:id="218" w:author="Lisa Wingate" w:date="2018-12-16T23:17:00Z">
            <w:rPr>
              <w:rFonts w:ascii="Arial" w:hAnsi="Arial"/>
              <w:bCs/>
              <w:lang w:val="en-US"/>
            </w:rPr>
          </w:rPrChange>
        </w:rPr>
        <w:t>Soil</w:t>
      </w:r>
      <w:r w:rsidR="0002286F" w:rsidRPr="00750ECC">
        <w:rPr>
          <w:rFonts w:ascii="Arial" w:hAnsi="Arial"/>
          <w:b/>
          <w:bCs/>
          <w:lang w:val="en-US"/>
          <w:rPrChange w:id="219" w:author="Lisa Wingate" w:date="2018-12-16T23:17:00Z">
            <w:rPr>
              <w:rFonts w:ascii="Arial" w:hAnsi="Arial"/>
              <w:bCs/>
              <w:lang w:val="en-US"/>
            </w:rPr>
          </w:rPrChange>
        </w:rPr>
        <w:t xml:space="preserve"> sampling, experimental design </w:t>
      </w:r>
    </w:p>
    <w:p w14:paraId="019877D5" w14:textId="31854C59" w:rsidR="0002286F" w:rsidRPr="0002286F" w:rsidDel="00750ECC" w:rsidRDefault="0002286F" w:rsidP="0002286F">
      <w:pPr>
        <w:spacing w:line="480" w:lineRule="auto"/>
        <w:jc w:val="both"/>
        <w:rPr>
          <w:del w:id="220" w:author="Lisa Wingate" w:date="2018-12-16T23:16:00Z"/>
          <w:rFonts w:ascii="Arial" w:hAnsi="Arial"/>
          <w:bCs/>
          <w:lang w:val="en-US"/>
        </w:rPr>
      </w:pPr>
      <w:r w:rsidRPr="0002286F">
        <w:rPr>
          <w:rFonts w:ascii="Arial" w:hAnsi="Arial" w:hint="eastAsia"/>
          <w:bCs/>
          <w:lang w:val="en-US"/>
        </w:rPr>
        <w:t xml:space="preserve">Soil samples were taken from the top 10 cm of a </w:t>
      </w:r>
      <w:proofErr w:type="spellStart"/>
      <w:r w:rsidRPr="0002286F">
        <w:rPr>
          <w:rFonts w:ascii="Arial" w:hAnsi="Arial" w:hint="eastAsia"/>
          <w:bCs/>
          <w:lang w:val="en-US"/>
        </w:rPr>
        <w:t>luvisol</w:t>
      </w:r>
      <w:proofErr w:type="spellEnd"/>
      <w:r w:rsidRPr="0002286F">
        <w:rPr>
          <w:rFonts w:ascii="Arial" w:hAnsi="Arial" w:hint="eastAsia"/>
          <w:bCs/>
          <w:lang w:val="en-US"/>
        </w:rPr>
        <w:t xml:space="preserve"> with a </w:t>
      </w:r>
      <w:proofErr w:type="spellStart"/>
      <w:r w:rsidR="00263259">
        <w:rPr>
          <w:rFonts w:ascii="Arial" w:hAnsi="Arial"/>
          <w:bCs/>
          <w:lang w:val="en-US"/>
        </w:rPr>
        <w:t>decarbonated</w:t>
      </w:r>
      <w:proofErr w:type="spellEnd"/>
      <w:r w:rsidR="00263259">
        <w:rPr>
          <w:rFonts w:ascii="Arial" w:hAnsi="Arial"/>
          <w:bCs/>
          <w:lang w:val="en-US"/>
        </w:rPr>
        <w:t xml:space="preserve"> </w:t>
      </w:r>
      <w:r w:rsidRPr="0002286F">
        <w:rPr>
          <w:rFonts w:ascii="Arial" w:hAnsi="Arial" w:hint="eastAsia"/>
          <w:bCs/>
          <w:lang w:val="en-US"/>
        </w:rPr>
        <w:t xml:space="preserve">sandy A horizon </w:t>
      </w:r>
      <w:r w:rsidR="005C41E0">
        <w:rPr>
          <w:rFonts w:ascii="Arial" w:hAnsi="Arial"/>
          <w:bCs/>
          <w:lang w:val="en-US"/>
        </w:rPr>
        <w:t xml:space="preserve">(pH = 8.2, </w:t>
      </w:r>
      <w:proofErr w:type="spellStart"/>
      <w:r w:rsidR="005C41E0">
        <w:rPr>
          <w:rFonts w:ascii="Arial" w:hAnsi="Arial"/>
          <w:bCs/>
          <w:lang w:val="en-US"/>
        </w:rPr>
        <w:t>C</w:t>
      </w:r>
      <w:r w:rsidR="005C41E0" w:rsidRPr="00843954">
        <w:rPr>
          <w:rFonts w:ascii="Arial" w:hAnsi="Arial"/>
          <w:bCs/>
          <w:vertAlign w:val="subscript"/>
          <w:lang w:val="en-US"/>
        </w:rPr>
        <w:t>org</w:t>
      </w:r>
      <w:proofErr w:type="spellEnd"/>
      <w:r w:rsidR="005C41E0">
        <w:rPr>
          <w:rFonts w:ascii="Arial" w:hAnsi="Arial"/>
          <w:bCs/>
          <w:lang w:val="en-US"/>
        </w:rPr>
        <w:t> = 11.5 g kg</w:t>
      </w:r>
      <w:r w:rsidR="005C41E0">
        <w:rPr>
          <w:rFonts w:ascii="Arial" w:hAnsi="Arial"/>
          <w:bCs/>
          <w:vertAlign w:val="superscript"/>
          <w:lang w:val="en-US"/>
        </w:rPr>
        <w:noBreakHyphen/>
      </w:r>
      <w:r w:rsidR="005C41E0" w:rsidRPr="00154A8F">
        <w:rPr>
          <w:rFonts w:ascii="Arial" w:hAnsi="Arial"/>
          <w:bCs/>
          <w:vertAlign w:val="superscript"/>
          <w:lang w:val="en-US"/>
        </w:rPr>
        <w:t>1</w:t>
      </w:r>
      <w:r w:rsidR="005C41E0">
        <w:rPr>
          <w:rFonts w:ascii="Arial" w:hAnsi="Arial"/>
          <w:bCs/>
          <w:lang w:val="en-US"/>
        </w:rPr>
        <w:t xml:space="preserve">, </w:t>
      </w:r>
      <w:proofErr w:type="spellStart"/>
      <w:r w:rsidR="005C41E0">
        <w:rPr>
          <w:rFonts w:ascii="Arial" w:hAnsi="Arial"/>
          <w:bCs/>
          <w:lang w:val="en-US"/>
        </w:rPr>
        <w:t>N</w:t>
      </w:r>
      <w:r w:rsidR="005C41E0" w:rsidRPr="00843954">
        <w:rPr>
          <w:rFonts w:ascii="Arial" w:hAnsi="Arial"/>
          <w:bCs/>
          <w:vertAlign w:val="subscript"/>
          <w:lang w:val="en-US"/>
        </w:rPr>
        <w:t>tot</w:t>
      </w:r>
      <w:proofErr w:type="spellEnd"/>
      <w:r w:rsidR="005C41E0">
        <w:rPr>
          <w:rFonts w:ascii="Arial" w:hAnsi="Arial"/>
          <w:bCs/>
          <w:lang w:val="en-US"/>
        </w:rPr>
        <w:t xml:space="preserve"> = 0.83</w:t>
      </w:r>
      <w:r w:rsidR="005C41E0" w:rsidRPr="00154A8F">
        <w:rPr>
          <w:rFonts w:ascii="Arial" w:hAnsi="Arial"/>
          <w:bCs/>
          <w:lang w:val="en-US"/>
        </w:rPr>
        <w:t xml:space="preserve"> </w:t>
      </w:r>
      <w:r w:rsidR="005C41E0">
        <w:rPr>
          <w:rFonts w:ascii="Arial" w:hAnsi="Arial"/>
          <w:bCs/>
          <w:lang w:val="en-US"/>
        </w:rPr>
        <w:t>g kg</w:t>
      </w:r>
      <w:r w:rsidR="005C41E0">
        <w:rPr>
          <w:rFonts w:ascii="Arial" w:hAnsi="Arial"/>
          <w:bCs/>
          <w:vertAlign w:val="superscript"/>
          <w:lang w:val="en-US"/>
        </w:rPr>
        <w:noBreakHyphen/>
      </w:r>
      <w:r w:rsidR="005C41E0" w:rsidRPr="00154A8F">
        <w:rPr>
          <w:rFonts w:ascii="Arial" w:hAnsi="Arial"/>
          <w:bCs/>
          <w:vertAlign w:val="superscript"/>
          <w:lang w:val="en-US"/>
        </w:rPr>
        <w:t>1</w:t>
      </w:r>
      <w:r w:rsidR="005C41E0">
        <w:rPr>
          <w:rFonts w:ascii="Arial" w:hAnsi="Arial"/>
          <w:bCs/>
          <w:lang w:val="en-US"/>
        </w:rPr>
        <w:t xml:space="preserve">) </w:t>
      </w:r>
      <w:del w:id="221" w:author="Lisa Wingate" w:date="2018-12-16T23:08:00Z">
        <w:r w:rsidR="00263259" w:rsidDel="00750ECC">
          <w:rPr>
            <w:rFonts w:ascii="Arial" w:hAnsi="Arial"/>
            <w:bCs/>
            <w:lang w:val="en-US"/>
          </w:rPr>
          <w:delText xml:space="preserve"> </w:delText>
        </w:r>
      </w:del>
      <w:r w:rsidR="00263259">
        <w:rPr>
          <w:rFonts w:ascii="Arial" w:hAnsi="Arial"/>
          <w:bCs/>
          <w:lang w:val="en-US"/>
        </w:rPr>
        <w:t>located in the north of Paris</w:t>
      </w:r>
      <w:ins w:id="222" w:author="Lisa Wingate" w:date="2018-12-16T23:09:00Z">
        <w:r w:rsidR="00750ECC">
          <w:rPr>
            <w:rFonts w:ascii="Arial" w:hAnsi="Arial"/>
            <w:bCs/>
            <w:lang w:val="en-US"/>
          </w:rPr>
          <w:t xml:space="preserve"> </w:t>
        </w:r>
      </w:ins>
      <w:del w:id="223" w:author="Lisa Wingate" w:date="2018-12-16T23:09:00Z">
        <w:r w:rsidR="00263259" w:rsidDel="00750ECC">
          <w:rPr>
            <w:rFonts w:ascii="Arial" w:hAnsi="Arial"/>
            <w:bCs/>
            <w:lang w:val="en-US"/>
          </w:rPr>
          <w:delText>. There was a</w:delText>
        </w:r>
      </w:del>
      <w:ins w:id="224" w:author="Lisa Wingate" w:date="2018-12-16T23:10:00Z">
        <w:r w:rsidR="00750ECC">
          <w:rPr>
            <w:rFonts w:ascii="Arial" w:hAnsi="Arial"/>
            <w:bCs/>
            <w:lang w:val="en-US"/>
          </w:rPr>
          <w:t xml:space="preserve">used for </w:t>
        </w:r>
      </w:ins>
      <w:del w:id="225" w:author="Lisa Wingate" w:date="2018-12-16T23:10:00Z">
        <w:r w:rsidR="00263259" w:rsidDel="00750ECC">
          <w:rPr>
            <w:rFonts w:ascii="Arial" w:hAnsi="Arial"/>
            <w:bCs/>
            <w:lang w:val="en-US"/>
          </w:rPr>
          <w:delText xml:space="preserve"> </w:delText>
        </w:r>
      </w:del>
      <w:r w:rsidR="00263259">
        <w:rPr>
          <w:rFonts w:ascii="Arial" w:hAnsi="Arial"/>
          <w:bCs/>
          <w:lang w:val="en-US"/>
        </w:rPr>
        <w:t>conventional cropping</w:t>
      </w:r>
      <w:ins w:id="226" w:author="Lisa Wingate" w:date="2018-12-16T23:10:00Z">
        <w:r w:rsidR="00750ECC">
          <w:rPr>
            <w:rFonts w:ascii="Arial" w:hAnsi="Arial"/>
            <w:bCs/>
            <w:lang w:val="en-US"/>
          </w:rPr>
          <w:t>,</w:t>
        </w:r>
      </w:ins>
      <w:r w:rsidR="00263259">
        <w:rPr>
          <w:rFonts w:ascii="Arial" w:hAnsi="Arial"/>
          <w:bCs/>
          <w:lang w:val="en-US"/>
        </w:rPr>
        <w:t xml:space="preserve"> </w:t>
      </w:r>
      <w:del w:id="227" w:author="Lisa Wingate" w:date="2018-12-16T23:10:00Z">
        <w:r w:rsidR="00263259" w:rsidDel="00750ECC">
          <w:rPr>
            <w:rFonts w:ascii="Arial" w:hAnsi="Arial"/>
            <w:bCs/>
            <w:lang w:val="en-US"/>
          </w:rPr>
          <w:delText xml:space="preserve">system </w:delText>
        </w:r>
      </w:del>
      <w:r w:rsidR="00263259">
        <w:rPr>
          <w:rFonts w:ascii="Arial" w:hAnsi="Arial"/>
          <w:bCs/>
          <w:lang w:val="en-US"/>
        </w:rPr>
        <w:t xml:space="preserve">with a wheat/maize rotation. </w:t>
      </w:r>
      <w:r w:rsidR="00263259" w:rsidRPr="0002286F">
        <w:rPr>
          <w:rFonts w:ascii="Arial" w:hAnsi="Arial" w:hint="eastAsia"/>
          <w:bCs/>
          <w:lang w:val="en-US"/>
        </w:rPr>
        <w:t xml:space="preserve">Soil </w:t>
      </w:r>
      <w:r w:rsidR="00263259">
        <w:rPr>
          <w:rFonts w:ascii="Arial" w:hAnsi="Arial"/>
          <w:bCs/>
          <w:lang w:val="en-US"/>
        </w:rPr>
        <w:t xml:space="preserve">was </w:t>
      </w:r>
      <w:r w:rsidR="00263259" w:rsidRPr="0002286F">
        <w:rPr>
          <w:rFonts w:ascii="Arial" w:hAnsi="Arial" w:hint="eastAsia"/>
          <w:bCs/>
          <w:lang w:val="en-US"/>
        </w:rPr>
        <w:t>sampl</w:t>
      </w:r>
      <w:r w:rsidR="00263259">
        <w:rPr>
          <w:rFonts w:ascii="Arial" w:hAnsi="Arial"/>
          <w:bCs/>
          <w:lang w:val="en-US"/>
        </w:rPr>
        <w:t>ed</w:t>
      </w:r>
      <w:r w:rsidR="00263259" w:rsidRPr="0002286F">
        <w:rPr>
          <w:rFonts w:ascii="Arial" w:hAnsi="Arial" w:hint="eastAsia"/>
          <w:bCs/>
          <w:lang w:val="en-US"/>
        </w:rPr>
        <w:t xml:space="preserve"> and </w:t>
      </w:r>
      <w:del w:id="228" w:author="Lisa Wingate" w:date="2018-12-16T23:10:00Z">
        <w:r w:rsidR="00263259" w:rsidRPr="0002286F" w:rsidDel="00750ECC">
          <w:rPr>
            <w:rFonts w:ascii="Arial" w:hAnsi="Arial" w:hint="eastAsia"/>
            <w:bCs/>
            <w:lang w:val="en-US"/>
          </w:rPr>
          <w:delText>incubation</w:delText>
        </w:r>
        <w:r w:rsidR="00263259" w:rsidDel="00750ECC">
          <w:rPr>
            <w:rFonts w:ascii="Arial" w:hAnsi="Arial"/>
            <w:bCs/>
            <w:lang w:val="en-US"/>
          </w:rPr>
          <w:delText xml:space="preserve">s </w:delText>
        </w:r>
      </w:del>
      <w:ins w:id="229" w:author="Lisa Wingate" w:date="2018-12-16T23:10:00Z">
        <w:r w:rsidR="00750ECC" w:rsidRPr="0002286F">
          <w:rPr>
            <w:rFonts w:ascii="Arial" w:hAnsi="Arial" w:hint="eastAsia"/>
            <w:bCs/>
            <w:lang w:val="en-US"/>
          </w:rPr>
          <w:t>incubat</w:t>
        </w:r>
        <w:r w:rsidR="00750ECC">
          <w:rPr>
            <w:rFonts w:ascii="Arial" w:hAnsi="Arial"/>
            <w:bCs/>
            <w:lang w:val="en-US"/>
          </w:rPr>
          <w:t>ed</w:t>
        </w:r>
        <w:r w:rsidR="00750ECC">
          <w:rPr>
            <w:rFonts w:ascii="Arial" w:hAnsi="Arial"/>
            <w:bCs/>
            <w:lang w:val="en-US"/>
          </w:rPr>
          <w:t xml:space="preserve"> </w:t>
        </w:r>
      </w:ins>
      <w:ins w:id="230" w:author="Lisa Wingate" w:date="2018-12-16T23:11:00Z">
        <w:r w:rsidR="00750ECC">
          <w:rPr>
            <w:rFonts w:ascii="Arial" w:hAnsi="Arial"/>
            <w:bCs/>
            <w:lang w:val="en-US"/>
          </w:rPr>
          <w:t xml:space="preserve">either </w:t>
        </w:r>
      </w:ins>
      <w:del w:id="231" w:author="Lisa Wingate" w:date="2018-12-16T23:10:00Z">
        <w:r w:rsidR="00263259" w:rsidDel="00750ECC">
          <w:rPr>
            <w:rFonts w:ascii="Arial" w:hAnsi="Arial"/>
            <w:bCs/>
            <w:lang w:val="en-US"/>
          </w:rPr>
          <w:delText>were r</w:delText>
        </w:r>
        <w:r w:rsidR="00843954" w:rsidDel="00750ECC">
          <w:rPr>
            <w:rFonts w:ascii="Arial" w:hAnsi="Arial"/>
            <w:bCs/>
            <w:lang w:val="en-US"/>
          </w:rPr>
          <w:delText>u</w:delText>
        </w:r>
        <w:r w:rsidR="00263259" w:rsidDel="00750ECC">
          <w:rPr>
            <w:rFonts w:ascii="Arial" w:hAnsi="Arial"/>
            <w:bCs/>
            <w:lang w:val="en-US"/>
          </w:rPr>
          <w:delText xml:space="preserve">n </w:delText>
        </w:r>
      </w:del>
      <w:r w:rsidR="00263259">
        <w:rPr>
          <w:rFonts w:ascii="Arial" w:hAnsi="Arial"/>
          <w:bCs/>
          <w:lang w:val="en-US"/>
        </w:rPr>
        <w:t xml:space="preserve">under </w:t>
      </w:r>
      <w:ins w:id="232" w:author="Lisa Wingate" w:date="2018-12-16T23:11:00Z">
        <w:r w:rsidR="00750ECC">
          <w:rPr>
            <w:rFonts w:ascii="Arial" w:hAnsi="Arial"/>
            <w:bCs/>
            <w:lang w:val="en-US"/>
          </w:rPr>
          <w:t xml:space="preserve">a </w:t>
        </w:r>
      </w:ins>
      <w:ins w:id="233" w:author="Lisa Wingate" w:date="2018-12-16T23:12:00Z">
        <w:r w:rsidR="00750ECC" w:rsidRPr="0002286F">
          <w:rPr>
            <w:rFonts w:ascii="Arial" w:hAnsi="Arial" w:hint="eastAsia"/>
            <w:bCs/>
            <w:lang w:val="en-US"/>
          </w:rPr>
          <w:t>16 h light/</w:t>
        </w:r>
        <w:r w:rsidR="00750ECC">
          <w:rPr>
            <w:rFonts w:ascii="Arial" w:hAnsi="Arial"/>
            <w:bCs/>
            <w:lang w:val="en-US"/>
          </w:rPr>
          <w:t>24</w:t>
        </w:r>
        <w:r w:rsidR="00750ECC" w:rsidRPr="0002286F">
          <w:rPr>
            <w:rFonts w:ascii="Arial" w:hAnsi="Arial" w:hint="eastAsia"/>
            <w:bCs/>
            <w:lang w:val="en-US"/>
          </w:rPr>
          <w:t xml:space="preserve">h </w:t>
        </w:r>
      </w:ins>
      <w:r w:rsidR="00263259">
        <w:rPr>
          <w:rFonts w:ascii="Arial" w:hAnsi="Arial"/>
          <w:bCs/>
          <w:lang w:val="en-US"/>
        </w:rPr>
        <w:t>photoperiod</w:t>
      </w:r>
      <w:del w:id="234" w:author="Lisa Wingate" w:date="2018-12-16T23:11:00Z">
        <w:r w:rsidR="00263259" w:rsidDel="00750ECC">
          <w:rPr>
            <w:rFonts w:ascii="Arial" w:hAnsi="Arial"/>
            <w:bCs/>
            <w:lang w:val="en-US"/>
          </w:rPr>
          <w:delText>ic</w:delText>
        </w:r>
      </w:del>
      <w:r w:rsidR="00263259">
        <w:rPr>
          <w:rFonts w:ascii="Arial" w:hAnsi="Arial"/>
          <w:bCs/>
          <w:lang w:val="en-US"/>
        </w:rPr>
        <w:t xml:space="preserve"> or </w:t>
      </w:r>
      <w:ins w:id="235" w:author="Lisa Wingate" w:date="2018-12-16T23:11:00Z">
        <w:r w:rsidR="00750ECC">
          <w:rPr>
            <w:rFonts w:ascii="Arial" w:hAnsi="Arial"/>
            <w:bCs/>
            <w:lang w:val="en-US"/>
          </w:rPr>
          <w:t xml:space="preserve">continuous </w:t>
        </w:r>
      </w:ins>
      <w:r w:rsidR="00263259">
        <w:rPr>
          <w:rFonts w:ascii="Arial" w:hAnsi="Arial"/>
          <w:bCs/>
          <w:lang w:val="en-US"/>
        </w:rPr>
        <w:t>dark conditions,</w:t>
      </w:r>
      <w:r w:rsidR="00263259" w:rsidRPr="00A100C1">
        <w:rPr>
          <w:rFonts w:ascii="Arial" w:hAnsi="Arial" w:hint="eastAsia"/>
          <w:bCs/>
          <w:lang w:val="en-US"/>
        </w:rPr>
        <w:t xml:space="preserve"> </w:t>
      </w:r>
      <w:r w:rsidR="00263259" w:rsidRPr="0002286F">
        <w:rPr>
          <w:rFonts w:ascii="Arial" w:hAnsi="Arial" w:hint="eastAsia"/>
          <w:bCs/>
          <w:lang w:val="en-US"/>
        </w:rPr>
        <w:t>as described previously (</w:t>
      </w:r>
      <w:proofErr w:type="spellStart"/>
      <w:r w:rsidR="00263259" w:rsidRPr="0002286F">
        <w:rPr>
          <w:rFonts w:ascii="Arial" w:hAnsi="Arial" w:hint="eastAsia"/>
          <w:bCs/>
          <w:lang w:val="en-US"/>
        </w:rPr>
        <w:t>Sauze</w:t>
      </w:r>
      <w:proofErr w:type="spellEnd"/>
      <w:r w:rsidR="00263259" w:rsidRPr="0002286F">
        <w:rPr>
          <w:rFonts w:ascii="Arial" w:hAnsi="Arial" w:hint="eastAsia"/>
          <w:bCs/>
          <w:lang w:val="en-US"/>
        </w:rPr>
        <w:t xml:space="preserve"> et al., 2017)</w:t>
      </w:r>
      <w:r w:rsidR="00263259">
        <w:rPr>
          <w:rFonts w:ascii="Arial" w:hAnsi="Arial"/>
          <w:bCs/>
          <w:lang w:val="en-US"/>
        </w:rPr>
        <w:t xml:space="preserve"> to obtain contrasted </w:t>
      </w:r>
      <w:del w:id="236" w:author="Lisa Wingate" w:date="2018-12-16T23:13:00Z">
        <w:r w:rsidR="00263259" w:rsidDel="00750ECC">
          <w:rPr>
            <w:rFonts w:ascii="Arial" w:hAnsi="Arial"/>
            <w:bCs/>
            <w:lang w:val="en-US"/>
          </w:rPr>
          <w:delText xml:space="preserve">samples in term of </w:delText>
        </w:r>
      </w:del>
      <w:r w:rsidR="00843954">
        <w:rPr>
          <w:rFonts w:ascii="Arial" w:hAnsi="Arial"/>
          <w:bCs/>
          <w:lang w:val="en-US"/>
        </w:rPr>
        <w:t xml:space="preserve">phototrophic </w:t>
      </w:r>
      <w:r w:rsidR="00263259">
        <w:rPr>
          <w:rFonts w:ascii="Arial" w:hAnsi="Arial"/>
          <w:bCs/>
          <w:lang w:val="en-US"/>
        </w:rPr>
        <w:t>microbial communities</w:t>
      </w:r>
      <w:r w:rsidR="00263259" w:rsidRPr="0002286F">
        <w:rPr>
          <w:rFonts w:ascii="Arial" w:hAnsi="Arial" w:hint="eastAsia"/>
          <w:bCs/>
          <w:lang w:val="en-US"/>
        </w:rPr>
        <w:t>.</w:t>
      </w:r>
      <w:r w:rsidR="00843954">
        <w:rPr>
          <w:rFonts w:ascii="Arial" w:hAnsi="Arial"/>
          <w:bCs/>
          <w:lang w:val="en-US"/>
        </w:rPr>
        <w:t xml:space="preserve"> </w:t>
      </w:r>
      <w:r w:rsidRPr="0002286F">
        <w:rPr>
          <w:rFonts w:ascii="Arial" w:hAnsi="Arial" w:hint="eastAsia"/>
          <w:bCs/>
          <w:lang w:val="en-US"/>
        </w:rPr>
        <w:t>Briefly, after sieving at 5 mm and homogenizing the soil, 6 microcosms were set up by placing 400 g of fresh soil weighed at 80% of its water holding capacity in 0.825 dm</w:t>
      </w:r>
      <w:r w:rsidRPr="00FD7E00">
        <w:rPr>
          <w:rFonts w:ascii="Arial" w:hAnsi="Arial" w:hint="eastAsia"/>
          <w:bCs/>
          <w:vertAlign w:val="superscript"/>
          <w:lang w:val="en-US"/>
        </w:rPr>
        <w:t>3</w:t>
      </w:r>
      <w:r w:rsidRPr="0002286F">
        <w:rPr>
          <w:rFonts w:ascii="Arial" w:hAnsi="Arial" w:hint="eastAsia"/>
          <w:bCs/>
          <w:lang w:val="en-US"/>
        </w:rPr>
        <w:t xml:space="preserve"> glass jars. </w:t>
      </w:r>
      <w:r w:rsidR="00843954">
        <w:rPr>
          <w:rFonts w:ascii="Arial" w:hAnsi="Arial"/>
          <w:bCs/>
          <w:lang w:val="en-US"/>
        </w:rPr>
        <w:t>Three</w:t>
      </w:r>
      <w:r w:rsidRPr="0002286F">
        <w:rPr>
          <w:rFonts w:ascii="Arial" w:hAnsi="Arial" w:hint="eastAsia"/>
          <w:bCs/>
          <w:lang w:val="en-US"/>
        </w:rPr>
        <w:t xml:space="preserve"> microcosms were coated with aluminum foil to prevent the development of phototrophic organisms (darkness condition), and </w:t>
      </w:r>
      <w:r w:rsidR="00843954">
        <w:rPr>
          <w:rFonts w:ascii="Arial" w:hAnsi="Arial"/>
          <w:bCs/>
          <w:lang w:val="en-US"/>
        </w:rPr>
        <w:t>three</w:t>
      </w:r>
      <w:r w:rsidRPr="0002286F">
        <w:rPr>
          <w:rFonts w:ascii="Arial" w:hAnsi="Arial" w:hint="eastAsia"/>
          <w:bCs/>
          <w:lang w:val="en-US"/>
        </w:rPr>
        <w:t xml:space="preserve"> microcosms were condit</w:t>
      </w:r>
      <w:r w:rsidR="00FD7E00">
        <w:rPr>
          <w:rFonts w:ascii="Arial" w:hAnsi="Arial" w:hint="eastAsia"/>
          <w:bCs/>
          <w:lang w:val="en-US"/>
        </w:rPr>
        <w:t>ioned under a day/night cycle (l</w:t>
      </w:r>
      <w:r w:rsidRPr="0002286F">
        <w:rPr>
          <w:rFonts w:ascii="Arial" w:hAnsi="Arial" w:hint="eastAsia"/>
          <w:bCs/>
          <w:lang w:val="en-US"/>
        </w:rPr>
        <w:t>ightness condition) consisting of a 16 h light/</w:t>
      </w:r>
      <w:r w:rsidR="005C41E0">
        <w:rPr>
          <w:rFonts w:ascii="Arial" w:hAnsi="Arial"/>
          <w:bCs/>
          <w:lang w:val="en-US"/>
        </w:rPr>
        <w:t>24</w:t>
      </w:r>
      <w:r w:rsidRPr="0002286F">
        <w:rPr>
          <w:rFonts w:ascii="Arial" w:hAnsi="Arial" w:hint="eastAsia"/>
          <w:bCs/>
          <w:lang w:val="en-US"/>
        </w:rPr>
        <w:t>h ph</w:t>
      </w:r>
      <w:r w:rsidRPr="0002286F">
        <w:rPr>
          <w:rFonts w:ascii="Arial" w:hAnsi="Arial"/>
          <w:bCs/>
          <w:lang w:val="en-US"/>
        </w:rPr>
        <w:t xml:space="preserve">otoperiod using LED lighting with an intensity of about </w:t>
      </w:r>
      <w:r w:rsidR="008F7A5E">
        <w:rPr>
          <w:rFonts w:ascii="Arial" w:hAnsi="Arial"/>
          <w:bCs/>
          <w:lang w:val="en-US"/>
        </w:rPr>
        <w:t>2</w:t>
      </w:r>
      <w:r w:rsidRPr="0002286F">
        <w:rPr>
          <w:rFonts w:ascii="Arial" w:hAnsi="Arial"/>
          <w:bCs/>
          <w:lang w:val="en-US"/>
        </w:rPr>
        <w:t xml:space="preserve">00 </w:t>
      </w:r>
      <w:r w:rsidRPr="0002286F">
        <w:rPr>
          <w:rFonts w:ascii="Arial" w:hAnsi="Arial" w:hint="eastAsia"/>
          <w:bCs/>
          <w:lang w:val="en-US"/>
        </w:rPr>
        <w:t>μ</w:t>
      </w:r>
      <w:proofErr w:type="spellStart"/>
      <w:r w:rsidR="002B6355">
        <w:rPr>
          <w:rFonts w:ascii="Arial" w:hAnsi="Arial"/>
          <w:bCs/>
          <w:lang w:val="en-US"/>
        </w:rPr>
        <w:t>mol</w:t>
      </w:r>
      <w:proofErr w:type="spellEnd"/>
      <w:r w:rsidR="002B6355">
        <w:rPr>
          <w:rFonts w:ascii="Arial" w:hAnsi="Arial"/>
          <w:bCs/>
          <w:lang w:val="en-US"/>
        </w:rPr>
        <w:t xml:space="preserve"> photons</w:t>
      </w:r>
      <w:ins w:id="237" w:author="Lisa Wingate" w:date="2018-12-16T23:15:00Z">
        <w:r w:rsidR="00750ECC">
          <w:rPr>
            <w:rFonts w:ascii="Arial" w:hAnsi="Arial"/>
            <w:bCs/>
            <w:lang w:val="en-US"/>
          </w:rPr>
          <w:t xml:space="preserve"> </w:t>
        </w:r>
      </w:ins>
      <w:del w:id="238" w:author="Lisa Wingate" w:date="2018-12-16T23:15:00Z">
        <w:r w:rsidR="002B6355" w:rsidDel="00750ECC">
          <w:rPr>
            <w:rFonts w:ascii="Arial" w:hAnsi="Arial"/>
            <w:bCs/>
            <w:lang w:val="en-US"/>
          </w:rPr>
          <w:delText>.</w:delText>
        </w:r>
      </w:del>
      <w:r w:rsidRPr="0002286F">
        <w:rPr>
          <w:rFonts w:ascii="Arial" w:hAnsi="Arial"/>
          <w:bCs/>
          <w:lang w:val="en-US"/>
        </w:rPr>
        <w:t>m</w:t>
      </w:r>
      <w:r w:rsidRPr="00FD7E00">
        <w:rPr>
          <w:rFonts w:ascii="Arial" w:hAnsi="Arial"/>
          <w:bCs/>
          <w:vertAlign w:val="superscript"/>
          <w:lang w:val="en-US"/>
        </w:rPr>
        <w:t>−2</w:t>
      </w:r>
      <w:r w:rsidRPr="0002286F">
        <w:rPr>
          <w:rFonts w:ascii="Arial" w:hAnsi="Arial"/>
          <w:bCs/>
          <w:lang w:val="en-US"/>
        </w:rPr>
        <w:t xml:space="preserve"> </w:t>
      </w:r>
      <w:del w:id="239" w:author="Lisa Wingate" w:date="2018-12-16T23:15:00Z">
        <w:r w:rsidR="002B6355" w:rsidDel="00750ECC">
          <w:rPr>
            <w:rFonts w:ascii="Arial" w:hAnsi="Arial"/>
            <w:bCs/>
            <w:lang w:val="en-US"/>
          </w:rPr>
          <w:delText>.</w:delText>
        </w:r>
      </w:del>
      <w:r w:rsidRPr="0002286F">
        <w:rPr>
          <w:rFonts w:ascii="Arial" w:hAnsi="Arial"/>
          <w:bCs/>
          <w:lang w:val="en-US"/>
        </w:rPr>
        <w:t>s</w:t>
      </w:r>
      <w:r w:rsidRPr="00FD7E00">
        <w:rPr>
          <w:rFonts w:ascii="Arial" w:hAnsi="Arial"/>
          <w:bCs/>
          <w:vertAlign w:val="superscript"/>
          <w:lang w:val="en-US"/>
        </w:rPr>
        <w:t>−1</w:t>
      </w:r>
      <w:r w:rsidRPr="0002286F">
        <w:rPr>
          <w:rFonts w:ascii="Arial" w:hAnsi="Arial"/>
          <w:bCs/>
          <w:lang w:val="en-US"/>
        </w:rPr>
        <w:t xml:space="preserve"> in the visible range to promote the growth of the native phototrophic organisms.</w:t>
      </w:r>
      <w:r>
        <w:rPr>
          <w:rFonts w:ascii="Arial" w:hAnsi="Arial"/>
          <w:bCs/>
          <w:lang w:val="en-US"/>
        </w:rPr>
        <w:t xml:space="preserve"> After </w:t>
      </w:r>
      <w:r w:rsidR="005C41E0">
        <w:rPr>
          <w:rFonts w:ascii="Arial" w:hAnsi="Arial"/>
          <w:bCs/>
          <w:lang w:val="en-US"/>
        </w:rPr>
        <w:t>40</w:t>
      </w:r>
      <w:r>
        <w:rPr>
          <w:rFonts w:ascii="Arial" w:hAnsi="Arial"/>
          <w:bCs/>
          <w:lang w:val="en-US"/>
        </w:rPr>
        <w:t xml:space="preserve"> days </w:t>
      </w:r>
      <w:r w:rsidR="005C41E0">
        <w:rPr>
          <w:rFonts w:ascii="Arial" w:hAnsi="Arial"/>
          <w:bCs/>
          <w:lang w:val="en-US"/>
        </w:rPr>
        <w:t xml:space="preserve">of </w:t>
      </w:r>
      <w:r>
        <w:rPr>
          <w:rFonts w:ascii="Arial" w:hAnsi="Arial"/>
          <w:bCs/>
          <w:lang w:val="en-US"/>
        </w:rPr>
        <w:t xml:space="preserve">incubation at </w:t>
      </w:r>
      <w:r>
        <w:rPr>
          <w:rFonts w:ascii="Arial" w:hAnsi="Arial"/>
          <w:bCs/>
          <w:lang w:val="en-US"/>
        </w:rPr>
        <w:lastRenderedPageBreak/>
        <w:t>20°C</w:t>
      </w:r>
      <w:r w:rsidRPr="0002286F">
        <w:rPr>
          <w:rFonts w:hint="eastAsia"/>
        </w:rPr>
        <w:t xml:space="preserve"> </w:t>
      </w:r>
      <w:r w:rsidRPr="0002286F">
        <w:rPr>
          <w:rFonts w:ascii="Arial" w:hAnsi="Arial" w:hint="eastAsia"/>
          <w:bCs/>
          <w:lang w:val="en-US"/>
        </w:rPr>
        <w:t xml:space="preserve">with regular </w:t>
      </w:r>
      <w:r>
        <w:rPr>
          <w:rFonts w:ascii="Arial" w:hAnsi="Arial"/>
          <w:bCs/>
          <w:lang w:val="en-US"/>
        </w:rPr>
        <w:t>monitoring</w:t>
      </w:r>
      <w:r w:rsidRPr="0002286F">
        <w:rPr>
          <w:rFonts w:ascii="Arial" w:hAnsi="Arial" w:hint="eastAsia"/>
          <w:bCs/>
          <w:lang w:val="en-US"/>
        </w:rPr>
        <w:t xml:space="preserve"> of soil moistur</w:t>
      </w:r>
      <w:r>
        <w:rPr>
          <w:rFonts w:ascii="Arial" w:hAnsi="Arial" w:hint="eastAsia"/>
          <w:bCs/>
          <w:lang w:val="en-US"/>
        </w:rPr>
        <w:t xml:space="preserve">e, </w:t>
      </w:r>
      <w:r w:rsidR="005C41E0">
        <w:rPr>
          <w:rFonts w:ascii="Arial" w:hAnsi="Arial"/>
          <w:bCs/>
          <w:lang w:val="en-US"/>
        </w:rPr>
        <w:t xml:space="preserve">a soil </w:t>
      </w:r>
      <w:r>
        <w:rPr>
          <w:rFonts w:ascii="Arial" w:hAnsi="Arial"/>
          <w:bCs/>
          <w:lang w:val="en-US"/>
        </w:rPr>
        <w:t xml:space="preserve">aliquot was sampled from </w:t>
      </w:r>
      <w:r>
        <w:rPr>
          <w:rFonts w:ascii="Arial" w:hAnsi="Arial" w:hint="eastAsia"/>
          <w:bCs/>
          <w:lang w:val="en-US"/>
        </w:rPr>
        <w:t xml:space="preserve">each of the six microcosms </w:t>
      </w:r>
      <w:r w:rsidR="00C94F19">
        <w:rPr>
          <w:rFonts w:ascii="Arial" w:hAnsi="Arial"/>
          <w:bCs/>
          <w:lang w:val="en-US"/>
        </w:rPr>
        <w:t xml:space="preserve">and </w:t>
      </w:r>
      <w:r w:rsidR="00C94F19" w:rsidRPr="00C94F19">
        <w:rPr>
          <w:rFonts w:ascii="Arial" w:hAnsi="Arial" w:hint="eastAsia"/>
          <w:bCs/>
          <w:lang w:val="en-US"/>
        </w:rPr>
        <w:t xml:space="preserve">stored at </w:t>
      </w:r>
      <w:r w:rsidR="005C41E0">
        <w:rPr>
          <w:rFonts w:ascii="Arial" w:hAnsi="Arial"/>
          <w:bCs/>
          <w:lang w:val="en-US"/>
        </w:rPr>
        <w:noBreakHyphen/>
      </w:r>
      <w:r w:rsidR="005C41E0" w:rsidRPr="00C94F19">
        <w:rPr>
          <w:rFonts w:ascii="Arial" w:hAnsi="Arial" w:hint="eastAsia"/>
          <w:bCs/>
          <w:lang w:val="en-US"/>
        </w:rPr>
        <w:t>40</w:t>
      </w:r>
      <w:r w:rsidR="00C94F19" w:rsidRPr="00C94F19">
        <w:rPr>
          <w:rFonts w:ascii="Arial" w:hAnsi="Arial" w:hint="eastAsia"/>
          <w:bCs/>
          <w:lang w:val="en-US"/>
        </w:rPr>
        <w:t>°</w:t>
      </w:r>
      <w:r w:rsidR="00C94F19" w:rsidRPr="00C94F19">
        <w:rPr>
          <w:rFonts w:ascii="Arial" w:hAnsi="Arial" w:hint="eastAsia"/>
          <w:bCs/>
          <w:lang w:val="en-US"/>
        </w:rPr>
        <w:t>C before DNA extraction.</w:t>
      </w:r>
      <w:r>
        <w:rPr>
          <w:rFonts w:ascii="Arial" w:hAnsi="Arial"/>
          <w:bCs/>
          <w:lang w:val="en-US"/>
        </w:rPr>
        <w:t xml:space="preserve"> </w:t>
      </w:r>
    </w:p>
    <w:p w14:paraId="7FFA78B0" w14:textId="77777777" w:rsidR="00843954" w:rsidRDefault="00843954" w:rsidP="00750ECC">
      <w:pPr>
        <w:spacing w:line="480" w:lineRule="auto"/>
        <w:jc w:val="both"/>
        <w:rPr>
          <w:rFonts w:ascii="Arial" w:hAnsi="Arial"/>
          <w:lang w:val="en-US"/>
        </w:rPr>
        <w:pPrChange w:id="240" w:author="Lisa Wingate" w:date="2018-12-16T23:16:00Z">
          <w:pPr>
            <w:spacing w:line="480" w:lineRule="auto"/>
            <w:ind w:firstLine="560"/>
            <w:jc w:val="both"/>
          </w:pPr>
        </w:pPrChange>
      </w:pPr>
    </w:p>
    <w:p w14:paraId="3E58D3B8" w14:textId="77777777" w:rsidR="00750ECC" w:rsidRDefault="00750ECC" w:rsidP="00843954">
      <w:pPr>
        <w:spacing w:line="480" w:lineRule="auto"/>
        <w:jc w:val="both"/>
        <w:rPr>
          <w:ins w:id="241" w:author="Lisa Wingate" w:date="2018-12-16T23:16:00Z"/>
          <w:rFonts w:ascii="Arial" w:hAnsi="Arial"/>
          <w:lang w:val="en-US"/>
        </w:rPr>
      </w:pPr>
    </w:p>
    <w:p w14:paraId="63AC0351" w14:textId="406FE4BD" w:rsidR="00A715FB" w:rsidRDefault="00843954" w:rsidP="00843954">
      <w:pPr>
        <w:spacing w:line="480" w:lineRule="auto"/>
        <w:jc w:val="both"/>
        <w:rPr>
          <w:lang w:val="en-US"/>
        </w:rPr>
      </w:pPr>
      <w:r w:rsidRPr="00750ECC">
        <w:rPr>
          <w:rFonts w:ascii="Arial" w:hAnsi="Arial"/>
          <w:b/>
          <w:lang w:val="en-US"/>
          <w:rPrChange w:id="242" w:author="Lisa Wingate" w:date="2018-12-16T23:17:00Z">
            <w:rPr>
              <w:rFonts w:ascii="Arial" w:hAnsi="Arial"/>
              <w:lang w:val="en-US"/>
            </w:rPr>
          </w:rPrChange>
        </w:rPr>
        <w:t xml:space="preserve">Soil microbial DNA extraction, </w:t>
      </w:r>
      <w:r w:rsidRPr="00750ECC">
        <w:rPr>
          <w:rFonts w:ascii="Arial" w:hAnsi="Arial"/>
          <w:b/>
          <w:bCs/>
          <w:lang w:val="en-US"/>
          <w:rPrChange w:id="243" w:author="Lisa Wingate" w:date="2018-12-16T23:17:00Z">
            <w:rPr>
              <w:rFonts w:ascii="Arial" w:hAnsi="Arial"/>
              <w:bCs/>
              <w:lang w:val="en-US"/>
            </w:rPr>
          </w:rPrChange>
        </w:rPr>
        <w:t xml:space="preserve">23S </w:t>
      </w:r>
      <w:proofErr w:type="spellStart"/>
      <w:r w:rsidRPr="00750ECC">
        <w:rPr>
          <w:rFonts w:ascii="Arial" w:hAnsi="Arial"/>
          <w:b/>
          <w:bCs/>
          <w:lang w:val="en-US"/>
          <w:rPrChange w:id="244" w:author="Lisa Wingate" w:date="2018-12-16T23:17:00Z">
            <w:rPr>
              <w:rFonts w:ascii="Arial" w:hAnsi="Arial"/>
              <w:bCs/>
              <w:lang w:val="en-US"/>
            </w:rPr>
          </w:rPrChange>
        </w:rPr>
        <w:t>rRNA</w:t>
      </w:r>
      <w:proofErr w:type="spellEnd"/>
      <w:r w:rsidRPr="00750ECC">
        <w:rPr>
          <w:rFonts w:ascii="Arial" w:hAnsi="Arial"/>
          <w:b/>
          <w:bCs/>
          <w:lang w:val="en-US"/>
          <w:rPrChange w:id="245" w:author="Lisa Wingate" w:date="2018-12-16T23:17:00Z">
            <w:rPr>
              <w:rFonts w:ascii="Arial" w:hAnsi="Arial"/>
              <w:bCs/>
              <w:lang w:val="en-US"/>
            </w:rPr>
          </w:rPrChange>
        </w:rPr>
        <w:t xml:space="preserve"> gene amplification and </w:t>
      </w:r>
      <w:proofErr w:type="spellStart"/>
      <w:r w:rsidRPr="00750ECC">
        <w:rPr>
          <w:rFonts w:ascii="Arial" w:hAnsi="Arial"/>
          <w:b/>
          <w:bCs/>
          <w:lang w:val="en-US"/>
          <w:rPrChange w:id="246" w:author="Lisa Wingate" w:date="2018-12-16T23:17:00Z">
            <w:rPr>
              <w:rFonts w:ascii="Arial" w:hAnsi="Arial"/>
              <w:bCs/>
              <w:lang w:val="en-US"/>
            </w:rPr>
          </w:rPrChange>
        </w:rPr>
        <w:t>Illumina</w:t>
      </w:r>
      <w:proofErr w:type="spellEnd"/>
      <w:r w:rsidRPr="00750ECC">
        <w:rPr>
          <w:rFonts w:ascii="Arial" w:hAnsi="Arial"/>
          <w:b/>
          <w:bCs/>
          <w:lang w:val="en-US"/>
          <w:rPrChange w:id="247" w:author="Lisa Wingate" w:date="2018-12-16T23:17:00Z">
            <w:rPr>
              <w:rFonts w:ascii="Arial" w:hAnsi="Arial"/>
              <w:bCs/>
              <w:lang w:val="en-US"/>
            </w:rPr>
          </w:rPrChange>
        </w:rPr>
        <w:t xml:space="preserve"> sequencing</w:t>
      </w:r>
      <w:del w:id="248" w:author="Lisa Wingate" w:date="2018-12-16T23:16:00Z">
        <w:r w:rsidR="008F7A5E" w:rsidRPr="00750ECC" w:rsidDel="00750ECC">
          <w:rPr>
            <w:rFonts w:ascii="Arial" w:hAnsi="Arial"/>
            <w:b/>
            <w:bCs/>
            <w:lang w:val="en-US"/>
            <w:rPrChange w:id="249" w:author="Lisa Wingate" w:date="2018-12-16T23:17:00Z">
              <w:rPr>
                <w:rFonts w:ascii="Arial" w:hAnsi="Arial"/>
                <w:bCs/>
                <w:lang w:val="en-US"/>
              </w:rPr>
            </w:rPrChange>
          </w:rPr>
          <w:delText>:</w:delText>
        </w:r>
      </w:del>
      <w:r w:rsidR="008F7A5E">
        <w:rPr>
          <w:rFonts w:ascii="Arial" w:hAnsi="Arial"/>
          <w:bCs/>
          <w:lang w:val="en-US"/>
        </w:rPr>
        <w:t xml:space="preserve"> </w:t>
      </w:r>
      <w:r w:rsidR="00A30BC7" w:rsidRPr="009D0A1C">
        <w:rPr>
          <w:rFonts w:ascii="Arial" w:hAnsi="Arial"/>
          <w:lang w:val="en-US"/>
        </w:rPr>
        <w:t>Microbial DNA was extracted and purified from 1 g of each soil</w:t>
      </w:r>
      <w:del w:id="250" w:author="Lisa Wingate" w:date="2018-12-16T23:17:00Z">
        <w:r w:rsidR="00A30BC7" w:rsidRPr="009D0A1C" w:rsidDel="00750ECC">
          <w:rPr>
            <w:rFonts w:ascii="Arial" w:hAnsi="Arial"/>
            <w:lang w:val="en-US"/>
          </w:rPr>
          <w:delText>s</w:delText>
        </w:r>
      </w:del>
      <w:r w:rsidR="00A30BC7" w:rsidRPr="009D0A1C">
        <w:rPr>
          <w:rFonts w:ascii="Arial" w:hAnsi="Arial"/>
          <w:lang w:val="en-US"/>
        </w:rPr>
        <w:t xml:space="preserve"> sampled, using the </w:t>
      </w:r>
      <w:proofErr w:type="spellStart"/>
      <w:r w:rsidR="00A30BC7" w:rsidRPr="009D0A1C">
        <w:rPr>
          <w:rFonts w:ascii="Arial" w:hAnsi="Arial"/>
          <w:lang w:val="en-US"/>
        </w:rPr>
        <w:t>GnSGII</w:t>
      </w:r>
      <w:proofErr w:type="spellEnd"/>
      <w:r w:rsidR="00A30BC7" w:rsidRPr="009D0A1C">
        <w:rPr>
          <w:rFonts w:ascii="Arial" w:hAnsi="Arial"/>
          <w:lang w:val="en-US"/>
        </w:rPr>
        <w:t xml:space="preserve"> procedure </w:t>
      </w:r>
      <w:del w:id="251" w:author="Lisa Wingate" w:date="2018-12-16T23:17:00Z">
        <w:r w:rsidR="00A30BC7" w:rsidRPr="009D0A1C" w:rsidDel="00750ECC">
          <w:rPr>
            <w:rFonts w:ascii="Arial" w:hAnsi="Arial"/>
            <w:lang w:val="en-US"/>
          </w:rPr>
          <w:delText xml:space="preserve">previously </w:delText>
        </w:r>
      </w:del>
      <w:r w:rsidR="00A30BC7" w:rsidRPr="009D0A1C">
        <w:rPr>
          <w:rFonts w:ascii="Arial" w:hAnsi="Arial"/>
          <w:lang w:val="en-US"/>
        </w:rPr>
        <w:t xml:space="preserve">described </w:t>
      </w:r>
      <w:ins w:id="252" w:author="Lisa Wingate" w:date="2018-12-16T23:17:00Z">
        <w:r w:rsidR="00750ECC" w:rsidRPr="009D0A1C">
          <w:rPr>
            <w:rFonts w:ascii="Arial" w:hAnsi="Arial"/>
            <w:lang w:val="en-US"/>
          </w:rPr>
          <w:t>previously</w:t>
        </w:r>
        <w:r w:rsidR="00750ECC" w:rsidRPr="009D0A1C">
          <w:rPr>
            <w:rFonts w:ascii="Arial" w:hAnsi="Arial"/>
            <w:lang w:val="en-US"/>
          </w:rPr>
          <w:t xml:space="preserve"> </w:t>
        </w:r>
      </w:ins>
      <w:r w:rsidR="00A30BC7" w:rsidRPr="009D0A1C">
        <w:rPr>
          <w:rFonts w:ascii="Arial" w:hAnsi="Arial"/>
          <w:lang w:val="en-US"/>
        </w:rPr>
        <w:t>(</w:t>
      </w:r>
      <w:proofErr w:type="spellStart"/>
      <w:r w:rsidR="00A30BC7" w:rsidRPr="009D0A1C">
        <w:rPr>
          <w:rFonts w:ascii="Arial" w:hAnsi="Arial"/>
          <w:lang w:val="en-US"/>
        </w:rPr>
        <w:t>Terrat</w:t>
      </w:r>
      <w:proofErr w:type="spellEnd"/>
      <w:r w:rsidR="00A30BC7" w:rsidRPr="009D0A1C">
        <w:rPr>
          <w:rFonts w:ascii="Arial" w:hAnsi="Arial"/>
          <w:lang w:val="en-US"/>
        </w:rPr>
        <w:t xml:space="preserve"> et al., 2017). Crude DNA extracts were quantified by </w:t>
      </w:r>
      <w:proofErr w:type="spellStart"/>
      <w:r w:rsidR="00A30BC7" w:rsidRPr="009D0A1C">
        <w:rPr>
          <w:rFonts w:ascii="Arial" w:hAnsi="Arial"/>
          <w:lang w:val="en-US"/>
        </w:rPr>
        <w:t>agarose</w:t>
      </w:r>
      <w:proofErr w:type="spellEnd"/>
      <w:r w:rsidR="00A30BC7" w:rsidRPr="009D0A1C">
        <w:rPr>
          <w:rFonts w:ascii="Arial" w:hAnsi="Arial"/>
          <w:lang w:val="en-US"/>
        </w:rPr>
        <w:t xml:space="preserve"> gel electrophoresis</w:t>
      </w:r>
      <w:r>
        <w:rPr>
          <w:rFonts w:ascii="Arial" w:hAnsi="Arial"/>
          <w:lang w:val="en-US"/>
        </w:rPr>
        <w:t xml:space="preserve"> before being purified </w:t>
      </w:r>
      <w:r w:rsidR="00A30BC7" w:rsidRPr="009D0A1C">
        <w:rPr>
          <w:rFonts w:ascii="Arial" w:hAnsi="Arial"/>
          <w:lang w:val="en-US"/>
        </w:rPr>
        <w:t>using a GENECLEAN turbo kit (</w:t>
      </w:r>
      <w:proofErr w:type="spellStart"/>
      <w:r w:rsidR="00A30BC7" w:rsidRPr="009D0A1C">
        <w:rPr>
          <w:rFonts w:ascii="Arial" w:hAnsi="Arial"/>
          <w:lang w:val="en-US"/>
        </w:rPr>
        <w:t>MpBiomedical</w:t>
      </w:r>
      <w:proofErr w:type="spellEnd"/>
      <w:r w:rsidR="00A30BC7" w:rsidRPr="009D0A1C">
        <w:rPr>
          <w:rFonts w:ascii="Arial" w:hAnsi="Arial"/>
          <w:lang w:val="en-US"/>
        </w:rPr>
        <w:t xml:space="preserve">) and quantified using a </w:t>
      </w:r>
      <w:proofErr w:type="spellStart"/>
      <w:r w:rsidR="00A30BC7" w:rsidRPr="009D0A1C">
        <w:rPr>
          <w:rFonts w:ascii="Arial" w:hAnsi="Arial"/>
          <w:lang w:val="en-US"/>
        </w:rPr>
        <w:t>QuantiFluor</w:t>
      </w:r>
      <w:proofErr w:type="spellEnd"/>
      <w:r w:rsidR="00A30BC7" w:rsidRPr="009D0A1C">
        <w:rPr>
          <w:rFonts w:ascii="Arial" w:hAnsi="Arial"/>
          <w:lang w:val="en-US"/>
        </w:rPr>
        <w:t xml:space="preserve"> staining kit (</w:t>
      </w:r>
      <w:proofErr w:type="spellStart"/>
      <w:r w:rsidR="00A30BC7" w:rsidRPr="009D0A1C">
        <w:rPr>
          <w:rFonts w:ascii="Arial" w:hAnsi="Arial"/>
          <w:lang w:val="en-US"/>
        </w:rPr>
        <w:t>Promega</w:t>
      </w:r>
      <w:proofErr w:type="spellEnd"/>
      <w:r w:rsidR="00A30BC7" w:rsidRPr="009D0A1C">
        <w:rPr>
          <w:rFonts w:ascii="Arial" w:hAnsi="Arial"/>
          <w:lang w:val="en-US"/>
        </w:rPr>
        <w:t>) prior to further investigation</w:t>
      </w:r>
      <w:del w:id="253" w:author="Lisa Wingate" w:date="2018-12-16T23:18:00Z">
        <w:r w:rsidR="00A30BC7" w:rsidRPr="009D0A1C" w:rsidDel="00750ECC">
          <w:rPr>
            <w:rFonts w:ascii="Arial" w:hAnsi="Arial"/>
            <w:lang w:val="en-US"/>
          </w:rPr>
          <w:delText>s</w:delText>
        </w:r>
      </w:del>
      <w:r w:rsidR="00A30BC7" w:rsidRPr="009D0A1C">
        <w:rPr>
          <w:rFonts w:ascii="Arial" w:hAnsi="Arial"/>
          <w:lang w:val="en-US"/>
        </w:rPr>
        <w:t>.</w:t>
      </w:r>
    </w:p>
    <w:p w14:paraId="16CDBE02" w14:textId="7CD692D3" w:rsidR="00A715FB" w:rsidRDefault="00A30BC7" w:rsidP="00843954">
      <w:pPr>
        <w:spacing w:line="480" w:lineRule="auto"/>
        <w:ind w:firstLine="560"/>
        <w:jc w:val="both"/>
      </w:pPr>
      <w:r>
        <w:rPr>
          <w:rFonts w:ascii="Arial" w:hAnsi="Arial"/>
          <w:lang w:val="en-US"/>
        </w:rPr>
        <w:t xml:space="preserve">A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gene fragment targeting the V5 domain to </w:t>
      </w:r>
      <w:proofErr w:type="spellStart"/>
      <w:r>
        <w:rPr>
          <w:rFonts w:ascii="Arial" w:hAnsi="Arial"/>
          <w:lang w:val="en-US"/>
        </w:rPr>
        <w:t>character</w:t>
      </w:r>
      <w:ins w:id="254" w:author="Lisa Wingate" w:date="2018-12-16T23:18:00Z">
        <w:r w:rsidR="00750ECC">
          <w:rPr>
            <w:rFonts w:ascii="Arial" w:hAnsi="Arial"/>
            <w:lang w:val="en-US"/>
          </w:rPr>
          <w:t>s</w:t>
        </w:r>
      </w:ins>
      <w:del w:id="255" w:author="Lisa Wingate" w:date="2018-12-16T23:18:00Z">
        <w:r w:rsidDel="00750ECC">
          <w:rPr>
            <w:rFonts w:ascii="Arial" w:hAnsi="Arial"/>
            <w:lang w:val="en-US"/>
          </w:rPr>
          <w:delText>iz</w:delText>
        </w:r>
      </w:del>
      <w:r>
        <w:rPr>
          <w:rFonts w:ascii="Arial" w:hAnsi="Arial"/>
          <w:lang w:val="en-US"/>
        </w:rPr>
        <w:t>e</w:t>
      </w:r>
      <w:proofErr w:type="spellEnd"/>
      <w:r>
        <w:rPr>
          <w:rFonts w:ascii="Arial" w:hAnsi="Arial"/>
          <w:lang w:val="en-US"/>
        </w:rPr>
        <w:t xml:space="preserve"> algae diversity was amplified using the primers p23SrV_f1 (5′GGACAGAAAGACCCTATGAA3′) and p23SrV_r1 (5′TCAGCCTGTTATCCCTAGAG3′) (Sherwood and </w:t>
      </w:r>
      <w:proofErr w:type="spellStart"/>
      <w:r>
        <w:rPr>
          <w:rFonts w:ascii="Arial" w:hAnsi="Arial"/>
          <w:lang w:val="en-US"/>
        </w:rPr>
        <w:t>Presting</w:t>
      </w:r>
      <w:proofErr w:type="spellEnd"/>
      <w:r>
        <w:rPr>
          <w:rFonts w:ascii="Arial" w:hAnsi="Arial"/>
          <w:lang w:val="en-US"/>
        </w:rPr>
        <w:t>, 2007). Amplifications were carried out in a total volume of 25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using 5 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DNA (10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ng</w:t>
      </w:r>
      <w:proofErr w:type="spellEnd"/>
      <w:r>
        <w:rPr>
          <w:rFonts w:ascii="Arial" w:hAnsi="Arial"/>
          <w:lang w:val="en-US"/>
        </w:rPr>
        <w:t>), 10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</w:t>
      </w:r>
      <w:del w:id="256" w:author="Lisa Wingate" w:date="2018-12-16T23:20:00Z">
        <w:r w:rsidDel="00750ECC">
          <w:rPr>
            <w:rFonts w:ascii="Arial" w:hAnsi="Arial"/>
            <w:lang w:val="en-US"/>
          </w:rPr>
          <w:delText xml:space="preserve">tampon </w:delText>
        </w:r>
      </w:del>
      <w:ins w:id="257" w:author="Lisa Wingate" w:date="2018-12-16T23:20:00Z">
        <w:r w:rsidR="00750ECC">
          <w:rPr>
            <w:rFonts w:ascii="Arial" w:hAnsi="Arial"/>
            <w:lang w:val="en-US"/>
          </w:rPr>
          <w:t>buffer solution</w:t>
        </w:r>
        <w:r w:rsidR="00750ECC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10x with 20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mM</w:t>
      </w:r>
      <w:proofErr w:type="spellEnd"/>
      <w:r>
        <w:rPr>
          <w:rFonts w:ascii="Arial" w:hAnsi="Arial"/>
          <w:lang w:val="en-US"/>
        </w:rPr>
        <w:t xml:space="preserve"> MgSO</w:t>
      </w:r>
      <w:r w:rsidRPr="00FD7E00">
        <w:rPr>
          <w:rFonts w:ascii="Arial" w:hAnsi="Arial"/>
          <w:vertAlign w:val="subscript"/>
          <w:lang w:val="en-US"/>
        </w:rPr>
        <w:t>4</w:t>
      </w:r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Promega</w:t>
      </w:r>
      <w:proofErr w:type="spellEnd"/>
      <w:r>
        <w:rPr>
          <w:rFonts w:ascii="Arial" w:hAnsi="Arial"/>
          <w:lang w:val="en-US"/>
        </w:rPr>
        <w:t>), 0.4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</w:t>
      </w:r>
      <w:proofErr w:type="spellStart"/>
      <w:r>
        <w:rPr>
          <w:rFonts w:ascii="Arial" w:hAnsi="Arial"/>
          <w:lang w:val="en-US"/>
        </w:rPr>
        <w:t>dNTPs</w:t>
      </w:r>
      <w:proofErr w:type="spellEnd"/>
      <w:r>
        <w:rPr>
          <w:rFonts w:ascii="Arial" w:hAnsi="Arial"/>
          <w:lang w:val="en-US"/>
        </w:rPr>
        <w:t xml:space="preserve"> (25</w:t>
      </w:r>
      <w:r w:rsidR="005C41E0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mM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DNTPack</w:t>
      </w:r>
      <w:proofErr w:type="spellEnd"/>
      <w:r>
        <w:rPr>
          <w:rFonts w:ascii="Arial" w:hAnsi="Arial"/>
          <w:sz w:val="22"/>
          <w:szCs w:val="22"/>
        </w:rPr>
        <w:t xml:space="preserve"> 250U </w:t>
      </w:r>
      <w:r>
        <w:rPr>
          <w:rFonts w:ascii="Arial" w:hAnsi="Arial"/>
          <w:lang w:val="en-US"/>
        </w:rPr>
        <w:t>Roche), 2</w:t>
      </w:r>
      <w:r w:rsidR="00943B82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(10 </w:t>
      </w:r>
      <w:proofErr w:type="spellStart"/>
      <w:r>
        <w:rPr>
          <w:rFonts w:ascii="Arial" w:hAnsi="Arial"/>
          <w:lang w:val="en-US"/>
        </w:rPr>
        <w:t>μM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Eurogentec</w:t>
      </w:r>
      <w:proofErr w:type="spellEnd"/>
      <w:r>
        <w:rPr>
          <w:rFonts w:ascii="Arial" w:hAnsi="Arial"/>
          <w:lang w:val="en-US"/>
        </w:rPr>
        <w:t>) of each primer, 0.5</w:t>
      </w:r>
      <w:r w:rsidR="00943B82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</w:t>
      </w:r>
      <w:proofErr w:type="spellStart"/>
      <w:r>
        <w:rPr>
          <w:rFonts w:ascii="Arial" w:hAnsi="Arial"/>
          <w:lang w:val="en-US"/>
        </w:rPr>
        <w:t>Taq</w:t>
      </w:r>
      <w:proofErr w:type="spellEnd"/>
      <w:r>
        <w:rPr>
          <w:rFonts w:ascii="Arial" w:hAnsi="Arial"/>
          <w:lang w:val="en-US"/>
        </w:rPr>
        <w:t xml:space="preserve"> polymerase (5U/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Taq</w:t>
      </w:r>
      <w:proofErr w:type="spellEnd"/>
      <w:r>
        <w:rPr>
          <w:rFonts w:ascii="Arial" w:hAnsi="Arial"/>
          <w:lang w:val="en-US"/>
        </w:rPr>
        <w:t xml:space="preserve"> PFU, </w:t>
      </w:r>
      <w:proofErr w:type="spellStart"/>
      <w:r>
        <w:rPr>
          <w:rFonts w:ascii="Arial" w:hAnsi="Arial"/>
          <w:lang w:val="en-US"/>
        </w:rPr>
        <w:t>Promega</w:t>
      </w:r>
      <w:proofErr w:type="spellEnd"/>
      <w:r>
        <w:rPr>
          <w:rFonts w:ascii="Arial" w:hAnsi="Arial"/>
          <w:lang w:val="en-US"/>
        </w:rPr>
        <w:t>), 1.25</w:t>
      </w:r>
      <w:r w:rsidR="00943B82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T4 gene 32 (500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>μg/mL, MP Biomedical) and 11.35</w:t>
      </w:r>
      <w:r w:rsidR="00943B82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μl</w:t>
      </w:r>
      <w:proofErr w:type="spellEnd"/>
      <w:r>
        <w:rPr>
          <w:rFonts w:ascii="Arial" w:hAnsi="Arial"/>
          <w:lang w:val="en-US"/>
        </w:rPr>
        <w:t xml:space="preserve"> of water. PCR1 conditions were: 2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>min at 94°C, followed by 35 cycles of 45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>s at 94°C, 45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>s at 63°C, and 1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>min at 72°C, and final elongation for 10</w:t>
      </w:r>
      <w:r w:rsidR="00943B82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 xml:space="preserve">min at 72°C. The PCR products were then purified using a </w:t>
      </w:r>
      <w:proofErr w:type="spellStart"/>
      <w:r>
        <w:rPr>
          <w:rFonts w:ascii="Arial" w:hAnsi="Arial"/>
          <w:lang w:val="en-US"/>
        </w:rPr>
        <w:t>MinElut</w:t>
      </w:r>
      <w:r w:rsidR="00FD7E00">
        <w:rPr>
          <w:rFonts w:ascii="Arial" w:hAnsi="Arial"/>
          <w:lang w:val="en-US"/>
        </w:rPr>
        <w:t>e</w:t>
      </w:r>
      <w:proofErr w:type="spellEnd"/>
      <w:r w:rsidR="00FD7E00">
        <w:rPr>
          <w:rFonts w:ascii="Arial" w:hAnsi="Arial"/>
          <w:lang w:val="en-US"/>
        </w:rPr>
        <w:t xml:space="preserve"> PCR purification kit (</w:t>
      </w:r>
      <w:proofErr w:type="spellStart"/>
      <w:r w:rsidR="00FD7E00">
        <w:rPr>
          <w:rFonts w:ascii="Arial" w:hAnsi="Arial"/>
          <w:lang w:val="en-US"/>
        </w:rPr>
        <w:t>Qiagen</w:t>
      </w:r>
      <w:proofErr w:type="spellEnd"/>
      <w:r w:rsidR="00FD7E00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 and quantified us</w:t>
      </w:r>
      <w:r w:rsidR="00FD7E00">
        <w:rPr>
          <w:rFonts w:ascii="Arial" w:hAnsi="Arial"/>
          <w:lang w:val="en-US"/>
        </w:rPr>
        <w:t xml:space="preserve">ing a </w:t>
      </w:r>
      <w:proofErr w:type="spellStart"/>
      <w:r w:rsidR="00FD7E00">
        <w:rPr>
          <w:rFonts w:ascii="Arial" w:hAnsi="Arial"/>
          <w:lang w:val="en-US"/>
        </w:rPr>
        <w:t>QuantiFluor</w:t>
      </w:r>
      <w:proofErr w:type="spellEnd"/>
      <w:r w:rsidR="00FD7E00">
        <w:rPr>
          <w:rFonts w:ascii="Arial" w:hAnsi="Arial"/>
          <w:lang w:val="en-US"/>
        </w:rPr>
        <w:t xml:space="preserve"> staining kit </w:t>
      </w:r>
      <w:r>
        <w:rPr>
          <w:rFonts w:ascii="Arial" w:hAnsi="Arial"/>
          <w:lang w:val="en-US"/>
        </w:rPr>
        <w:t>(</w:t>
      </w:r>
      <w:proofErr w:type="spellStart"/>
      <w:r>
        <w:rPr>
          <w:rFonts w:ascii="Arial" w:hAnsi="Arial"/>
          <w:lang w:val="en-US"/>
        </w:rPr>
        <w:t>Promega</w:t>
      </w:r>
      <w:proofErr w:type="spellEnd"/>
      <w:r>
        <w:rPr>
          <w:rFonts w:ascii="Arial" w:hAnsi="Arial"/>
          <w:lang w:val="en-US"/>
        </w:rPr>
        <w:t>). A second PCR of seven cycles was then duplicated for each sample under similar PCR conditions, with purified PCR products as matrix (10</w:t>
      </w:r>
      <w:r w:rsidR="00943B82"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ng</w:t>
      </w:r>
      <w:proofErr w:type="spellEnd"/>
      <w:r>
        <w:rPr>
          <w:rFonts w:ascii="Arial" w:hAnsi="Arial"/>
          <w:lang w:val="en-US"/>
        </w:rPr>
        <w:t xml:space="preserve"> of DNA was used for a 25</w:t>
      </w:r>
      <w:r w:rsidR="005C41E0">
        <w:rPr>
          <w:rFonts w:ascii="Arial" w:hAnsi="Arial"/>
          <w:lang w:val="en-US"/>
        </w:rPr>
        <w:t> </w:t>
      </w:r>
      <w:r>
        <w:rPr>
          <w:rFonts w:ascii="Arial" w:hAnsi="Arial"/>
          <w:lang w:val="en-US"/>
        </w:rPr>
        <w:t xml:space="preserve">µl mix of PCR) and dedicated fusion primers (‘p23SrV_f1/MID,’ ‘p23SrV_r1/MID) integrating the required keys, and multiplex identifiers at the 5′ extremities. All duplicated PCR products were then pooled, purified using a </w:t>
      </w:r>
      <w:proofErr w:type="spellStart"/>
      <w:r>
        <w:rPr>
          <w:rFonts w:ascii="Arial" w:hAnsi="Arial"/>
          <w:lang w:val="en-US"/>
        </w:rPr>
        <w:t>MinElute</w:t>
      </w:r>
      <w:proofErr w:type="spellEnd"/>
      <w:r>
        <w:rPr>
          <w:rFonts w:ascii="Arial" w:hAnsi="Arial"/>
          <w:lang w:val="en-US"/>
        </w:rPr>
        <w:t xml:space="preserve"> PCR purification kit (</w:t>
      </w:r>
      <w:proofErr w:type="spellStart"/>
      <w:r>
        <w:rPr>
          <w:rFonts w:ascii="Arial" w:hAnsi="Arial"/>
          <w:lang w:val="en-US"/>
        </w:rPr>
        <w:t>Qiagen</w:t>
      </w:r>
      <w:proofErr w:type="spellEnd"/>
      <w:r>
        <w:rPr>
          <w:rFonts w:ascii="Arial" w:hAnsi="Arial"/>
          <w:lang w:val="en-US"/>
        </w:rPr>
        <w:t xml:space="preserve">), and quantified using a </w:t>
      </w:r>
      <w:proofErr w:type="spellStart"/>
      <w:r>
        <w:rPr>
          <w:rFonts w:ascii="Arial" w:hAnsi="Arial"/>
          <w:lang w:val="en-US"/>
        </w:rPr>
        <w:t>QuantiFluor</w:t>
      </w:r>
      <w:proofErr w:type="spellEnd"/>
      <w:r>
        <w:rPr>
          <w:rFonts w:ascii="Arial" w:hAnsi="Arial"/>
          <w:lang w:val="en-US"/>
        </w:rPr>
        <w:t xml:space="preserve"> staining kit (</w:t>
      </w:r>
      <w:proofErr w:type="spellStart"/>
      <w:r>
        <w:rPr>
          <w:rFonts w:ascii="Arial" w:hAnsi="Arial"/>
          <w:lang w:val="en-US"/>
        </w:rPr>
        <w:t>Promega</w:t>
      </w:r>
      <w:proofErr w:type="spellEnd"/>
      <w:r>
        <w:rPr>
          <w:rFonts w:ascii="Arial" w:hAnsi="Arial"/>
          <w:lang w:val="en-US"/>
        </w:rPr>
        <w:t xml:space="preserve">). For all libraries, equal amounts from 29 samples were pooled and then cleaned to remove excess </w:t>
      </w:r>
      <w:r>
        <w:rPr>
          <w:rFonts w:ascii="Arial" w:hAnsi="Arial"/>
          <w:lang w:val="en-US"/>
        </w:rPr>
        <w:lastRenderedPageBreak/>
        <w:t xml:space="preserve">nucleotides, salts, and enzymes using the </w:t>
      </w:r>
      <w:proofErr w:type="spellStart"/>
      <w:r>
        <w:rPr>
          <w:rFonts w:ascii="Arial" w:hAnsi="Arial"/>
          <w:lang w:val="en-US"/>
        </w:rPr>
        <w:t>Agencourt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AMPure</w:t>
      </w:r>
      <w:proofErr w:type="spellEnd"/>
      <w:r>
        <w:rPr>
          <w:rFonts w:ascii="Arial" w:hAnsi="Arial"/>
          <w:lang w:val="en-US"/>
        </w:rPr>
        <w:t xml:space="preserve"> XP system (Beckman Coulter Genomics). TE buffer (100 µl) (Roche) was used for the elution. Sequencing was then carried out on a</w:t>
      </w:r>
      <w:r w:rsidR="002B6355">
        <w:rPr>
          <w:rFonts w:ascii="Arial" w:hAnsi="Arial"/>
          <w:lang w:val="en-US"/>
        </w:rPr>
        <w:t>n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Illumina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MiSeq</w:t>
      </w:r>
      <w:proofErr w:type="spellEnd"/>
      <w:r>
        <w:rPr>
          <w:rFonts w:ascii="Arial" w:hAnsi="Arial"/>
          <w:lang w:val="en-US"/>
        </w:rPr>
        <w:t xml:space="preserve"> </w:t>
      </w:r>
      <w:r w:rsidR="00FD7E00">
        <w:rPr>
          <w:rFonts w:ascii="Arial" w:hAnsi="Arial"/>
          <w:lang w:val="en-US"/>
        </w:rPr>
        <w:t>(</w:t>
      </w:r>
      <w:proofErr w:type="spellStart"/>
      <w:r>
        <w:rPr>
          <w:rFonts w:ascii="Arial" w:hAnsi="Arial"/>
          <w:lang w:val="en-US"/>
        </w:rPr>
        <w:t>GenoScreen</w:t>
      </w:r>
      <w:proofErr w:type="spellEnd"/>
      <w:r w:rsidR="00FD7E00">
        <w:rPr>
          <w:rFonts w:ascii="Arial" w:hAnsi="Arial"/>
          <w:lang w:val="en-US"/>
        </w:rPr>
        <w:t>, France)</w:t>
      </w:r>
      <w:r>
        <w:rPr>
          <w:rFonts w:ascii="Arial" w:hAnsi="Arial"/>
          <w:lang w:val="en-US"/>
        </w:rPr>
        <w:t>.</w:t>
      </w:r>
    </w:p>
    <w:p w14:paraId="6DFF12CA" w14:textId="77777777" w:rsidR="00A715FB" w:rsidRDefault="00A715FB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</w:p>
    <w:p w14:paraId="56D5E2CE" w14:textId="77777777" w:rsidR="00750ECC" w:rsidRPr="00750ECC" w:rsidRDefault="00A30BC7" w:rsidP="005703DC">
      <w:pPr>
        <w:spacing w:line="480" w:lineRule="auto"/>
        <w:jc w:val="both"/>
        <w:rPr>
          <w:ins w:id="258" w:author="Lisa Wingate" w:date="2018-12-16T23:22:00Z"/>
          <w:rFonts w:ascii="Arial" w:hAnsi="Arial"/>
          <w:b/>
          <w:lang w:val="en-US"/>
          <w:rPrChange w:id="259" w:author="Lisa Wingate" w:date="2018-12-16T23:22:00Z">
            <w:rPr>
              <w:ins w:id="260" w:author="Lisa Wingate" w:date="2018-12-16T23:22:00Z"/>
              <w:rFonts w:ascii="Arial" w:hAnsi="Arial"/>
              <w:lang w:val="en-US"/>
            </w:rPr>
          </w:rPrChange>
        </w:rPr>
      </w:pPr>
      <w:r w:rsidRPr="00750ECC">
        <w:rPr>
          <w:rFonts w:ascii="Arial" w:hAnsi="Arial"/>
          <w:b/>
          <w:bCs/>
          <w:lang w:val="en-US"/>
          <w:rPrChange w:id="261" w:author="Lisa Wingate" w:date="2018-12-16T23:22:00Z">
            <w:rPr>
              <w:rFonts w:ascii="Arial" w:hAnsi="Arial"/>
              <w:bCs/>
              <w:lang w:val="en-US"/>
            </w:rPr>
          </w:rPrChange>
        </w:rPr>
        <w:t>Bioinformatics sequence analysis</w:t>
      </w:r>
      <w:del w:id="262" w:author="Lisa Wingate" w:date="2018-12-16T23:22:00Z">
        <w:r w:rsidR="008F7A5E" w:rsidRPr="00750ECC" w:rsidDel="00750ECC">
          <w:rPr>
            <w:rFonts w:ascii="Arial" w:hAnsi="Arial"/>
            <w:b/>
            <w:bCs/>
            <w:lang w:val="en-US"/>
            <w:rPrChange w:id="263" w:author="Lisa Wingate" w:date="2018-12-16T23:22:00Z">
              <w:rPr>
                <w:rFonts w:ascii="Arial" w:hAnsi="Arial"/>
                <w:bCs/>
                <w:lang w:val="en-US"/>
              </w:rPr>
            </w:rPrChange>
          </w:rPr>
          <w:delText>:</w:delText>
        </w:r>
        <w:r w:rsidR="008F7A5E" w:rsidRPr="00750ECC" w:rsidDel="00750ECC">
          <w:rPr>
            <w:rFonts w:ascii="Arial" w:hAnsi="Arial"/>
            <w:b/>
            <w:lang w:val="en-US"/>
            <w:rPrChange w:id="264" w:author="Lisa Wingate" w:date="2018-12-16T23:22:00Z">
              <w:rPr>
                <w:rFonts w:ascii="Arial" w:hAnsi="Arial"/>
                <w:lang w:val="en-US"/>
              </w:rPr>
            </w:rPrChange>
          </w:rPr>
          <w:delText xml:space="preserve"> </w:delText>
        </w:r>
      </w:del>
    </w:p>
    <w:p w14:paraId="7DA64D7B" w14:textId="26A1E76F" w:rsidR="00A715FB" w:rsidRDefault="00750ECC" w:rsidP="005703DC">
      <w:pPr>
        <w:spacing w:line="480" w:lineRule="auto"/>
        <w:jc w:val="both"/>
        <w:rPr>
          <w:rFonts w:ascii="Arial" w:hAnsi="Arial"/>
          <w:lang w:val="en-US"/>
        </w:rPr>
      </w:pPr>
      <w:ins w:id="265" w:author="Lisa Wingate" w:date="2018-12-16T23:22:00Z">
        <w:r>
          <w:rPr>
            <w:rFonts w:ascii="Arial" w:hAnsi="Arial"/>
            <w:lang w:val="en-US"/>
          </w:rPr>
          <w:t>T</w:t>
        </w:r>
      </w:ins>
      <w:del w:id="266" w:author="Lisa Wingate" w:date="2018-12-16T23:22:00Z">
        <w:r w:rsidR="008F7A5E" w:rsidDel="00750ECC">
          <w:rPr>
            <w:rFonts w:ascii="Arial" w:hAnsi="Arial"/>
            <w:lang w:val="en-US"/>
          </w:rPr>
          <w:delText>t</w:delText>
        </w:r>
      </w:del>
      <w:r w:rsidR="00A30BC7">
        <w:rPr>
          <w:rFonts w:ascii="Arial" w:hAnsi="Arial"/>
          <w:lang w:val="en-US"/>
        </w:rPr>
        <w:t xml:space="preserve">o perform the raw data analysis of the 23S plastid </w:t>
      </w:r>
      <w:proofErr w:type="spellStart"/>
      <w:r w:rsidR="00A30BC7">
        <w:rPr>
          <w:rFonts w:ascii="Arial" w:hAnsi="Arial"/>
          <w:lang w:val="en-US"/>
        </w:rPr>
        <w:t>rDNA</w:t>
      </w:r>
      <w:proofErr w:type="spellEnd"/>
      <w:r w:rsidR="00A30BC7">
        <w:rPr>
          <w:rFonts w:ascii="Arial" w:hAnsi="Arial"/>
          <w:lang w:val="en-US"/>
        </w:rPr>
        <w:t xml:space="preserve"> </w:t>
      </w:r>
      <w:proofErr w:type="spellStart"/>
      <w:r w:rsidR="00A30BC7">
        <w:rPr>
          <w:rFonts w:ascii="Arial" w:hAnsi="Arial"/>
          <w:lang w:val="en-US"/>
        </w:rPr>
        <w:t>amplicons</w:t>
      </w:r>
      <w:proofErr w:type="spellEnd"/>
      <w:r w:rsidR="00115B78">
        <w:rPr>
          <w:rFonts w:ascii="Arial" w:hAnsi="Arial"/>
          <w:lang w:val="en-US"/>
        </w:rPr>
        <w:t xml:space="preserve"> generated from the soil samples</w:t>
      </w:r>
      <w:r w:rsidR="00A30BC7">
        <w:rPr>
          <w:rFonts w:ascii="Arial" w:hAnsi="Arial"/>
          <w:lang w:val="en-US"/>
        </w:rPr>
        <w:t xml:space="preserve">, we used the </w:t>
      </w:r>
      <w:proofErr w:type="spellStart"/>
      <w:r w:rsidR="00A30BC7">
        <w:rPr>
          <w:rFonts w:ascii="Arial" w:hAnsi="Arial"/>
          <w:lang w:val="en-US"/>
        </w:rPr>
        <w:t>GnS</w:t>
      </w:r>
      <w:proofErr w:type="spellEnd"/>
      <w:r w:rsidR="00A30BC7">
        <w:rPr>
          <w:rFonts w:ascii="Arial" w:hAnsi="Arial"/>
          <w:lang w:val="en-US"/>
        </w:rPr>
        <w:t>-PIPE pipeline (availability: https://zenodo.org/record/1123425#</w:t>
      </w:r>
      <w:proofErr w:type="gramStart"/>
      <w:r w:rsidR="00A30BC7">
        <w:rPr>
          <w:rFonts w:ascii="Arial" w:hAnsi="Arial"/>
          <w:lang w:val="en-US"/>
        </w:rPr>
        <w:t>.W82vmDVR2OE</w:t>
      </w:r>
      <w:proofErr w:type="gramEnd"/>
      <w:r w:rsidR="00A30BC7">
        <w:t>)</w:t>
      </w:r>
      <w:r w:rsidR="00A30BC7">
        <w:rPr>
          <w:rFonts w:ascii="Arial" w:hAnsi="Arial"/>
          <w:lang w:val="en-US"/>
        </w:rPr>
        <w:t xml:space="preserve"> (</w:t>
      </w:r>
      <w:proofErr w:type="spellStart"/>
      <w:r w:rsidR="00A30BC7">
        <w:rPr>
          <w:rFonts w:ascii="Arial" w:hAnsi="Arial"/>
          <w:lang w:val="en-US"/>
        </w:rPr>
        <w:t>Terrat</w:t>
      </w:r>
      <w:proofErr w:type="spellEnd"/>
      <w:r w:rsidR="00A30BC7">
        <w:rPr>
          <w:rFonts w:ascii="Arial" w:hAnsi="Arial"/>
          <w:lang w:val="en-US"/>
        </w:rPr>
        <w:t xml:space="preserve"> et al., 2012). The different steps have already been described </w:t>
      </w:r>
      <w:r w:rsidR="00115B78">
        <w:rPr>
          <w:rFonts w:ascii="Arial" w:hAnsi="Arial"/>
          <w:lang w:val="en-US"/>
        </w:rPr>
        <w:t>previously</w:t>
      </w:r>
      <w:r w:rsidR="00A30BC7">
        <w:rPr>
          <w:rFonts w:ascii="Arial" w:hAnsi="Arial"/>
          <w:lang w:val="en-US"/>
        </w:rPr>
        <w:t xml:space="preserve"> (</w:t>
      </w:r>
      <w:proofErr w:type="spellStart"/>
      <w:r w:rsidR="00A30BC7">
        <w:rPr>
          <w:rFonts w:ascii="Arial" w:hAnsi="Arial"/>
          <w:lang w:val="en-US"/>
        </w:rPr>
        <w:t>Terrat</w:t>
      </w:r>
      <w:proofErr w:type="spellEnd"/>
      <w:r w:rsidR="00A30BC7">
        <w:rPr>
          <w:rFonts w:ascii="Arial" w:hAnsi="Arial"/>
          <w:lang w:val="en-US"/>
        </w:rPr>
        <w:t xml:space="preserve"> et al., 201</w:t>
      </w:r>
      <w:r w:rsidR="00367B8F">
        <w:rPr>
          <w:rFonts w:ascii="Arial" w:hAnsi="Arial"/>
          <w:lang w:val="en-US"/>
        </w:rPr>
        <w:t>5</w:t>
      </w:r>
      <w:r w:rsidR="00A30BC7">
        <w:rPr>
          <w:rFonts w:ascii="Arial" w:hAnsi="Arial"/>
          <w:lang w:val="en-US"/>
        </w:rPr>
        <w:t xml:space="preserve">). </w:t>
      </w:r>
      <w:r w:rsidR="00FD7E00">
        <w:rPr>
          <w:rFonts w:ascii="Arial" w:hAnsi="Arial"/>
          <w:lang w:val="en-US"/>
        </w:rPr>
        <w:t>After preprocessing filtering and chimera checking, a</w:t>
      </w:r>
      <w:r w:rsidR="00A30BC7">
        <w:rPr>
          <w:rFonts w:ascii="Arial" w:hAnsi="Arial"/>
          <w:lang w:val="en-US"/>
        </w:rPr>
        <w:t xml:space="preserve">ll samples were normalized </w:t>
      </w:r>
      <w:r w:rsidR="00194AF7">
        <w:rPr>
          <w:rFonts w:ascii="Arial" w:hAnsi="Arial"/>
          <w:lang w:val="en-US"/>
        </w:rPr>
        <w:t>at</w:t>
      </w:r>
      <w:r w:rsidR="00FD7E00">
        <w:rPr>
          <w:rFonts w:ascii="Arial" w:hAnsi="Arial"/>
          <w:lang w:val="en-US"/>
        </w:rPr>
        <w:t xml:space="preserve"> 31.</w:t>
      </w:r>
      <w:r w:rsidR="00A30BC7">
        <w:rPr>
          <w:rFonts w:ascii="Arial" w:hAnsi="Arial"/>
          <w:lang w:val="en-US"/>
        </w:rPr>
        <w:t>650 sequences. The taxonomic affiliation was performed using the</w:t>
      </w:r>
      <w:r w:rsidR="00194AF7">
        <w:rPr>
          <w:rFonts w:ascii="Arial" w:hAnsi="Arial"/>
          <w:lang w:val="en-US"/>
        </w:rPr>
        <w:t xml:space="preserve"> </w:t>
      </w:r>
      <w:r w:rsidR="00194AF7" w:rsidRPr="00194AF7">
        <w:rPr>
          <w:rFonts w:ascii="Arial" w:hAnsi="Arial" w:hint="eastAsia"/>
          <w:lang w:val="en-US"/>
        </w:rPr>
        <w:t>μ</w:t>
      </w:r>
      <w:r w:rsidR="00194AF7" w:rsidRPr="00194AF7">
        <w:rPr>
          <w:rFonts w:ascii="Arial" w:hAnsi="Arial" w:hint="eastAsia"/>
          <w:lang w:val="en-US"/>
        </w:rPr>
        <w:t>green-</w:t>
      </w:r>
      <w:proofErr w:type="spellStart"/>
      <w:r w:rsidR="00194AF7" w:rsidRPr="00194AF7">
        <w:rPr>
          <w:rFonts w:ascii="Arial" w:hAnsi="Arial" w:hint="eastAsia"/>
          <w:lang w:val="en-US"/>
        </w:rPr>
        <w:t>db</w:t>
      </w:r>
      <w:proofErr w:type="spellEnd"/>
      <w:r w:rsidR="00FD7E00" w:rsidRPr="00FD7E00">
        <w:rPr>
          <w:rFonts w:ascii="Arial" w:hAnsi="Arial"/>
          <w:lang w:val="en-US"/>
        </w:rPr>
        <w:t xml:space="preserve"> </w:t>
      </w:r>
      <w:r w:rsidR="00FD7E00">
        <w:rPr>
          <w:rFonts w:ascii="Arial" w:hAnsi="Arial"/>
          <w:lang w:val="en-US"/>
        </w:rPr>
        <w:t xml:space="preserve">and the USEARCH program </w:t>
      </w:r>
      <w:r w:rsidR="00FD7E00" w:rsidRPr="00854F0E">
        <w:rPr>
          <w:rFonts w:ascii="Arial" w:hAnsi="Arial" w:hint="eastAsia"/>
          <w:lang w:val="en-US"/>
        </w:rPr>
        <w:t>(v6.0.307; www.drive5.com/usearch) with specific parameters (-</w:t>
      </w:r>
      <w:proofErr w:type="spellStart"/>
      <w:r w:rsidR="00FD7E00" w:rsidRPr="00854F0E">
        <w:rPr>
          <w:rFonts w:ascii="Arial" w:hAnsi="Arial" w:hint="eastAsia"/>
          <w:lang w:val="en-US"/>
        </w:rPr>
        <w:t>maxhits</w:t>
      </w:r>
      <w:proofErr w:type="spellEnd"/>
      <w:r w:rsidR="00FD7E00" w:rsidRPr="00854F0E">
        <w:rPr>
          <w:rFonts w:ascii="Arial" w:hAnsi="Arial" w:hint="eastAsia"/>
          <w:lang w:val="en-US"/>
        </w:rPr>
        <w:t xml:space="preserve"> 15, -</w:t>
      </w:r>
      <w:proofErr w:type="spellStart"/>
      <w:r w:rsidR="00FD7E00" w:rsidRPr="00854F0E">
        <w:rPr>
          <w:rFonts w:ascii="Arial" w:hAnsi="Arial" w:hint="eastAsia"/>
          <w:lang w:val="en-US"/>
        </w:rPr>
        <w:t>maxaccepts</w:t>
      </w:r>
      <w:proofErr w:type="spellEnd"/>
      <w:r w:rsidR="00FD7E00" w:rsidRPr="00854F0E">
        <w:rPr>
          <w:rFonts w:ascii="Arial" w:hAnsi="Arial" w:hint="eastAsia"/>
          <w:lang w:val="en-US"/>
        </w:rPr>
        <w:t xml:space="preserve"> 0, and  </w:t>
      </w:r>
      <w:proofErr w:type="spellStart"/>
      <w:r w:rsidR="00FD7E00" w:rsidRPr="00854F0E">
        <w:rPr>
          <w:rFonts w:ascii="Arial" w:hAnsi="Arial" w:hint="eastAsia"/>
          <w:lang w:val="en-US"/>
        </w:rPr>
        <w:t>maxrejects</w:t>
      </w:r>
      <w:proofErr w:type="spellEnd"/>
      <w:r w:rsidR="00FD7E00" w:rsidRPr="00854F0E">
        <w:rPr>
          <w:rFonts w:ascii="Arial" w:hAnsi="Arial" w:hint="eastAsia"/>
          <w:lang w:val="en-US"/>
        </w:rPr>
        <w:t xml:space="preserve"> 0)</w:t>
      </w:r>
      <w:r w:rsidR="00FD7E00">
        <w:rPr>
          <w:rFonts w:ascii="Arial" w:hAnsi="Arial"/>
          <w:lang w:val="en-US"/>
        </w:rPr>
        <w:t>.</w:t>
      </w:r>
      <w:r w:rsidR="00A30BC7">
        <w:rPr>
          <w:rFonts w:ascii="Arial" w:hAnsi="Arial"/>
          <w:lang w:val="en-US"/>
        </w:rPr>
        <w:t xml:space="preserve"> The microbial DNA sequenc</w:t>
      </w:r>
      <w:ins w:id="267" w:author="Lisa Wingate" w:date="2018-12-16T23:25:00Z">
        <w:r>
          <w:rPr>
            <w:rFonts w:ascii="Arial" w:hAnsi="Arial"/>
            <w:lang w:val="en-US"/>
          </w:rPr>
          <w:t>e</w:t>
        </w:r>
      </w:ins>
      <w:del w:id="268" w:author="Lisa Wingate" w:date="2018-12-16T23:25:00Z">
        <w:r w:rsidR="00A30BC7" w:rsidDel="00750ECC">
          <w:rPr>
            <w:rFonts w:ascii="Arial" w:hAnsi="Arial"/>
            <w:lang w:val="en-US"/>
          </w:rPr>
          <w:delText>ing</w:delText>
        </w:r>
      </w:del>
      <w:r w:rsidR="00A30BC7">
        <w:rPr>
          <w:rFonts w:ascii="Arial" w:hAnsi="Arial"/>
          <w:lang w:val="en-US"/>
        </w:rPr>
        <w:t xml:space="preserve"> data sets supporting the results in this article are available at the EBI ENA with accession </w:t>
      </w:r>
      <w:r w:rsidR="006A4D19" w:rsidRPr="006A4D19">
        <w:rPr>
          <w:rFonts w:ascii="Arial" w:hAnsi="Arial"/>
          <w:lang w:val="en-US"/>
        </w:rPr>
        <w:t>PRJEB30252</w:t>
      </w:r>
      <w:r w:rsidR="006A4D19">
        <w:rPr>
          <w:rFonts w:ascii="Arial" w:hAnsi="Arial"/>
          <w:lang w:val="en-US"/>
        </w:rPr>
        <w:t>.</w:t>
      </w:r>
    </w:p>
    <w:p w14:paraId="0AA4D17A" w14:textId="15BC27B4" w:rsidR="0073346E" w:rsidRPr="0073346E" w:rsidRDefault="0073346E" w:rsidP="0073346E">
      <w:pPr>
        <w:spacing w:line="480" w:lineRule="auto"/>
        <w:ind w:firstLine="560"/>
        <w:jc w:val="both"/>
        <w:rPr>
          <w:color w:val="auto"/>
        </w:rPr>
      </w:pPr>
      <w:r>
        <w:rPr>
          <w:rFonts w:ascii="Arial" w:hAnsi="Arial"/>
          <w:lang w:val="en-US"/>
        </w:rPr>
        <w:t xml:space="preserve">To access </w:t>
      </w:r>
      <w:del w:id="269" w:author="Lisa Wingate" w:date="2018-12-16T23:26:00Z">
        <w:r w:rsidDel="00750ECC">
          <w:rPr>
            <w:rFonts w:ascii="Arial" w:hAnsi="Arial"/>
            <w:lang w:val="en-US"/>
          </w:rPr>
          <w:delText xml:space="preserve">of </w:delText>
        </w:r>
      </w:del>
      <w:r>
        <w:rPr>
          <w:rFonts w:ascii="Arial" w:hAnsi="Arial"/>
          <w:lang w:val="en-US"/>
        </w:rPr>
        <w:t xml:space="preserve">the putative number of amplifications and the coverage of the different </w:t>
      </w:r>
      <w:proofErr w:type="spellStart"/>
      <w:r>
        <w:rPr>
          <w:rFonts w:ascii="Arial" w:hAnsi="Arial"/>
          <w:lang w:val="en-US"/>
        </w:rPr>
        <w:t>taxons</w:t>
      </w:r>
      <w:proofErr w:type="spellEnd"/>
      <w:r>
        <w:rPr>
          <w:rFonts w:ascii="Arial" w:hAnsi="Arial"/>
          <w:lang w:val="en-US"/>
        </w:rPr>
        <w:t xml:space="preserve">, we achieved </w:t>
      </w:r>
      <w:r>
        <w:rPr>
          <w:rFonts w:ascii="Arial" w:hAnsi="Arial"/>
          <w:i/>
          <w:iCs/>
          <w:lang w:val="en-US"/>
        </w:rPr>
        <w:t xml:space="preserve">in </w:t>
      </w:r>
      <w:proofErr w:type="spellStart"/>
      <w:r>
        <w:rPr>
          <w:rFonts w:ascii="Arial" w:hAnsi="Arial"/>
          <w:i/>
          <w:iCs/>
          <w:lang w:val="en-US"/>
        </w:rPr>
        <w:t>silico</w:t>
      </w:r>
      <w:proofErr w:type="spellEnd"/>
      <w:r>
        <w:rPr>
          <w:rFonts w:ascii="Arial" w:hAnsi="Arial"/>
          <w:lang w:val="en-US"/>
        </w:rPr>
        <w:t xml:space="preserve"> PCR from </w:t>
      </w:r>
      <w:r>
        <w:rPr>
          <w:rFonts w:ascii="Symbol" w:hAnsi="Symbol" w:cs="Arial"/>
          <w:lang w:val="en-US"/>
        </w:rPr>
        <w:t>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ins w:id="270" w:author="Lisa Wingate" w:date="2018-12-16T23:26:00Z">
        <w:r w:rsidR="00750ECC">
          <w:rPr>
            <w:rFonts w:ascii="Arial" w:hAnsi="Arial"/>
            <w:lang w:val="en-US"/>
          </w:rPr>
          <w:t xml:space="preserve"> w</w:t>
        </w:r>
      </w:ins>
      <w:del w:id="271" w:author="Lisa Wingate" w:date="2018-12-16T23:26:00Z">
        <w:r w:rsidDel="00750ECC">
          <w:rPr>
            <w:rFonts w:ascii="Arial" w:hAnsi="Arial"/>
            <w:lang w:val="en-US"/>
          </w:rPr>
          <w:delText>. W</w:delText>
        </w:r>
      </w:del>
      <w:r>
        <w:rPr>
          <w:rFonts w:ascii="Arial" w:hAnsi="Arial"/>
          <w:lang w:val="en-US"/>
        </w:rPr>
        <w:t xml:space="preserve">e used </w:t>
      </w:r>
      <w:ins w:id="272" w:author="Lisa Wingate" w:date="2018-12-16T23:26:00Z">
        <w:r w:rsidR="00750ECC">
          <w:rPr>
            <w:rFonts w:ascii="Arial" w:hAnsi="Arial"/>
            <w:lang w:val="en-US"/>
          </w:rPr>
          <w:t xml:space="preserve">the </w:t>
        </w:r>
      </w:ins>
      <w:proofErr w:type="spellStart"/>
      <w:r>
        <w:rPr>
          <w:rFonts w:ascii="Arial" w:hAnsi="Arial"/>
          <w:lang w:val="en-US"/>
        </w:rPr>
        <w:t>mothur</w:t>
      </w:r>
      <w:proofErr w:type="spellEnd"/>
      <w:r>
        <w:rPr>
          <w:rFonts w:ascii="Arial" w:hAnsi="Arial"/>
          <w:lang w:val="en-US"/>
        </w:rPr>
        <w:t xml:space="preserve"> software (v.1.40.5) with</w:t>
      </w:r>
      <w:ins w:id="273" w:author="Lisa Wingate" w:date="2018-12-16T23:26:00Z">
        <w:r w:rsidR="00750ECC">
          <w:rPr>
            <w:rFonts w:ascii="Arial" w:hAnsi="Arial"/>
            <w:lang w:val="en-US"/>
          </w:rPr>
          <w:t xml:space="preserve"> the</w:t>
        </w:r>
      </w:ins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pcr.seqs</w:t>
      </w:r>
      <w:proofErr w:type="spellEnd"/>
      <w:r>
        <w:rPr>
          <w:rFonts w:ascii="Arial" w:hAnsi="Arial"/>
          <w:lang w:val="en-US"/>
        </w:rPr>
        <w:t xml:space="preserve"> command and </w:t>
      </w:r>
      <w:del w:id="274" w:author="Lisa Wingate" w:date="2018-12-16T23:27:00Z">
        <w:r w:rsidDel="00750ECC">
          <w:rPr>
            <w:rFonts w:ascii="Arial" w:hAnsi="Arial"/>
            <w:lang w:val="en-US"/>
          </w:rPr>
          <w:delText xml:space="preserve">we </w:delText>
        </w:r>
      </w:del>
      <w:r>
        <w:rPr>
          <w:rFonts w:ascii="Arial" w:hAnsi="Arial"/>
          <w:lang w:val="en-US"/>
        </w:rPr>
        <w:t>allowed zero mismatch</w:t>
      </w:r>
      <w:ins w:id="275" w:author="Lisa Wingate" w:date="2018-12-16T23:27:00Z">
        <w:r w:rsidR="00750ECC">
          <w:rPr>
            <w:rFonts w:ascii="Arial" w:hAnsi="Arial"/>
            <w:lang w:val="en-US"/>
          </w:rPr>
          <w:t>es</w:t>
        </w:r>
      </w:ins>
      <w:r>
        <w:rPr>
          <w:rFonts w:ascii="Arial" w:hAnsi="Arial"/>
          <w:lang w:val="en-US"/>
        </w:rPr>
        <w:t xml:space="preserve"> between eac</w:t>
      </w:r>
      <w:ins w:id="276" w:author="Lisa Wingate" w:date="2018-12-16T23:27:00Z">
        <w:r w:rsidR="00750ECC">
          <w:rPr>
            <w:rFonts w:ascii="Arial" w:hAnsi="Arial"/>
            <w:lang w:val="en-US"/>
          </w:rPr>
          <w:t xml:space="preserve">h of the </w:t>
        </w:r>
      </w:ins>
      <w:del w:id="277" w:author="Lisa Wingate" w:date="2018-12-16T23:27:00Z">
        <w:r w:rsidDel="00750ECC">
          <w:rPr>
            <w:rFonts w:ascii="Arial" w:hAnsi="Arial"/>
            <w:lang w:val="en-US"/>
          </w:rPr>
          <w:delText xml:space="preserve">h </w:delText>
        </w:r>
      </w:del>
      <w:r>
        <w:rPr>
          <w:rFonts w:ascii="Arial" w:hAnsi="Arial"/>
          <w:lang w:val="en-US"/>
        </w:rPr>
        <w:t xml:space="preserve">primer pairs. </w:t>
      </w:r>
      <w:r w:rsidRPr="0073346E">
        <w:rPr>
          <w:rFonts w:ascii="Arial" w:hAnsi="Arial"/>
          <w:color w:val="auto"/>
          <w:lang w:val="en-US"/>
        </w:rPr>
        <w:t xml:space="preserve">Graphic representations were produced using </w:t>
      </w:r>
      <w:del w:id="278" w:author="Lisa Wingate" w:date="2018-12-16T23:27:00Z">
        <w:r w:rsidRPr="0073346E" w:rsidDel="00750ECC">
          <w:rPr>
            <w:rFonts w:ascii="Arial" w:hAnsi="Arial"/>
            <w:color w:val="auto"/>
            <w:lang w:val="en-US"/>
          </w:rPr>
          <w:delText xml:space="preserve">handmade </w:delText>
        </w:r>
      </w:del>
      <w:ins w:id="279" w:author="Lisa Wingate" w:date="2018-12-16T23:27:00Z">
        <w:r w:rsidR="00750ECC">
          <w:rPr>
            <w:rFonts w:ascii="Arial" w:hAnsi="Arial"/>
            <w:color w:val="auto"/>
            <w:lang w:val="en-US"/>
          </w:rPr>
          <w:t>custom</w:t>
        </w:r>
        <w:r w:rsidR="00750ECC" w:rsidRPr="0073346E">
          <w:rPr>
            <w:rFonts w:ascii="Arial" w:hAnsi="Arial"/>
            <w:color w:val="auto"/>
            <w:lang w:val="en-US"/>
          </w:rPr>
          <w:t xml:space="preserve"> </w:t>
        </w:r>
      </w:ins>
      <w:r w:rsidRPr="0073346E">
        <w:rPr>
          <w:rFonts w:ascii="Arial" w:hAnsi="Arial"/>
          <w:color w:val="auto"/>
          <w:lang w:val="en-US"/>
        </w:rPr>
        <w:t xml:space="preserve">scripts </w:t>
      </w:r>
      <w:del w:id="280" w:author="Lisa Wingate" w:date="2018-12-16T23:28:00Z">
        <w:r w:rsidRPr="0073346E" w:rsidDel="00750ECC">
          <w:rPr>
            <w:rFonts w:ascii="Arial" w:hAnsi="Arial"/>
            <w:color w:val="auto"/>
            <w:lang w:val="en-US"/>
          </w:rPr>
          <w:delText xml:space="preserve">and </w:delText>
        </w:r>
      </w:del>
      <w:r w:rsidRPr="0073346E">
        <w:rPr>
          <w:rFonts w:ascii="Arial" w:hAnsi="Arial"/>
          <w:color w:val="auto"/>
          <w:lang w:val="en-US"/>
        </w:rPr>
        <w:t xml:space="preserve">based on </w:t>
      </w:r>
      <w:proofErr w:type="spellStart"/>
      <w:r w:rsidRPr="0073346E">
        <w:rPr>
          <w:rFonts w:ascii="Arial" w:hAnsi="Arial"/>
          <w:color w:val="auto"/>
          <w:lang w:val="en-US"/>
        </w:rPr>
        <w:t>Highcharts</w:t>
      </w:r>
      <w:proofErr w:type="spellEnd"/>
      <w:r w:rsidRPr="0073346E">
        <w:rPr>
          <w:rFonts w:ascii="Arial" w:hAnsi="Arial"/>
          <w:color w:val="auto"/>
          <w:lang w:val="en-US"/>
        </w:rPr>
        <w:t xml:space="preserve"> facilities (http://www.highcharts.com/).</w:t>
      </w:r>
    </w:p>
    <w:p w14:paraId="6FF75C7F" w14:textId="77777777" w:rsidR="00A715FB" w:rsidRDefault="00A715FB" w:rsidP="005703DC">
      <w:pPr>
        <w:spacing w:line="480" w:lineRule="auto"/>
        <w:jc w:val="both"/>
        <w:rPr>
          <w:i/>
          <w:iCs/>
          <w:lang w:val="en-US"/>
        </w:rPr>
      </w:pPr>
    </w:p>
    <w:p w14:paraId="7FA454DE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Results</w:t>
      </w:r>
    </w:p>
    <w:p w14:paraId="5E58B5AB" w14:textId="1AE51DB8" w:rsidR="00A715FB" w:rsidRDefault="00A30BC7" w:rsidP="005703DC">
      <w:pPr>
        <w:spacing w:line="480" w:lineRule="auto"/>
        <w:jc w:val="both"/>
        <w:rPr>
          <w:rFonts w:ascii="Arial" w:hAnsi="Arial"/>
          <w:i/>
          <w:iCs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 xml:space="preserve">Overview of </w:t>
      </w:r>
      <w:r w:rsidR="00943B82" w:rsidRPr="005C41E0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</w:p>
    <w:p w14:paraId="0C3E460E" w14:textId="368C246C" w:rsidR="00A715FB" w:rsidRDefault="00943B82" w:rsidP="00C94F19">
      <w:pPr>
        <w:spacing w:line="480" w:lineRule="auto"/>
        <w:jc w:val="both"/>
      </w:pPr>
      <w:r>
        <w:rPr>
          <w:rFonts w:ascii="Arial" w:hAnsi="Arial" w:cs="Arial"/>
          <w:lang w:val="en-US"/>
        </w:rPr>
        <w:t xml:space="preserve">The </w:t>
      </w:r>
      <w:r w:rsidRPr="005C41E0">
        <w:rPr>
          <w:rFonts w:ascii="Arial" w:hAnsi="Arial" w:cs="Arial"/>
          <w:lang w:val="en-US"/>
        </w:rPr>
        <w:t>µ</w:t>
      </w:r>
      <w:r w:rsidR="0073346E">
        <w:rPr>
          <w:rFonts w:ascii="Arial" w:hAnsi="Arial"/>
          <w:lang w:val="en-US"/>
        </w:rPr>
        <w:t>green-</w:t>
      </w:r>
      <w:proofErr w:type="spellStart"/>
      <w:r w:rsidR="0073346E">
        <w:rPr>
          <w:rFonts w:ascii="Arial" w:hAnsi="Arial"/>
          <w:lang w:val="en-US"/>
        </w:rPr>
        <w:t>db</w:t>
      </w:r>
      <w:proofErr w:type="spellEnd"/>
      <w:r w:rsidR="0073346E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currently contains 2,</w:t>
      </w:r>
      <w:r w:rsidR="00A30BC7">
        <w:rPr>
          <w:rFonts w:ascii="Arial" w:hAnsi="Arial"/>
          <w:lang w:val="en-US"/>
        </w:rPr>
        <w:t xml:space="preserve">326 non-redundant sequences including 440 complete, </w:t>
      </w:r>
      <w:r>
        <w:rPr>
          <w:rFonts w:ascii="Arial" w:hAnsi="Arial"/>
          <w:color w:val="auto"/>
          <w:lang w:val="en-US"/>
        </w:rPr>
        <w:t>1,</w:t>
      </w:r>
      <w:r w:rsidR="00A30BC7" w:rsidRPr="00194AF7">
        <w:rPr>
          <w:rFonts w:ascii="Arial" w:hAnsi="Arial"/>
          <w:color w:val="auto"/>
          <w:lang w:val="en-US"/>
        </w:rPr>
        <w:t>658</w:t>
      </w:r>
      <w:r w:rsidR="00A30BC7">
        <w:rPr>
          <w:rFonts w:ascii="Arial" w:hAnsi="Arial"/>
          <w:lang w:val="en-US"/>
        </w:rPr>
        <w:t xml:space="preserve"> incomplete, and </w:t>
      </w:r>
      <w:r w:rsidR="00A30BC7" w:rsidRPr="005037E4">
        <w:rPr>
          <w:rFonts w:ascii="Arial" w:hAnsi="Arial" w:hint="eastAsia"/>
          <w:lang w:val="en-US"/>
        </w:rPr>
        <w:t>228</w:t>
      </w:r>
      <w:r w:rsidR="00A30BC7">
        <w:rPr>
          <w:rFonts w:ascii="Arial" w:hAnsi="Arial"/>
          <w:lang w:val="en-US"/>
        </w:rPr>
        <w:t xml:space="preserve"> environmental </w:t>
      </w:r>
      <w:proofErr w:type="spellStart"/>
      <w:r w:rsidR="00A30BC7">
        <w:rPr>
          <w:rFonts w:ascii="Arial" w:hAnsi="Arial"/>
          <w:lang w:val="en-US"/>
        </w:rPr>
        <w:t>plastidial</w:t>
      </w:r>
      <w:proofErr w:type="spellEnd"/>
      <w:r w:rsidR="00A30BC7">
        <w:rPr>
          <w:rFonts w:ascii="Arial" w:hAnsi="Arial"/>
          <w:lang w:val="en-US"/>
        </w:rPr>
        <w:t xml:space="preserve"> 23S </w:t>
      </w:r>
      <w:proofErr w:type="spellStart"/>
      <w:r w:rsidR="00A30BC7">
        <w:rPr>
          <w:rFonts w:ascii="Arial" w:hAnsi="Arial"/>
          <w:lang w:val="en-US"/>
        </w:rPr>
        <w:t>rDNA</w:t>
      </w:r>
      <w:proofErr w:type="spellEnd"/>
      <w:r w:rsidR="00A30BC7">
        <w:rPr>
          <w:rFonts w:ascii="Arial" w:hAnsi="Arial"/>
          <w:lang w:val="en-US"/>
        </w:rPr>
        <w:t xml:space="preserve"> sequences (</w:t>
      </w:r>
      <w:r w:rsidR="00A30BC7" w:rsidRPr="0020656A">
        <w:rPr>
          <w:rFonts w:ascii="Arial" w:hAnsi="Arial"/>
          <w:lang w:val="en-US"/>
        </w:rPr>
        <w:t>Figure 2 A)</w:t>
      </w:r>
      <w:r w:rsidR="00A30BC7">
        <w:rPr>
          <w:rFonts w:ascii="Arial" w:hAnsi="Arial"/>
          <w:lang w:val="en-US"/>
        </w:rPr>
        <w:t xml:space="preserve">. The </w:t>
      </w:r>
      <w:ins w:id="281" w:author="Lisa Wingate" w:date="2018-12-17T10:10:00Z">
        <w:r w:rsidR="007B2B5D">
          <w:rPr>
            <w:rFonts w:ascii="Arial" w:hAnsi="Arial"/>
            <w:lang w:val="en-US"/>
          </w:rPr>
          <w:t>mean</w:t>
        </w:r>
        <w:r w:rsidR="007B2B5D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sequence</w:t>
      </w:r>
      <w:del w:id="282" w:author="Lisa Wingate" w:date="2018-12-17T10:10:00Z">
        <w:r w:rsidR="00A30BC7" w:rsidDel="007B2B5D">
          <w:rPr>
            <w:rFonts w:ascii="Arial" w:hAnsi="Arial"/>
            <w:lang w:val="en-US"/>
          </w:rPr>
          <w:delText>s</w:delText>
        </w:r>
      </w:del>
      <w:r w:rsidR="00A30BC7">
        <w:rPr>
          <w:rFonts w:ascii="Arial" w:hAnsi="Arial"/>
          <w:lang w:val="en-US"/>
        </w:rPr>
        <w:t xml:space="preserve"> </w:t>
      </w:r>
      <w:del w:id="283" w:author="Lisa Wingate" w:date="2018-12-17T10:10:00Z">
        <w:r w:rsidR="00A30BC7" w:rsidDel="007B2B5D">
          <w:rPr>
            <w:rFonts w:ascii="Arial" w:hAnsi="Arial"/>
            <w:lang w:val="en-US"/>
          </w:rPr>
          <w:delText xml:space="preserve">mean </w:delText>
        </w:r>
      </w:del>
      <w:r w:rsidR="00A30BC7">
        <w:rPr>
          <w:rFonts w:ascii="Arial" w:hAnsi="Arial"/>
          <w:lang w:val="en-US"/>
        </w:rPr>
        <w:t>length is between 800</w:t>
      </w:r>
      <w:r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bp</w:t>
      </w:r>
      <w:proofErr w:type="spellEnd"/>
      <w:r>
        <w:rPr>
          <w:rFonts w:ascii="Arial" w:hAnsi="Arial"/>
          <w:lang w:val="en-US"/>
        </w:rPr>
        <w:t xml:space="preserve"> and 4,</w:t>
      </w:r>
      <w:r w:rsidR="00A30BC7">
        <w:rPr>
          <w:rFonts w:ascii="Arial" w:hAnsi="Arial"/>
          <w:lang w:val="en-US"/>
        </w:rPr>
        <w:t>000</w:t>
      </w:r>
      <w:r>
        <w:rPr>
          <w:rFonts w:ascii="Arial" w:hAnsi="Arial"/>
          <w:lang w:val="en-US"/>
        </w:rPr>
        <w:t> </w:t>
      </w:r>
      <w:proofErr w:type="spellStart"/>
      <w:r>
        <w:rPr>
          <w:rFonts w:ascii="Arial" w:hAnsi="Arial"/>
          <w:lang w:val="en-US"/>
        </w:rPr>
        <w:t>bp</w:t>
      </w:r>
      <w:proofErr w:type="spellEnd"/>
      <w:r>
        <w:rPr>
          <w:rFonts w:ascii="Arial" w:hAnsi="Arial"/>
          <w:lang w:val="en-US"/>
        </w:rPr>
        <w:t xml:space="preserve"> with 2,271 sequences longer than 800 </w:t>
      </w:r>
      <w:proofErr w:type="spellStart"/>
      <w:r w:rsidR="00A30BC7">
        <w:rPr>
          <w:rFonts w:ascii="Arial" w:hAnsi="Arial"/>
          <w:lang w:val="en-US"/>
        </w:rPr>
        <w:t>bp</w:t>
      </w:r>
      <w:proofErr w:type="spellEnd"/>
      <w:r w:rsidR="00A30BC7">
        <w:rPr>
          <w:rFonts w:ascii="Arial" w:hAnsi="Arial"/>
          <w:lang w:val="en-US"/>
        </w:rPr>
        <w:t xml:space="preserve"> (</w:t>
      </w:r>
      <w:r w:rsidR="00A30BC7" w:rsidRPr="0020656A">
        <w:rPr>
          <w:rFonts w:ascii="Arial" w:hAnsi="Arial"/>
          <w:lang w:val="en-US"/>
        </w:rPr>
        <w:t>Figure 2B).</w:t>
      </w:r>
    </w:p>
    <w:p w14:paraId="7077ADD6" w14:textId="182C27FB" w:rsidR="00A715FB" w:rsidRPr="006E2558" w:rsidRDefault="00943B82" w:rsidP="006E2558">
      <w:pPr>
        <w:spacing w:line="480" w:lineRule="auto"/>
        <w:ind w:firstLine="560"/>
        <w:jc w:val="both"/>
        <w:rPr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</w:t>
      </w:r>
      <w:r w:rsidRPr="005C41E0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lang w:val="en-US"/>
        </w:rPr>
        <w:t xml:space="preserve">provides a reference file containing all the sequences in </w:t>
      </w:r>
      <w:proofErr w:type="spellStart"/>
      <w:r w:rsidR="00A30BC7">
        <w:rPr>
          <w:rFonts w:ascii="Arial" w:hAnsi="Arial"/>
          <w:lang w:val="en-US"/>
        </w:rPr>
        <w:t>fasta</w:t>
      </w:r>
      <w:proofErr w:type="spellEnd"/>
      <w:r w:rsidR="00A30BC7">
        <w:rPr>
          <w:rFonts w:ascii="Arial" w:hAnsi="Arial"/>
          <w:lang w:val="en-US"/>
        </w:rPr>
        <w:t xml:space="preserve"> format. For each sequence, the associated identifier is in the following form: [C or I or </w:t>
      </w:r>
      <w:proofErr w:type="gramStart"/>
      <w:r w:rsidR="00A30BC7">
        <w:rPr>
          <w:rFonts w:ascii="Arial" w:hAnsi="Arial"/>
          <w:lang w:val="en-US"/>
        </w:rPr>
        <w:t>E]</w:t>
      </w:r>
      <w:proofErr w:type="spellStart"/>
      <w:r w:rsidR="00A30BC7">
        <w:rPr>
          <w:rFonts w:ascii="Arial" w:hAnsi="Arial"/>
          <w:lang w:val="en-US"/>
        </w:rPr>
        <w:t>AccessNumber.Letter</w:t>
      </w:r>
      <w:proofErr w:type="spellEnd"/>
      <w:proofErr w:type="gramEnd"/>
      <w:r w:rsidR="00A30BC7">
        <w:rPr>
          <w:rFonts w:ascii="Arial" w:hAnsi="Arial"/>
          <w:lang w:val="en-US"/>
        </w:rPr>
        <w:t>(if duplicate).</w:t>
      </w:r>
      <w:proofErr w:type="spellStart"/>
      <w:r w:rsidR="00A30BC7">
        <w:rPr>
          <w:rFonts w:ascii="Arial" w:hAnsi="Arial"/>
          <w:lang w:val="en-US"/>
        </w:rPr>
        <w:t>start.end;AllLineage</w:t>
      </w:r>
      <w:proofErr w:type="spellEnd"/>
      <w:r w:rsidR="00A30BC7">
        <w:rPr>
          <w:rFonts w:ascii="Arial" w:hAnsi="Arial"/>
          <w:lang w:val="en-US"/>
        </w:rPr>
        <w:t xml:space="preserve"> w</w:t>
      </w:r>
      <w:ins w:id="284" w:author="Lisa Wingate" w:date="2018-12-17T10:12:00Z">
        <w:r w:rsidR="007B2B5D">
          <w:rPr>
            <w:rFonts w:ascii="Arial" w:hAnsi="Arial"/>
            <w:lang w:val="en-US"/>
          </w:rPr>
          <w:t>here</w:t>
        </w:r>
      </w:ins>
      <w:del w:id="285" w:author="Lisa Wingate" w:date="2018-12-17T10:12:00Z">
        <w:r w:rsidR="00A30BC7" w:rsidDel="007B2B5D">
          <w:rPr>
            <w:rFonts w:ascii="Arial" w:hAnsi="Arial"/>
            <w:lang w:val="en-US"/>
          </w:rPr>
          <w:delText>ith</w:delText>
        </w:r>
      </w:del>
      <w:r w:rsidR="00A30BC7">
        <w:rPr>
          <w:rFonts w:ascii="Arial" w:hAnsi="Arial"/>
          <w:lang w:val="en-US"/>
        </w:rPr>
        <w:t xml:space="preserve"> ‘C’ </w:t>
      </w:r>
      <w:del w:id="286" w:author="Lisa Wingate" w:date="2018-12-17T10:12:00Z">
        <w:r w:rsidR="00A30BC7" w:rsidDel="007B2B5D">
          <w:rPr>
            <w:rFonts w:ascii="Arial" w:hAnsi="Arial"/>
            <w:lang w:val="en-US"/>
          </w:rPr>
          <w:delText xml:space="preserve">is </w:delText>
        </w:r>
      </w:del>
      <w:ins w:id="287" w:author="Lisa Wingate" w:date="2018-12-17T10:12:00Z">
        <w:r w:rsidR="007B2B5D">
          <w:rPr>
            <w:rFonts w:ascii="Arial" w:hAnsi="Arial"/>
            <w:lang w:val="en-US"/>
          </w:rPr>
          <w:t>signifies</w:t>
        </w:r>
        <w:r w:rsidR="007B2B5D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complete, ‘I’ </w:t>
      </w:r>
      <w:del w:id="288" w:author="Lisa Wingate" w:date="2018-12-17T10:12:00Z">
        <w:r w:rsidR="00A30BC7" w:rsidDel="007B2B5D">
          <w:rPr>
            <w:rFonts w:ascii="Arial" w:hAnsi="Arial"/>
            <w:lang w:val="en-US"/>
          </w:rPr>
          <w:delText>is</w:delText>
        </w:r>
      </w:del>
      <w:r w:rsidR="00A30BC7">
        <w:rPr>
          <w:rFonts w:ascii="Arial" w:hAnsi="Arial"/>
          <w:lang w:val="en-US"/>
        </w:rPr>
        <w:t xml:space="preserve"> incomplete and ‘E’ </w:t>
      </w:r>
      <w:del w:id="289" w:author="Lisa Wingate" w:date="2018-12-17T10:12:00Z">
        <w:r w:rsidR="00A30BC7" w:rsidDel="007B2B5D">
          <w:rPr>
            <w:rFonts w:ascii="Arial" w:hAnsi="Arial"/>
            <w:lang w:val="en-US"/>
          </w:rPr>
          <w:delText xml:space="preserve">is </w:delText>
        </w:r>
      </w:del>
      <w:r w:rsidR="00A30BC7">
        <w:rPr>
          <w:rFonts w:ascii="Arial" w:hAnsi="Arial"/>
          <w:lang w:val="en-US"/>
        </w:rPr>
        <w:t>environmental.</w:t>
      </w:r>
      <w:r w:rsidR="006E2558">
        <w:rPr>
          <w:lang w:val="en-US"/>
        </w:rPr>
        <w:t xml:space="preserve"> </w:t>
      </w:r>
      <w:r w:rsidR="00A30BC7">
        <w:rPr>
          <w:rFonts w:ascii="Arial" w:hAnsi="Arial"/>
          <w:lang w:val="en-US"/>
        </w:rPr>
        <w:t xml:space="preserve">We also provide a set of two files, a reference sequence file with a unique identifier in </w:t>
      </w:r>
      <w:proofErr w:type="spellStart"/>
      <w:r w:rsidR="00A30BC7">
        <w:rPr>
          <w:rFonts w:ascii="Arial" w:hAnsi="Arial"/>
          <w:lang w:val="en-US"/>
        </w:rPr>
        <w:t>fasta</w:t>
      </w:r>
      <w:proofErr w:type="spellEnd"/>
      <w:r w:rsidR="00A30BC7">
        <w:rPr>
          <w:rFonts w:ascii="Arial" w:hAnsi="Arial"/>
          <w:lang w:val="en-US"/>
        </w:rPr>
        <w:t xml:space="preserve"> format and another with the complete taxonomy </w:t>
      </w:r>
      <w:del w:id="290" w:author="Lisa Wingate" w:date="2018-12-17T10:13:00Z">
        <w:r w:rsidR="00A30BC7" w:rsidDel="007B2B5D">
          <w:rPr>
            <w:rFonts w:ascii="Arial" w:hAnsi="Arial"/>
            <w:lang w:val="en-US"/>
          </w:rPr>
          <w:delText xml:space="preserve">to </w:delText>
        </w:r>
      </w:del>
      <w:ins w:id="291" w:author="Lisa Wingate" w:date="2018-12-17T10:13:00Z">
        <w:r w:rsidR="007B2B5D">
          <w:rPr>
            <w:rFonts w:ascii="Arial" w:hAnsi="Arial"/>
            <w:lang w:val="en-US"/>
          </w:rPr>
          <w:t>that can</w:t>
        </w:r>
        <w:r w:rsidR="007B2B5D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be </w:t>
      </w:r>
      <w:ins w:id="292" w:author="Lisa Wingate" w:date="2018-12-17T10:13:00Z">
        <w:r w:rsidR="007B2B5D">
          <w:rPr>
            <w:rFonts w:ascii="Arial" w:hAnsi="Arial"/>
            <w:lang w:val="en-US"/>
          </w:rPr>
          <w:t>used</w:t>
        </w:r>
        <w:r w:rsidR="007B2B5D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easily </w:t>
      </w:r>
      <w:del w:id="293" w:author="Lisa Wingate" w:date="2018-12-17T10:13:00Z">
        <w:r w:rsidR="00A30BC7" w:rsidDel="007B2B5D">
          <w:rPr>
            <w:rFonts w:ascii="Arial" w:hAnsi="Arial"/>
            <w:lang w:val="en-US"/>
          </w:rPr>
          <w:delText xml:space="preserve">used </w:delText>
        </w:r>
      </w:del>
      <w:r w:rsidR="00A30BC7">
        <w:rPr>
          <w:rFonts w:ascii="Arial" w:hAnsi="Arial"/>
          <w:lang w:val="en-US"/>
        </w:rPr>
        <w:t xml:space="preserve">in the most popular </w:t>
      </w:r>
      <w:proofErr w:type="spellStart"/>
      <w:r w:rsidR="00A30BC7">
        <w:rPr>
          <w:rFonts w:ascii="Arial" w:hAnsi="Arial"/>
          <w:lang w:val="en-US"/>
        </w:rPr>
        <w:t>metabarcoding</w:t>
      </w:r>
      <w:proofErr w:type="spellEnd"/>
      <w:r w:rsidR="00A30BC7">
        <w:rPr>
          <w:rFonts w:ascii="Arial" w:hAnsi="Arial"/>
          <w:lang w:val="en-US"/>
        </w:rPr>
        <w:t xml:space="preserve"> pipelines (e.g. </w:t>
      </w:r>
      <w:proofErr w:type="spellStart"/>
      <w:r w:rsidR="00A30BC7">
        <w:rPr>
          <w:rFonts w:ascii="Arial" w:hAnsi="Arial"/>
          <w:lang w:val="en-US"/>
        </w:rPr>
        <w:t>Mothur</w:t>
      </w:r>
      <w:proofErr w:type="spellEnd"/>
      <w:r w:rsidR="00A30BC7">
        <w:rPr>
          <w:rFonts w:ascii="Arial" w:hAnsi="Arial"/>
          <w:lang w:val="en-US"/>
        </w:rPr>
        <w:t xml:space="preserve">, QIIIME, </w:t>
      </w:r>
      <w:proofErr w:type="spellStart"/>
      <w:r w:rsidR="00A30BC7">
        <w:rPr>
          <w:rFonts w:ascii="Arial" w:hAnsi="Arial"/>
          <w:lang w:val="en-US"/>
        </w:rPr>
        <w:t>Gn</w:t>
      </w:r>
      <w:r w:rsidR="00A5335D">
        <w:rPr>
          <w:rFonts w:ascii="Arial" w:hAnsi="Arial"/>
          <w:lang w:val="en-US"/>
        </w:rPr>
        <w:t>S</w:t>
      </w:r>
      <w:proofErr w:type="spellEnd"/>
      <w:r w:rsidR="00A30BC7">
        <w:rPr>
          <w:rFonts w:ascii="Arial" w:hAnsi="Arial"/>
          <w:lang w:val="en-US"/>
        </w:rPr>
        <w:t xml:space="preserve">-PIPE) </w:t>
      </w:r>
      <w:del w:id="294" w:author="Lisa Wingate" w:date="2018-12-17T10:14:00Z">
        <w:r w:rsidR="00A30BC7" w:rsidDel="007B2B5D">
          <w:rPr>
            <w:rFonts w:ascii="Arial" w:hAnsi="Arial"/>
            <w:lang w:val="en-US"/>
          </w:rPr>
          <w:delText xml:space="preserve">either </w:delText>
        </w:r>
      </w:del>
      <w:r w:rsidR="00A30BC7">
        <w:rPr>
          <w:rFonts w:ascii="Arial" w:hAnsi="Arial"/>
          <w:lang w:val="en-US"/>
        </w:rPr>
        <w:t xml:space="preserve">with </w:t>
      </w:r>
      <w:ins w:id="295" w:author="Lisa Wingate" w:date="2018-12-17T10:14:00Z">
        <w:r w:rsidR="007B2B5D">
          <w:rPr>
            <w:rFonts w:ascii="Arial" w:hAnsi="Arial"/>
            <w:lang w:val="en-US"/>
          </w:rPr>
          <w:t>either</w:t>
        </w:r>
        <w:r w:rsidR="007B2B5D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the NCBI or the </w:t>
      </w:r>
      <w:proofErr w:type="spellStart"/>
      <w:r w:rsidR="00A30BC7">
        <w:rPr>
          <w:rFonts w:ascii="Arial" w:hAnsi="Arial"/>
          <w:lang w:val="en-US"/>
        </w:rPr>
        <w:t>AlgaeBase</w:t>
      </w:r>
      <w:proofErr w:type="spellEnd"/>
      <w:r w:rsidR="00A30BC7">
        <w:rPr>
          <w:rFonts w:ascii="Arial" w:hAnsi="Arial"/>
          <w:lang w:val="en-US"/>
        </w:rPr>
        <w:t xml:space="preserve"> taxonomy.</w:t>
      </w:r>
    </w:p>
    <w:p w14:paraId="3A54F06A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554CE634" w14:textId="77777777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 xml:space="preserve">Taxonomic validation – Taxonomic composition of </w:t>
      </w:r>
      <w:r>
        <w:rPr>
          <w:rFonts w:ascii="Symbol" w:hAnsi="Symbol" w:cs="Arial"/>
          <w:lang w:val="en-US"/>
        </w:rPr>
        <w:t>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</w:p>
    <w:p w14:paraId="02284338" w14:textId="325364B0" w:rsidR="00A715FB" w:rsidRDefault="00A30BC7" w:rsidP="005703DC">
      <w:pPr>
        <w:spacing w:line="480" w:lineRule="auto"/>
        <w:jc w:val="both"/>
      </w:pPr>
      <w:del w:id="296" w:author="Lisa Wingate" w:date="2018-12-17T10:15:00Z">
        <w:r w:rsidDel="008321AF">
          <w:rPr>
            <w:rFonts w:ascii="Arial" w:hAnsi="Arial"/>
            <w:lang w:val="en-US"/>
          </w:rPr>
          <w:delText xml:space="preserve">Since </w:delText>
        </w:r>
      </w:del>
      <w:del w:id="297" w:author="Lisa Wingate" w:date="2018-12-17T10:14:00Z">
        <w:r w:rsidDel="008321AF">
          <w:rPr>
            <w:rFonts w:ascii="Arial" w:hAnsi="Arial"/>
            <w:lang w:val="en-US"/>
          </w:rPr>
          <w:delText xml:space="preserve">we had </w:delText>
        </w:r>
      </w:del>
      <w:del w:id="298" w:author="Lisa Wingate" w:date="2018-12-17T10:15:00Z">
        <w:r w:rsidDel="008321AF">
          <w:rPr>
            <w:rFonts w:ascii="Arial" w:hAnsi="Arial"/>
            <w:lang w:val="en-US"/>
          </w:rPr>
          <w:delText>initially</w:delText>
        </w:r>
      </w:del>
      <w:ins w:id="299" w:author="Lisa Wingate" w:date="2018-12-17T10:15:00Z">
        <w:r w:rsidR="008321AF">
          <w:rPr>
            <w:rFonts w:ascii="Arial" w:hAnsi="Arial"/>
            <w:lang w:val="en-US"/>
          </w:rPr>
          <w:t xml:space="preserve">Following the </w:t>
        </w:r>
        <w:proofErr w:type="spellStart"/>
        <w:r w:rsidR="008321AF">
          <w:rPr>
            <w:rFonts w:ascii="Arial" w:hAnsi="Arial"/>
            <w:lang w:val="en-US"/>
          </w:rPr>
          <w:t>intial</w:t>
        </w:r>
      </w:ins>
      <w:proofErr w:type="spellEnd"/>
      <w:r>
        <w:rPr>
          <w:rFonts w:ascii="Arial" w:hAnsi="Arial"/>
          <w:lang w:val="en-US"/>
        </w:rPr>
        <w:t xml:space="preserve"> retriev</w:t>
      </w:r>
      <w:ins w:id="300" w:author="Lisa Wingate" w:date="2018-12-17T10:14:00Z">
        <w:r w:rsidR="008321AF">
          <w:rPr>
            <w:rFonts w:ascii="Arial" w:hAnsi="Arial"/>
            <w:lang w:val="en-US"/>
          </w:rPr>
          <w:t>al of</w:t>
        </w:r>
      </w:ins>
      <w:del w:id="301" w:author="Lisa Wingate" w:date="2018-12-17T10:14:00Z">
        <w:r w:rsidDel="008321AF">
          <w:rPr>
            <w:rFonts w:ascii="Arial" w:hAnsi="Arial"/>
            <w:lang w:val="en-US"/>
          </w:rPr>
          <w:delText>ed</w:delText>
        </w:r>
      </w:del>
      <w:r>
        <w:rPr>
          <w:rFonts w:ascii="Arial" w:hAnsi="Arial"/>
          <w:lang w:val="en-US"/>
        </w:rPr>
        <w:t xml:space="preserve"> </w:t>
      </w:r>
      <w:del w:id="302" w:author="Lisa Wingate" w:date="2018-12-17T10:14:00Z">
        <w:r w:rsidDel="008321AF">
          <w:rPr>
            <w:rFonts w:ascii="Arial" w:hAnsi="Arial"/>
            <w:lang w:val="en-US"/>
          </w:rPr>
          <w:delText xml:space="preserve">our </w:delText>
        </w:r>
      </w:del>
      <w:ins w:id="303" w:author="Lisa Wingate" w:date="2018-12-17T10:14:00Z">
        <w:r w:rsidR="008321AF">
          <w:rPr>
            <w:rFonts w:ascii="Arial" w:hAnsi="Arial"/>
            <w:lang w:val="en-US"/>
          </w:rPr>
          <w:t>the</w:t>
        </w:r>
        <w:r w:rsidR="008321AF">
          <w:rPr>
            <w:rFonts w:ascii="Arial" w:hAnsi="Arial"/>
            <w:lang w:val="en-US"/>
          </w:rPr>
          <w:t xml:space="preserve"> </w:t>
        </w:r>
      </w:ins>
      <w:ins w:id="304" w:author="Lisa Wingate" w:date="2018-12-17T10:16:00Z">
        <w:r w:rsidR="008321AF">
          <w:rPr>
            <w:rFonts w:ascii="Arial" w:hAnsi="Arial"/>
            <w:lang w:val="en-US"/>
          </w:rPr>
          <w:t xml:space="preserve">database </w:t>
        </w:r>
      </w:ins>
      <w:r>
        <w:rPr>
          <w:rFonts w:ascii="Arial" w:hAnsi="Arial"/>
          <w:lang w:val="en-US"/>
        </w:rPr>
        <w:t xml:space="preserve">sequences in June 2016, </w:t>
      </w:r>
      <w:del w:id="305" w:author="Lisa Wingate" w:date="2018-12-17T10:16:00Z">
        <w:r w:rsidDel="008321AF">
          <w:rPr>
            <w:rFonts w:ascii="Arial" w:hAnsi="Arial"/>
            <w:lang w:val="en-US"/>
          </w:rPr>
          <w:delText xml:space="preserve">we </w:delText>
        </w:r>
      </w:del>
      <w:ins w:id="306" w:author="Lisa Wingate" w:date="2018-12-17T10:16:00Z">
        <w:r w:rsidR="008321AF">
          <w:rPr>
            <w:rFonts w:ascii="Arial" w:hAnsi="Arial"/>
            <w:lang w:val="en-US"/>
          </w:rPr>
          <w:t>a further</w:t>
        </w:r>
        <w:r w:rsidR="008321AF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update</w:t>
      </w:r>
      <w:ins w:id="307" w:author="Lisa Wingate" w:date="2018-12-17T10:16:00Z">
        <w:r w:rsidR="008321AF">
          <w:rPr>
            <w:rFonts w:ascii="Arial" w:hAnsi="Arial"/>
            <w:lang w:val="en-US"/>
          </w:rPr>
          <w:t xml:space="preserve"> of</w:t>
        </w:r>
      </w:ins>
      <w:del w:id="308" w:author="Lisa Wingate" w:date="2018-12-17T10:16:00Z">
        <w:r w:rsidDel="008321AF">
          <w:rPr>
            <w:rFonts w:ascii="Arial" w:hAnsi="Arial"/>
            <w:lang w:val="en-US"/>
          </w:rPr>
          <w:delText>d</w:delText>
        </w:r>
      </w:del>
      <w:r>
        <w:rPr>
          <w:rFonts w:ascii="Arial" w:hAnsi="Arial"/>
          <w:lang w:val="en-US"/>
        </w:rPr>
        <w:t xml:space="preserve"> the entire taxonomy </w:t>
      </w:r>
      <w:ins w:id="309" w:author="Lisa Wingate" w:date="2018-12-17T10:16:00Z">
        <w:r w:rsidR="008321AF">
          <w:rPr>
            <w:rFonts w:ascii="Arial" w:hAnsi="Arial"/>
            <w:lang w:val="en-US"/>
          </w:rPr>
          <w:t xml:space="preserve">was completed using </w:t>
        </w:r>
      </w:ins>
      <w:del w:id="310" w:author="Lisa Wingate" w:date="2018-12-17T10:16:00Z">
        <w:r w:rsidDel="008321AF">
          <w:rPr>
            <w:rFonts w:ascii="Arial" w:hAnsi="Arial"/>
            <w:lang w:val="en-US"/>
          </w:rPr>
          <w:delText xml:space="preserve">from the </w:delText>
        </w:r>
      </w:del>
      <w:r>
        <w:rPr>
          <w:rFonts w:ascii="Arial" w:hAnsi="Arial"/>
          <w:lang w:val="en-US"/>
        </w:rPr>
        <w:t xml:space="preserve">NCBI </w:t>
      </w:r>
      <w:ins w:id="311" w:author="Lisa Wingate" w:date="2018-12-17T10:16:00Z">
        <w:r w:rsidR="008321AF">
          <w:rPr>
            <w:rFonts w:ascii="Arial" w:hAnsi="Arial"/>
            <w:lang w:val="en-US"/>
          </w:rPr>
          <w:t xml:space="preserve">in </w:t>
        </w:r>
      </w:ins>
      <w:del w:id="312" w:author="Lisa Wingate" w:date="2018-12-17T10:16:00Z">
        <w:r w:rsidDel="008321AF">
          <w:rPr>
            <w:rFonts w:ascii="Arial" w:hAnsi="Arial"/>
            <w:lang w:val="en-US"/>
          </w:rPr>
          <w:delText>(</w:delText>
        </w:r>
      </w:del>
      <w:r>
        <w:rPr>
          <w:rFonts w:ascii="Arial" w:hAnsi="Arial"/>
          <w:lang w:val="en-US"/>
        </w:rPr>
        <w:t>August 2018</w:t>
      </w:r>
      <w:del w:id="313" w:author="Lisa Wingate" w:date="2018-12-17T10:17:00Z">
        <w:r w:rsidDel="008321AF">
          <w:rPr>
            <w:rFonts w:ascii="Arial" w:hAnsi="Arial"/>
            <w:lang w:val="en-US"/>
          </w:rPr>
          <w:delText>)</w:delText>
        </w:r>
      </w:del>
      <w:r>
        <w:rPr>
          <w:rFonts w:ascii="Arial" w:hAnsi="Arial"/>
          <w:lang w:val="en-US"/>
        </w:rPr>
        <w:t xml:space="preserve">. </w:t>
      </w:r>
      <w:del w:id="314" w:author="Lisa Wingate" w:date="2018-12-17T10:17:00Z">
        <w:r w:rsidDel="008321AF">
          <w:rPr>
            <w:rFonts w:ascii="Arial" w:hAnsi="Arial"/>
            <w:lang w:val="en-US"/>
          </w:rPr>
          <w:delText xml:space="preserve">We </w:delText>
        </w:r>
      </w:del>
      <w:ins w:id="315" w:author="Lisa Wingate" w:date="2018-12-17T10:17:00Z">
        <w:r w:rsidR="008321AF">
          <w:rPr>
            <w:rFonts w:ascii="Arial" w:hAnsi="Arial"/>
            <w:lang w:val="en-US"/>
          </w:rPr>
          <w:t>During this update</w:t>
        </w:r>
        <w:r w:rsidR="008321AF">
          <w:rPr>
            <w:rFonts w:ascii="Arial" w:hAnsi="Arial"/>
            <w:lang w:val="en-US"/>
          </w:rPr>
          <w:t xml:space="preserve"> </w:t>
        </w:r>
      </w:ins>
      <w:del w:id="316" w:author="Lisa Wingate" w:date="2018-12-17T10:18:00Z">
        <w:r w:rsidDel="008321AF">
          <w:rPr>
            <w:rFonts w:ascii="Arial" w:hAnsi="Arial"/>
            <w:lang w:val="en-US"/>
          </w:rPr>
          <w:delText>found ourselves with</w:delText>
        </w:r>
      </w:del>
      <w:ins w:id="317" w:author="Lisa Wingate" w:date="2018-12-17T10:18:00Z">
        <w:r w:rsidR="008321AF">
          <w:rPr>
            <w:rFonts w:ascii="Arial" w:hAnsi="Arial"/>
            <w:lang w:val="en-US"/>
          </w:rPr>
          <w:t>we encountered</w:t>
        </w:r>
      </w:ins>
      <w:r>
        <w:rPr>
          <w:rFonts w:ascii="Arial" w:hAnsi="Arial"/>
          <w:lang w:val="en-US"/>
        </w:rPr>
        <w:t xml:space="preserve"> three scenarios</w:t>
      </w:r>
      <w:ins w:id="318" w:author="Lisa Wingate" w:date="2018-12-17T10:18:00Z">
        <w:r w:rsidR="008321AF">
          <w:rPr>
            <w:rFonts w:ascii="Arial" w:hAnsi="Arial"/>
            <w:lang w:val="en-US"/>
          </w:rPr>
          <w:t xml:space="preserve"> for each sequence these included</w:t>
        </w:r>
      </w:ins>
      <w:del w:id="319" w:author="Lisa Wingate" w:date="2018-12-17T10:18:00Z">
        <w:r w:rsidDel="008321AF">
          <w:rPr>
            <w:rFonts w:ascii="Arial" w:hAnsi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(</w:t>
      </w:r>
      <w:proofErr w:type="spellStart"/>
      <w:r w:rsidR="005037E4">
        <w:rPr>
          <w:rFonts w:ascii="Arial" w:hAnsi="Arial"/>
          <w:lang w:val="en-US"/>
        </w:rPr>
        <w:t>i</w:t>
      </w:r>
      <w:proofErr w:type="spellEnd"/>
      <w:r w:rsidR="005037E4">
        <w:rPr>
          <w:rFonts w:ascii="Arial" w:hAnsi="Arial"/>
          <w:lang w:val="en-US"/>
        </w:rPr>
        <w:t xml:space="preserve">) </w:t>
      </w:r>
      <w:r w:rsidR="002B6355">
        <w:rPr>
          <w:rFonts w:ascii="Arial" w:hAnsi="Arial"/>
          <w:lang w:val="en-US"/>
        </w:rPr>
        <w:t>no</w:t>
      </w:r>
      <w:r w:rsidR="005037E4">
        <w:rPr>
          <w:rFonts w:ascii="Arial" w:hAnsi="Arial"/>
          <w:lang w:val="en-US"/>
        </w:rPr>
        <w:t xml:space="preserve"> </w:t>
      </w:r>
      <w:r w:rsidR="002B6355">
        <w:rPr>
          <w:rFonts w:ascii="Arial" w:hAnsi="Arial"/>
          <w:lang w:val="en-US"/>
        </w:rPr>
        <w:t xml:space="preserve">change in </w:t>
      </w:r>
      <w:r w:rsidR="005037E4">
        <w:rPr>
          <w:rFonts w:ascii="Arial" w:hAnsi="Arial"/>
          <w:lang w:val="en-US"/>
        </w:rPr>
        <w:t>taxonomy</w:t>
      </w:r>
      <w:r>
        <w:rPr>
          <w:rFonts w:ascii="Arial" w:hAnsi="Arial"/>
          <w:lang w:val="en-US"/>
        </w:rPr>
        <w:t xml:space="preserve">, (ii) </w:t>
      </w:r>
      <w:commentRangeStart w:id="320"/>
      <w:proofErr w:type="spellStart"/>
      <w:ins w:id="321" w:author="Lisa Wingate" w:date="2018-12-17T10:20:00Z">
        <w:r w:rsidR="008321AF">
          <w:rPr>
            <w:rFonts w:ascii="Arial" w:hAnsi="Arial"/>
            <w:lang w:val="en-US"/>
          </w:rPr>
          <w:t>obsoletion</w:t>
        </w:r>
        <w:proofErr w:type="spellEnd"/>
        <w:r w:rsidR="008321AF">
          <w:rPr>
            <w:rFonts w:ascii="Arial" w:hAnsi="Arial"/>
            <w:lang w:val="en-US"/>
          </w:rPr>
          <w:t xml:space="preserve"> of </w:t>
        </w:r>
      </w:ins>
      <w:r>
        <w:rPr>
          <w:rFonts w:ascii="Arial" w:hAnsi="Arial"/>
          <w:lang w:val="en-US"/>
        </w:rPr>
        <w:t>the access</w:t>
      </w:r>
      <w:r w:rsidR="002B6355">
        <w:rPr>
          <w:rFonts w:ascii="Arial" w:hAnsi="Arial"/>
          <w:lang w:val="en-US"/>
        </w:rPr>
        <w:t>ion</w:t>
      </w:r>
      <w:r>
        <w:rPr>
          <w:rFonts w:ascii="Arial" w:hAnsi="Arial"/>
          <w:lang w:val="en-US"/>
        </w:rPr>
        <w:t xml:space="preserve"> number</w:t>
      </w:r>
      <w:ins w:id="322" w:author="Lisa Wingate" w:date="2018-12-17T10:20:00Z">
        <w:r w:rsidR="008321AF">
          <w:rPr>
            <w:rFonts w:ascii="Arial" w:hAnsi="Arial"/>
            <w:lang w:val="en-US"/>
          </w:rPr>
          <w:t xml:space="preserve"> </w:t>
        </w:r>
      </w:ins>
      <w:del w:id="323" w:author="Lisa Wingate" w:date="2018-12-17T10:20:00Z">
        <w:r w:rsidDel="008321AF">
          <w:rPr>
            <w:rFonts w:ascii="Arial" w:hAnsi="Arial"/>
            <w:lang w:val="en-US"/>
          </w:rPr>
          <w:delText xml:space="preserve"> was obsolete </w:delText>
        </w:r>
      </w:del>
      <w:r>
        <w:rPr>
          <w:rFonts w:ascii="Arial" w:hAnsi="Arial"/>
          <w:lang w:val="en-US"/>
        </w:rPr>
        <w:t xml:space="preserve">or (iii) </w:t>
      </w:r>
      <w:ins w:id="324" w:author="Lisa Wingate" w:date="2018-12-17T10:21:00Z">
        <w:r w:rsidR="008321AF">
          <w:rPr>
            <w:rFonts w:ascii="Arial" w:hAnsi="Arial"/>
            <w:lang w:val="en-US"/>
          </w:rPr>
          <w:t xml:space="preserve">removal or loss of </w:t>
        </w:r>
      </w:ins>
      <w:r>
        <w:rPr>
          <w:rFonts w:ascii="Arial" w:hAnsi="Arial"/>
          <w:lang w:val="en-US"/>
        </w:rPr>
        <w:t>the access number</w:t>
      </w:r>
      <w:del w:id="325" w:author="Lisa Wingate" w:date="2018-12-17T10:21:00Z">
        <w:r w:rsidDel="008321AF">
          <w:rPr>
            <w:rFonts w:ascii="Arial" w:hAnsi="Arial"/>
            <w:lang w:val="en-US"/>
          </w:rPr>
          <w:delText xml:space="preserve"> was removed or not found</w:delText>
        </w:r>
      </w:del>
      <w:r>
        <w:rPr>
          <w:rFonts w:ascii="Arial" w:hAnsi="Arial"/>
          <w:lang w:val="en-US"/>
        </w:rPr>
        <w:t>. For the specific cases of (ii)</w:t>
      </w:r>
      <w:del w:id="326" w:author="Lisa Wingate" w:date="2018-12-17T10:21:00Z">
        <w:r w:rsidDel="008321AF">
          <w:rPr>
            <w:rFonts w:ascii="Arial" w:hAnsi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we updated the access</w:t>
      </w:r>
      <w:r w:rsidR="002B6355">
        <w:rPr>
          <w:rFonts w:ascii="Arial" w:hAnsi="Arial"/>
          <w:lang w:val="en-US"/>
        </w:rPr>
        <w:t>ion</w:t>
      </w:r>
      <w:r>
        <w:rPr>
          <w:rFonts w:ascii="Arial" w:hAnsi="Arial"/>
          <w:lang w:val="en-US"/>
        </w:rPr>
        <w:t xml:space="preserve"> number </w:t>
      </w:r>
      <w:del w:id="327" w:author="Lisa Wingate" w:date="2018-12-17T10:21:00Z">
        <w:r w:rsidDel="008321AF">
          <w:rPr>
            <w:rFonts w:ascii="Arial" w:hAnsi="Arial"/>
            <w:lang w:val="en-US"/>
          </w:rPr>
          <w:delText xml:space="preserve">and </w:delText>
        </w:r>
      </w:del>
      <w:ins w:id="328" w:author="Lisa Wingate" w:date="2018-12-17T10:21:00Z">
        <w:r w:rsidR="008321AF">
          <w:rPr>
            <w:rFonts w:ascii="Arial" w:hAnsi="Arial"/>
            <w:lang w:val="en-US"/>
          </w:rPr>
          <w:t>whilst</w:t>
        </w:r>
        <w:r w:rsidR="008321AF">
          <w:rPr>
            <w:rFonts w:ascii="Arial" w:hAnsi="Arial"/>
            <w:lang w:val="en-US"/>
          </w:rPr>
          <w:t xml:space="preserve"> </w:t>
        </w:r>
      </w:ins>
      <w:del w:id="329" w:author="Lisa Wingate" w:date="2018-12-17T10:21:00Z">
        <w:r w:rsidDel="008321AF">
          <w:rPr>
            <w:rFonts w:ascii="Arial" w:hAnsi="Arial"/>
            <w:lang w:val="en-US"/>
          </w:rPr>
          <w:delText xml:space="preserve">for </w:delText>
        </w:r>
      </w:del>
      <w:ins w:id="330" w:author="Lisa Wingate" w:date="2018-12-17T10:21:00Z">
        <w:r w:rsidR="008321AF">
          <w:rPr>
            <w:rFonts w:ascii="Arial" w:hAnsi="Arial"/>
            <w:lang w:val="en-US"/>
          </w:rPr>
          <w:t>in</w:t>
        </w:r>
        <w:r w:rsidR="008321AF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the case</w:t>
      </w:r>
      <w:ins w:id="331" w:author="Lisa Wingate" w:date="2018-12-17T10:21:00Z">
        <w:r w:rsidR="008321AF">
          <w:rPr>
            <w:rFonts w:ascii="Arial" w:hAnsi="Arial"/>
            <w:lang w:val="en-US"/>
          </w:rPr>
          <w:t xml:space="preserve"> of</w:t>
        </w:r>
      </w:ins>
      <w:del w:id="332" w:author="Lisa Wingate" w:date="2018-12-17T10:21:00Z">
        <w:r w:rsidDel="008321AF">
          <w:rPr>
            <w:rFonts w:ascii="Arial" w:hAnsi="Arial"/>
            <w:lang w:val="en-US"/>
          </w:rPr>
          <w:delText>s</w:delText>
        </w:r>
      </w:del>
      <w:r>
        <w:rPr>
          <w:rFonts w:ascii="Arial" w:hAnsi="Arial"/>
          <w:lang w:val="en-US"/>
        </w:rPr>
        <w:t xml:space="preserve"> (iii) we removed these </w:t>
      </w:r>
      <w:ins w:id="333" w:author="Lisa Wingate" w:date="2018-12-17T10:22:00Z">
        <w:r w:rsidR="008321AF">
          <w:rPr>
            <w:rFonts w:ascii="Arial" w:hAnsi="Arial"/>
            <w:lang w:val="en-US"/>
          </w:rPr>
          <w:t xml:space="preserve">particular </w:t>
        </w:r>
      </w:ins>
      <w:r>
        <w:rPr>
          <w:rFonts w:ascii="Arial" w:hAnsi="Arial"/>
          <w:lang w:val="en-US"/>
        </w:rPr>
        <w:t>sequences from our database.</w:t>
      </w:r>
      <w:commentRangeEnd w:id="320"/>
      <w:r w:rsidR="008321AF">
        <w:rPr>
          <w:rStyle w:val="CommentReference"/>
        </w:rPr>
        <w:commentReference w:id="320"/>
      </w:r>
    </w:p>
    <w:p w14:paraId="74492A31" w14:textId="3DBD4556" w:rsidR="002C52FA" w:rsidRDefault="00A30BC7" w:rsidP="002C52FA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Taxonomic coverage (corresponding to</w:t>
      </w:r>
      <w:r w:rsidR="00943B82">
        <w:rPr>
          <w:rFonts w:ascii="Arial" w:hAnsi="Arial"/>
          <w:lang w:val="en-US"/>
        </w:rPr>
        <w:t xml:space="preserve"> the percentage of</w:t>
      </w:r>
      <w:r>
        <w:rPr>
          <w:rFonts w:ascii="Arial" w:hAnsi="Arial"/>
          <w:lang w:val="en-US"/>
        </w:rPr>
        <w:t xml:space="preserve"> sequences for a give</w:t>
      </w:r>
      <w:r w:rsidR="009B3F26">
        <w:rPr>
          <w:rFonts w:ascii="Arial" w:hAnsi="Arial"/>
          <w:lang w:val="en-US"/>
        </w:rPr>
        <w:t>n rank</w:t>
      </w:r>
      <w:r>
        <w:rPr>
          <w:rFonts w:ascii="Arial" w:hAnsi="Arial"/>
          <w:lang w:val="en-US"/>
        </w:rPr>
        <w:t xml:space="preserve">) was higher with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 than with NCBI (</w:t>
      </w:r>
      <w:r w:rsidRPr="0020656A">
        <w:rPr>
          <w:rFonts w:ascii="Arial" w:hAnsi="Arial"/>
          <w:lang w:val="en-US"/>
        </w:rPr>
        <w:t xml:space="preserve">Figure </w:t>
      </w:r>
      <w:commentRangeStart w:id="334"/>
      <w:r w:rsidRPr="0020656A">
        <w:rPr>
          <w:rFonts w:ascii="Arial" w:hAnsi="Arial"/>
          <w:lang w:val="en-US"/>
        </w:rPr>
        <w:t>3</w:t>
      </w:r>
      <w:commentRangeEnd w:id="334"/>
      <w:r w:rsidR="008321AF">
        <w:rPr>
          <w:rStyle w:val="CommentReference"/>
        </w:rPr>
        <w:commentReference w:id="334"/>
      </w:r>
      <w:r w:rsidRPr="0020656A">
        <w:rPr>
          <w:rFonts w:ascii="Arial" w:hAnsi="Arial"/>
          <w:lang w:val="en-US"/>
        </w:rPr>
        <w:t>).</w:t>
      </w:r>
      <w:r>
        <w:rPr>
          <w:rFonts w:ascii="Arial" w:hAnsi="Arial"/>
          <w:lang w:val="en-US"/>
        </w:rPr>
        <w:t xml:space="preserve"> For sequences assigned from </w:t>
      </w:r>
      <w:r w:rsidR="00943B82"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>NCBI database, we obtained 86% and 42% coverage at</w:t>
      </w:r>
      <w:ins w:id="335" w:author="Lisa Wingate" w:date="2018-12-17T10:33:00Z">
        <w:r w:rsidR="008321AF">
          <w:rPr>
            <w:rFonts w:ascii="Arial" w:hAnsi="Arial"/>
            <w:lang w:val="en-US"/>
          </w:rPr>
          <w:t xml:space="preserve"> the</w:t>
        </w:r>
      </w:ins>
      <w:r>
        <w:rPr>
          <w:rFonts w:ascii="Arial" w:hAnsi="Arial"/>
          <w:lang w:val="en-US"/>
        </w:rPr>
        <w:t xml:space="preserve"> </w:t>
      </w:r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and </w:t>
      </w:r>
      <w:r w:rsidRPr="009B3F26">
        <w:rPr>
          <w:rFonts w:ascii="Arial" w:hAnsi="Arial"/>
          <w:i/>
          <w:lang w:val="en-US"/>
        </w:rPr>
        <w:t>Class</w:t>
      </w:r>
      <w:r>
        <w:rPr>
          <w:rFonts w:ascii="Arial" w:hAnsi="Arial"/>
          <w:lang w:val="en-US"/>
        </w:rPr>
        <w:t xml:space="preserve"> rank respectively (Figure 3). We obtain</w:t>
      </w:r>
      <w:ins w:id="336" w:author="Lisa Wingate" w:date="2018-12-17T10:33:00Z">
        <w:r w:rsidR="008321AF">
          <w:rPr>
            <w:rFonts w:ascii="Arial" w:hAnsi="Arial"/>
            <w:lang w:val="en-US"/>
          </w:rPr>
          <w:t>ed</w:t>
        </w:r>
      </w:ins>
      <w:r>
        <w:rPr>
          <w:rFonts w:ascii="Arial" w:hAnsi="Arial"/>
          <w:lang w:val="en-US"/>
        </w:rPr>
        <w:t xml:space="preserve"> 9 phyla through </w:t>
      </w:r>
      <w:ins w:id="337" w:author="Lisa Wingate" w:date="2018-12-17T10:33:00Z">
        <w:r w:rsidR="008321AF">
          <w:rPr>
            <w:rFonts w:ascii="Arial" w:hAnsi="Arial"/>
            <w:lang w:val="en-US"/>
          </w:rPr>
          <w:t xml:space="preserve">the </w:t>
        </w:r>
      </w:ins>
      <w:r>
        <w:rPr>
          <w:rFonts w:ascii="Arial" w:hAnsi="Arial"/>
          <w:lang w:val="en-US"/>
        </w:rPr>
        <w:t xml:space="preserve">4 </w:t>
      </w:r>
      <w:proofErr w:type="spellStart"/>
      <w:r>
        <w:rPr>
          <w:rFonts w:ascii="Arial" w:hAnsi="Arial"/>
          <w:lang w:val="en-US"/>
        </w:rPr>
        <w:t>supergroups</w:t>
      </w:r>
      <w:proofErr w:type="spellEnd"/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Terrabacteria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Excavata</w:t>
      </w:r>
      <w:proofErr w:type="spellEnd"/>
      <w:r>
        <w:rPr>
          <w:rFonts w:ascii="Arial" w:hAnsi="Arial"/>
          <w:lang w:val="en-US"/>
        </w:rPr>
        <w:t xml:space="preserve">, </w:t>
      </w:r>
      <w:proofErr w:type="spellStart"/>
      <w:r>
        <w:rPr>
          <w:rFonts w:ascii="Arial" w:hAnsi="Arial"/>
          <w:lang w:val="en-US"/>
        </w:rPr>
        <w:t>Archaeplastida</w:t>
      </w:r>
      <w:proofErr w:type="spellEnd"/>
      <w:r>
        <w:rPr>
          <w:rFonts w:ascii="Arial" w:hAnsi="Arial"/>
          <w:lang w:val="en-US"/>
        </w:rPr>
        <w:t>, and SAR</w:t>
      </w:r>
      <w:r w:rsidR="002B635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 but </w:t>
      </w:r>
      <w:del w:id="338" w:author="Lisa Wingate" w:date="2018-12-17T10:34:00Z">
        <w:r w:rsidDel="008321AF">
          <w:rPr>
            <w:rFonts w:ascii="Arial" w:hAnsi="Arial"/>
            <w:lang w:val="en-US"/>
          </w:rPr>
          <w:delText xml:space="preserve">with </w:delText>
        </w:r>
      </w:del>
      <w:r>
        <w:rPr>
          <w:rFonts w:ascii="Arial" w:hAnsi="Arial"/>
          <w:lang w:val="en-US"/>
        </w:rPr>
        <w:t xml:space="preserve">14% </w:t>
      </w:r>
      <w:ins w:id="339" w:author="Lisa Wingate" w:date="2018-12-17T10:34:00Z">
        <w:r w:rsidR="008321AF">
          <w:rPr>
            <w:rFonts w:ascii="Arial" w:hAnsi="Arial"/>
            <w:lang w:val="en-US"/>
          </w:rPr>
          <w:t xml:space="preserve">were </w:t>
        </w:r>
      </w:ins>
      <w:r>
        <w:rPr>
          <w:rFonts w:ascii="Arial" w:hAnsi="Arial"/>
          <w:lang w:val="en-US"/>
        </w:rPr>
        <w:t xml:space="preserve">without taxonomic assignment at this rank (Figure 4A). For our sequences assigned from the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 database, we obtained 100% coverage at the </w:t>
      </w:r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</w:t>
      </w:r>
      <w:r w:rsidRPr="00B76917">
        <w:rPr>
          <w:rFonts w:ascii="Arial" w:hAnsi="Arial"/>
          <w:lang w:val="en-US"/>
        </w:rPr>
        <w:t>level (Figure 3)</w:t>
      </w:r>
      <w:r w:rsidR="00B76917">
        <w:rPr>
          <w:rFonts w:ascii="Arial" w:hAnsi="Arial"/>
          <w:lang w:val="en-US"/>
        </w:rPr>
        <w:t>,</w:t>
      </w:r>
      <w:r w:rsidRPr="00B76917">
        <w:rPr>
          <w:rFonts w:ascii="Arial" w:hAnsi="Arial"/>
          <w:lang w:val="en-US"/>
        </w:rPr>
        <w:t xml:space="preserve"> with</w:t>
      </w:r>
      <w:r>
        <w:rPr>
          <w:rFonts w:ascii="Arial" w:hAnsi="Arial"/>
          <w:lang w:val="en-US"/>
        </w:rPr>
        <w:t xml:space="preserve"> 1 </w:t>
      </w:r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for the Eubacteria kingdom, 6 phyla for the </w:t>
      </w:r>
      <w:proofErr w:type="spellStart"/>
      <w:r>
        <w:rPr>
          <w:rFonts w:ascii="Arial" w:hAnsi="Arial"/>
          <w:lang w:val="en-US"/>
        </w:rPr>
        <w:t>Chromista</w:t>
      </w:r>
      <w:proofErr w:type="spellEnd"/>
      <w:r>
        <w:rPr>
          <w:rFonts w:ascii="Arial" w:hAnsi="Arial"/>
          <w:lang w:val="en-US"/>
        </w:rPr>
        <w:t xml:space="preserve"> kingdom, 1 for the Protozoa kingdom</w:t>
      </w:r>
      <w:ins w:id="340" w:author="Lisa Wingate" w:date="2018-12-17T10:34:00Z">
        <w:r w:rsidR="008321AF">
          <w:rPr>
            <w:rFonts w:ascii="Arial" w:hAnsi="Arial"/>
            <w:lang w:val="en-US"/>
          </w:rPr>
          <w:t xml:space="preserve"> and </w:t>
        </w:r>
      </w:ins>
      <w:del w:id="341" w:author="Lisa Wingate" w:date="2018-12-17T10:34:00Z">
        <w:r w:rsidDel="008321AF">
          <w:rPr>
            <w:rFonts w:ascii="Arial" w:hAnsi="Arial"/>
            <w:lang w:val="en-US"/>
          </w:rPr>
          <w:delText xml:space="preserve">, </w:delText>
        </w:r>
      </w:del>
      <w:r>
        <w:rPr>
          <w:rFonts w:ascii="Arial" w:hAnsi="Arial"/>
          <w:lang w:val="en-US"/>
        </w:rPr>
        <w:t xml:space="preserve">7 for the Plantae kingdom, of which 4 </w:t>
      </w:r>
      <w:ins w:id="342" w:author="Lisa Wingate" w:date="2018-12-17T10:34:00Z">
        <w:r w:rsidR="008321AF">
          <w:rPr>
            <w:rFonts w:ascii="Arial" w:hAnsi="Arial"/>
            <w:lang w:val="en-US"/>
          </w:rPr>
          <w:t xml:space="preserve">were </w:t>
        </w:r>
      </w:ins>
      <w:del w:id="343" w:author="Lisa Wingate" w:date="2018-12-17T10:35:00Z">
        <w:r w:rsidDel="008321AF">
          <w:rPr>
            <w:rFonts w:ascii="Arial" w:hAnsi="Arial"/>
            <w:lang w:val="en-US"/>
          </w:rPr>
          <w:delText xml:space="preserve">for </w:delText>
        </w:r>
      </w:del>
      <w:r>
        <w:rPr>
          <w:rFonts w:ascii="Arial" w:hAnsi="Arial"/>
          <w:lang w:val="en-US"/>
        </w:rPr>
        <w:t xml:space="preserve">algae, and 1 </w:t>
      </w:r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Chromerida</w:t>
      </w:r>
      <w:proofErr w:type="spellEnd"/>
      <w:r>
        <w:rPr>
          <w:rFonts w:ascii="Arial" w:hAnsi="Arial"/>
          <w:lang w:val="en-US"/>
        </w:rPr>
        <w:t xml:space="preserve"> </w:t>
      </w:r>
      <w:del w:id="344" w:author="Lisa Wingate" w:date="2018-12-17T10:35:00Z">
        <w:r w:rsidDel="008321AF">
          <w:rPr>
            <w:rFonts w:ascii="Arial" w:hAnsi="Arial"/>
            <w:lang w:val="en-US"/>
          </w:rPr>
          <w:delText xml:space="preserve">which </w:delText>
        </w:r>
      </w:del>
      <w:ins w:id="345" w:author="Lisa Wingate" w:date="2018-12-17T10:35:00Z">
        <w:r w:rsidR="008321AF">
          <w:rPr>
            <w:rFonts w:ascii="Arial" w:hAnsi="Arial"/>
            <w:lang w:val="en-US"/>
          </w:rPr>
          <w:t>that</w:t>
        </w:r>
        <w:r w:rsidR="008321AF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has no kingdom affiliation </w:t>
      </w:r>
      <w:ins w:id="346" w:author="Lisa Wingate" w:date="2018-12-17T10:35:00Z">
        <w:r w:rsidR="008321AF">
          <w:rPr>
            <w:rFonts w:ascii="Arial" w:hAnsi="Arial"/>
            <w:lang w:val="en-US"/>
          </w:rPr>
          <w:t xml:space="preserve">as </w:t>
        </w:r>
      </w:ins>
      <w:r w:rsidRPr="00B76917">
        <w:rPr>
          <w:rFonts w:ascii="Arial" w:hAnsi="Arial"/>
          <w:lang w:val="en-US"/>
        </w:rPr>
        <w:t>yet (Figure 4</w:t>
      </w:r>
      <w:r w:rsidR="00B76917" w:rsidRPr="00B76917">
        <w:rPr>
          <w:rFonts w:ascii="Arial" w:hAnsi="Arial"/>
          <w:lang w:val="en-US"/>
        </w:rPr>
        <w:t>B</w:t>
      </w:r>
      <w:r>
        <w:rPr>
          <w:rFonts w:ascii="Arial" w:hAnsi="Arial"/>
          <w:lang w:val="en-US"/>
        </w:rPr>
        <w:t xml:space="preserve">). The most represented </w:t>
      </w:r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was Cyanobacteria with </w:t>
      </w:r>
      <w:r w:rsidRPr="005037E4">
        <w:rPr>
          <w:rFonts w:ascii="Arial" w:hAnsi="Arial"/>
          <w:color w:val="auto"/>
          <w:lang w:val="en-US"/>
        </w:rPr>
        <w:t xml:space="preserve">939 sequences, </w:t>
      </w:r>
      <w:r w:rsidRPr="005037E4">
        <w:rPr>
          <w:rFonts w:ascii="Arial" w:hAnsi="Arial"/>
          <w:color w:val="auto"/>
          <w:lang w:val="en-US"/>
        </w:rPr>
        <w:lastRenderedPageBreak/>
        <w:t xml:space="preserve">followed by </w:t>
      </w:r>
      <w:proofErr w:type="spellStart"/>
      <w:r w:rsidRPr="005037E4">
        <w:rPr>
          <w:rFonts w:ascii="Arial" w:hAnsi="Arial"/>
          <w:color w:val="auto"/>
          <w:lang w:val="en-US"/>
        </w:rPr>
        <w:t>Euglenozoa</w:t>
      </w:r>
      <w:proofErr w:type="spellEnd"/>
      <w:r w:rsidRPr="005037E4">
        <w:rPr>
          <w:rFonts w:ascii="Arial" w:hAnsi="Arial"/>
          <w:color w:val="auto"/>
          <w:lang w:val="en-US"/>
        </w:rPr>
        <w:t xml:space="preserve"> </w:t>
      </w:r>
      <w:r w:rsidR="002C52FA">
        <w:rPr>
          <w:rFonts w:ascii="Arial" w:hAnsi="Arial"/>
          <w:color w:val="auto"/>
          <w:lang w:val="en-US"/>
        </w:rPr>
        <w:t>(</w:t>
      </w:r>
      <w:r w:rsidRPr="005037E4">
        <w:rPr>
          <w:rFonts w:ascii="Arial" w:hAnsi="Arial"/>
          <w:color w:val="auto"/>
          <w:lang w:val="en-US"/>
        </w:rPr>
        <w:t>349 sequences</w:t>
      </w:r>
      <w:r w:rsidR="002C52FA">
        <w:rPr>
          <w:rFonts w:ascii="Arial" w:hAnsi="Arial"/>
          <w:color w:val="auto"/>
          <w:lang w:val="en-US"/>
        </w:rPr>
        <w:t>)</w:t>
      </w:r>
      <w:r w:rsidRPr="005037E4">
        <w:rPr>
          <w:rFonts w:ascii="Arial" w:hAnsi="Arial"/>
          <w:color w:val="auto"/>
          <w:lang w:val="en-US"/>
        </w:rPr>
        <w:t xml:space="preserve">, and </w:t>
      </w:r>
      <w:proofErr w:type="spellStart"/>
      <w:r w:rsidRPr="005037E4">
        <w:rPr>
          <w:rFonts w:ascii="Arial" w:hAnsi="Arial"/>
          <w:color w:val="auto"/>
          <w:lang w:val="en-US"/>
        </w:rPr>
        <w:t>Chlorophyta</w:t>
      </w:r>
      <w:proofErr w:type="spellEnd"/>
      <w:r w:rsidRPr="005037E4">
        <w:rPr>
          <w:rFonts w:ascii="Arial" w:hAnsi="Arial"/>
          <w:color w:val="auto"/>
          <w:lang w:val="en-US"/>
        </w:rPr>
        <w:t xml:space="preserve"> </w:t>
      </w:r>
      <w:r w:rsidR="002C52FA">
        <w:rPr>
          <w:rFonts w:ascii="Arial" w:hAnsi="Arial"/>
          <w:color w:val="auto"/>
          <w:lang w:val="en-US"/>
        </w:rPr>
        <w:t>(</w:t>
      </w:r>
      <w:r w:rsidRPr="005037E4">
        <w:rPr>
          <w:rFonts w:ascii="Arial" w:hAnsi="Arial"/>
          <w:color w:val="auto"/>
          <w:lang w:val="en-US"/>
        </w:rPr>
        <w:t>314</w:t>
      </w:r>
      <w:r w:rsidR="00FB21C8">
        <w:rPr>
          <w:rFonts w:ascii="Arial" w:hAnsi="Arial"/>
          <w:lang w:val="en-US"/>
        </w:rPr>
        <w:t xml:space="preserve"> sequences</w:t>
      </w:r>
      <w:r w:rsidR="002C52FA">
        <w:rPr>
          <w:rFonts w:ascii="Arial" w:hAnsi="Arial"/>
          <w:lang w:val="en-US"/>
        </w:rPr>
        <w:t xml:space="preserve">) while </w:t>
      </w:r>
      <w:proofErr w:type="spellStart"/>
      <w:r w:rsidR="002C52FA">
        <w:rPr>
          <w:rFonts w:ascii="Arial" w:hAnsi="Arial"/>
          <w:lang w:val="en-US"/>
        </w:rPr>
        <w:t>Bacillaryophyta</w:t>
      </w:r>
      <w:proofErr w:type="spellEnd"/>
      <w:r w:rsidR="002C52FA">
        <w:rPr>
          <w:rFonts w:ascii="Arial" w:hAnsi="Arial"/>
          <w:lang w:val="en-US"/>
        </w:rPr>
        <w:t xml:space="preserve"> </w:t>
      </w:r>
      <w:del w:id="347" w:author="Lisa Wingate" w:date="2018-12-17T10:36:00Z">
        <w:r w:rsidR="002C52FA" w:rsidDel="008321AF">
          <w:rPr>
            <w:rFonts w:ascii="Arial" w:hAnsi="Arial"/>
            <w:lang w:val="en-US"/>
          </w:rPr>
          <w:delText>exhibit</w:delText>
        </w:r>
      </w:del>
      <w:ins w:id="348" w:author="Lisa Wingate" w:date="2018-12-17T10:36:00Z">
        <w:r w:rsidR="008321AF">
          <w:rPr>
            <w:rFonts w:ascii="Arial" w:hAnsi="Arial"/>
            <w:lang w:val="en-US"/>
          </w:rPr>
          <w:t xml:space="preserve">was less represented </w:t>
        </w:r>
      </w:ins>
      <w:del w:id="349" w:author="Lisa Wingate" w:date="2018-12-17T10:36:00Z">
        <w:r w:rsidR="002C52FA" w:rsidDel="008321AF">
          <w:rPr>
            <w:rFonts w:ascii="Arial" w:hAnsi="Arial"/>
            <w:lang w:val="en-US"/>
          </w:rPr>
          <w:delText>s</w:delText>
        </w:r>
      </w:del>
      <w:r w:rsidR="002C52FA">
        <w:rPr>
          <w:rFonts w:ascii="Arial" w:hAnsi="Arial"/>
          <w:lang w:val="en-US"/>
        </w:rPr>
        <w:t xml:space="preserve"> </w:t>
      </w:r>
      <w:ins w:id="350" w:author="Lisa Wingate" w:date="2018-12-17T10:36:00Z">
        <w:r w:rsidR="008321AF">
          <w:rPr>
            <w:rFonts w:ascii="Arial" w:hAnsi="Arial"/>
            <w:lang w:val="en-US"/>
          </w:rPr>
          <w:t>(</w:t>
        </w:r>
      </w:ins>
      <w:r w:rsidR="002C52FA">
        <w:rPr>
          <w:rFonts w:ascii="Arial" w:hAnsi="Arial"/>
          <w:lang w:val="en-US"/>
        </w:rPr>
        <w:t>54 sequences</w:t>
      </w:r>
      <w:ins w:id="351" w:author="Lisa Wingate" w:date="2018-12-17T10:37:00Z">
        <w:r w:rsidR="008321AF">
          <w:rPr>
            <w:rFonts w:ascii="Arial" w:hAnsi="Arial"/>
            <w:lang w:val="en-US"/>
          </w:rPr>
          <w:t>)</w:t>
        </w:r>
      </w:ins>
      <w:r w:rsidR="002C52FA">
        <w:rPr>
          <w:rFonts w:ascii="Arial" w:hAnsi="Arial"/>
          <w:lang w:val="en-US"/>
        </w:rPr>
        <w:t xml:space="preserve"> (</w:t>
      </w:r>
      <w:r w:rsidR="002C52FA" w:rsidRPr="00B76917">
        <w:rPr>
          <w:rFonts w:ascii="Arial" w:hAnsi="Arial"/>
          <w:lang w:val="en-US"/>
        </w:rPr>
        <w:t>Figure 4</w:t>
      </w:r>
      <w:r w:rsidR="00FB21C8">
        <w:rPr>
          <w:rFonts w:ascii="Arial" w:hAnsi="Arial"/>
          <w:lang w:val="en-US"/>
        </w:rPr>
        <w:t>B</w:t>
      </w:r>
      <w:r w:rsidR="00B76917">
        <w:rPr>
          <w:rFonts w:ascii="Arial" w:hAnsi="Arial"/>
          <w:lang w:val="en-US"/>
        </w:rPr>
        <w:t>)</w:t>
      </w:r>
      <w:r w:rsidR="002C52FA">
        <w:rPr>
          <w:rFonts w:ascii="Arial" w:hAnsi="Arial"/>
          <w:lang w:val="en-US"/>
        </w:rPr>
        <w:t>.</w:t>
      </w:r>
    </w:p>
    <w:p w14:paraId="79E070A5" w14:textId="1406EAE6" w:rsidR="00A715FB" w:rsidRPr="005037E4" w:rsidRDefault="00A30BC7" w:rsidP="002C52FA">
      <w:pPr>
        <w:spacing w:line="480" w:lineRule="auto"/>
        <w:ind w:firstLine="560"/>
        <w:jc w:val="both"/>
        <w:rPr>
          <w:color w:val="auto"/>
        </w:rPr>
      </w:pPr>
      <w:r>
        <w:rPr>
          <w:rFonts w:ascii="Arial" w:hAnsi="Arial"/>
          <w:lang w:val="en-US"/>
        </w:rPr>
        <w:t xml:space="preserve">More than </w:t>
      </w:r>
      <w:r w:rsidR="00943B82">
        <w:rPr>
          <w:rFonts w:ascii="Arial" w:hAnsi="Arial"/>
          <w:color w:val="auto"/>
          <w:lang w:val="en-US"/>
        </w:rPr>
        <w:t>2,283 sequences (</w:t>
      </w:r>
      <w:r w:rsidR="00943B82" w:rsidRPr="00943B82">
        <w:rPr>
          <w:rFonts w:ascii="Arial" w:hAnsi="Arial"/>
          <w:i/>
          <w:color w:val="auto"/>
          <w:lang w:val="en-US"/>
        </w:rPr>
        <w:t>i.e.</w:t>
      </w:r>
      <w:r w:rsidR="00943B82">
        <w:rPr>
          <w:rFonts w:ascii="Arial" w:hAnsi="Arial"/>
          <w:color w:val="auto"/>
          <w:lang w:val="en-US"/>
        </w:rPr>
        <w:t xml:space="preserve"> </w:t>
      </w:r>
      <w:r>
        <w:rPr>
          <w:rFonts w:ascii="Arial" w:hAnsi="Arial"/>
          <w:lang w:val="en-US"/>
        </w:rPr>
        <w:t>98% of the</w:t>
      </w:r>
      <w:r w:rsidR="00943B82">
        <w:rPr>
          <w:rFonts w:ascii="Arial" w:hAnsi="Arial"/>
          <w:lang w:val="en-US"/>
        </w:rPr>
        <w:t xml:space="preserve"> total</w:t>
      </w:r>
      <w:r>
        <w:rPr>
          <w:rFonts w:ascii="Arial" w:hAnsi="Arial"/>
          <w:lang w:val="en-US"/>
        </w:rPr>
        <w:t xml:space="preserve"> sequences</w:t>
      </w:r>
      <w:r w:rsidR="00943B82">
        <w:rPr>
          <w:rFonts w:ascii="Arial" w:hAnsi="Arial"/>
          <w:lang w:val="en-US"/>
        </w:rPr>
        <w:t xml:space="preserve">) could be </w:t>
      </w:r>
      <w:r w:rsidRPr="005037E4">
        <w:rPr>
          <w:rFonts w:ascii="Arial" w:hAnsi="Arial"/>
          <w:color w:val="auto"/>
          <w:lang w:val="en-US"/>
        </w:rPr>
        <w:t xml:space="preserve">assigned up to genus rank with 442 unique </w:t>
      </w:r>
      <w:r w:rsidRPr="00141A36">
        <w:rPr>
          <w:rFonts w:ascii="Arial" w:hAnsi="Arial"/>
          <w:i/>
          <w:color w:val="auto"/>
          <w:lang w:val="en-US"/>
        </w:rPr>
        <w:t>genera</w:t>
      </w:r>
      <w:r w:rsidRPr="005037E4">
        <w:rPr>
          <w:rFonts w:ascii="Arial" w:hAnsi="Arial"/>
          <w:color w:val="auto"/>
          <w:lang w:val="en-US"/>
        </w:rPr>
        <w:t xml:space="preserve"> (</w:t>
      </w:r>
      <w:ins w:id="352" w:author="Lisa Wingate" w:date="2018-12-17T10:41:00Z">
        <w:r w:rsidR="008321AF">
          <w:rPr>
            <w:rFonts w:ascii="Arial" w:hAnsi="Arial"/>
            <w:color w:val="auto"/>
            <w:lang w:val="en-US"/>
          </w:rPr>
          <w:t xml:space="preserve">the ranked </w:t>
        </w:r>
      </w:ins>
      <w:r w:rsidRPr="005037E4">
        <w:rPr>
          <w:rFonts w:ascii="Arial" w:hAnsi="Arial"/>
          <w:color w:val="auto"/>
          <w:lang w:val="en-US"/>
        </w:rPr>
        <w:t>top 3</w:t>
      </w:r>
      <w:ins w:id="353" w:author="Lisa Wingate" w:date="2018-12-17T10:41:00Z">
        <w:r w:rsidR="008321AF">
          <w:rPr>
            <w:rFonts w:ascii="Arial" w:hAnsi="Arial"/>
            <w:color w:val="auto"/>
            <w:lang w:val="en-US"/>
          </w:rPr>
          <w:t xml:space="preserve"> were</w:t>
        </w:r>
      </w:ins>
      <w:r w:rsidRPr="005037E4">
        <w:rPr>
          <w:rFonts w:ascii="Arial" w:hAnsi="Arial"/>
          <w:color w:val="auto"/>
          <w:lang w:val="en-US"/>
        </w:rPr>
        <w:t xml:space="preserve">: </w:t>
      </w:r>
      <w:proofErr w:type="spellStart"/>
      <w:r w:rsidRPr="005037E4">
        <w:rPr>
          <w:rFonts w:ascii="Arial" w:hAnsi="Arial"/>
          <w:color w:val="auto"/>
          <w:lang w:val="en-US"/>
        </w:rPr>
        <w:t>Prochlorococcus</w:t>
      </w:r>
      <w:proofErr w:type="spellEnd"/>
      <w:r w:rsidRPr="005037E4">
        <w:rPr>
          <w:rFonts w:ascii="Arial" w:hAnsi="Arial"/>
          <w:color w:val="auto"/>
          <w:lang w:val="en-US"/>
        </w:rPr>
        <w:t>': 207, 'g__</w:t>
      </w:r>
      <w:proofErr w:type="spellStart"/>
      <w:r w:rsidRPr="005037E4">
        <w:rPr>
          <w:rFonts w:ascii="Arial" w:hAnsi="Arial"/>
          <w:color w:val="auto"/>
          <w:lang w:val="en-US"/>
        </w:rPr>
        <w:t>Chroococcidiopsis</w:t>
      </w:r>
      <w:proofErr w:type="spellEnd"/>
      <w:r w:rsidRPr="005037E4">
        <w:rPr>
          <w:rFonts w:ascii="Arial" w:hAnsi="Arial"/>
          <w:color w:val="auto"/>
          <w:lang w:val="en-US"/>
        </w:rPr>
        <w:t>': 120, 'g__</w:t>
      </w:r>
      <w:proofErr w:type="spellStart"/>
      <w:r w:rsidRPr="005037E4">
        <w:rPr>
          <w:rFonts w:ascii="Arial" w:hAnsi="Arial"/>
          <w:color w:val="auto"/>
          <w:lang w:val="en-US"/>
        </w:rPr>
        <w:t>Synechococcus</w:t>
      </w:r>
      <w:proofErr w:type="spellEnd"/>
      <w:r w:rsidRPr="005037E4">
        <w:rPr>
          <w:rFonts w:ascii="Arial" w:hAnsi="Arial"/>
          <w:color w:val="auto"/>
          <w:lang w:val="en-US"/>
        </w:rPr>
        <w:t>': 90 a</w:t>
      </w:r>
      <w:r w:rsidR="00943B82">
        <w:rPr>
          <w:rFonts w:ascii="Arial" w:hAnsi="Arial"/>
          <w:color w:val="auto"/>
          <w:lang w:val="en-US"/>
        </w:rPr>
        <w:t xml:space="preserve">ll </w:t>
      </w:r>
      <w:ins w:id="354" w:author="Lisa Wingate" w:date="2018-12-17T10:41:00Z">
        <w:r w:rsidR="008321AF">
          <w:rPr>
            <w:rFonts w:ascii="Arial" w:hAnsi="Arial"/>
            <w:color w:val="auto"/>
            <w:lang w:val="en-US"/>
          </w:rPr>
          <w:t xml:space="preserve">types of </w:t>
        </w:r>
      </w:ins>
      <w:r w:rsidR="00943B82">
        <w:rPr>
          <w:rFonts w:ascii="Arial" w:hAnsi="Arial"/>
          <w:color w:val="auto"/>
          <w:lang w:val="en-US"/>
        </w:rPr>
        <w:t>cyanobacteria). A total of 1,</w:t>
      </w:r>
      <w:r w:rsidRPr="005037E4">
        <w:rPr>
          <w:rFonts w:ascii="Arial" w:hAnsi="Arial"/>
          <w:color w:val="auto"/>
          <w:lang w:val="en-US"/>
        </w:rPr>
        <w:t xml:space="preserve">590 sequences have </w:t>
      </w:r>
      <w:r w:rsidRPr="00943B82">
        <w:rPr>
          <w:rFonts w:ascii="Arial" w:hAnsi="Arial"/>
          <w:color w:val="auto"/>
          <w:lang w:val="en-US"/>
        </w:rPr>
        <w:t>species</w:t>
      </w:r>
      <w:r w:rsidRPr="005037E4">
        <w:rPr>
          <w:rFonts w:ascii="Arial" w:hAnsi="Arial"/>
          <w:color w:val="auto"/>
          <w:lang w:val="en-US"/>
        </w:rPr>
        <w:t xml:space="preserve"> level affiliation including 736 unique </w:t>
      </w:r>
      <w:r w:rsidRPr="00FB21C8">
        <w:rPr>
          <w:rFonts w:ascii="Arial" w:hAnsi="Arial"/>
          <w:i/>
          <w:color w:val="auto"/>
          <w:lang w:val="en-US"/>
        </w:rPr>
        <w:t>species</w:t>
      </w:r>
      <w:r w:rsidRPr="005037E4">
        <w:rPr>
          <w:rFonts w:ascii="Arial" w:hAnsi="Arial"/>
          <w:color w:val="auto"/>
          <w:lang w:val="en-US"/>
        </w:rPr>
        <w:t xml:space="preserve"> (not including uncultured and * .</w:t>
      </w:r>
      <w:proofErr w:type="spellStart"/>
      <w:r w:rsidRPr="005037E4">
        <w:rPr>
          <w:rFonts w:ascii="Arial" w:hAnsi="Arial"/>
          <w:color w:val="auto"/>
          <w:lang w:val="en-US"/>
        </w:rPr>
        <w:t>sp</w:t>
      </w:r>
      <w:proofErr w:type="spellEnd"/>
      <w:r w:rsidRPr="005037E4">
        <w:rPr>
          <w:rFonts w:ascii="Arial" w:hAnsi="Arial"/>
          <w:color w:val="auto"/>
          <w:lang w:val="en-US"/>
        </w:rPr>
        <w:t>).</w:t>
      </w:r>
    </w:p>
    <w:p w14:paraId="324E54DE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021A83EC" w14:textId="2D78B2D5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>Database</w:t>
      </w:r>
      <w:del w:id="355" w:author="Lisa Wingate" w:date="2018-12-17T10:42:00Z">
        <w:r w:rsidDel="008321AF">
          <w:rPr>
            <w:rFonts w:ascii="Arial" w:hAnsi="Arial"/>
            <w:i/>
            <w:iCs/>
            <w:lang w:val="en-US"/>
          </w:rPr>
          <w:delText>s</w:delText>
        </w:r>
      </w:del>
      <w:r>
        <w:rPr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Fonts w:ascii="Arial" w:hAnsi="Arial"/>
          <w:i/>
          <w:iCs/>
          <w:lang w:val="en-US"/>
        </w:rPr>
        <w:t>finali</w:t>
      </w:r>
      <w:ins w:id="356" w:author="Lisa Wingate" w:date="2018-12-17T10:42:00Z">
        <w:r w:rsidR="008321AF">
          <w:rPr>
            <w:rFonts w:ascii="Arial" w:hAnsi="Arial"/>
            <w:i/>
            <w:iCs/>
            <w:lang w:val="en-US"/>
          </w:rPr>
          <w:t>s</w:t>
        </w:r>
      </w:ins>
      <w:del w:id="357" w:author="Lisa Wingate" w:date="2018-12-17T10:42:00Z">
        <w:r w:rsidDel="008321AF">
          <w:rPr>
            <w:rFonts w:ascii="Arial" w:hAnsi="Arial"/>
            <w:i/>
            <w:iCs/>
            <w:lang w:val="en-US"/>
          </w:rPr>
          <w:delText>z</w:delText>
        </w:r>
      </w:del>
      <w:r>
        <w:rPr>
          <w:rFonts w:ascii="Arial" w:hAnsi="Arial"/>
          <w:i/>
          <w:iCs/>
          <w:lang w:val="en-US"/>
        </w:rPr>
        <w:t>ation</w:t>
      </w:r>
      <w:proofErr w:type="spellEnd"/>
    </w:p>
    <w:p w14:paraId="26980CD6" w14:textId="111171A7" w:rsidR="006B7021" w:rsidRDefault="00A30BC7" w:rsidP="006B7021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 xml:space="preserve">This database </w:t>
      </w:r>
      <w:ins w:id="358" w:author="Lisa Wingate" w:date="2018-12-17T10:43:00Z">
        <w:r w:rsidR="008321AF">
          <w:rPr>
            <w:rFonts w:ascii="Arial" w:hAnsi="Arial"/>
            <w:lang w:val="en-US"/>
          </w:rPr>
          <w:t xml:space="preserve">is now fully operational and </w:t>
        </w:r>
      </w:ins>
      <w:r>
        <w:rPr>
          <w:rFonts w:ascii="Arial" w:hAnsi="Arial"/>
          <w:lang w:val="en-US"/>
        </w:rPr>
        <w:t>can</w:t>
      </w:r>
      <w:r w:rsidR="00FB21C8">
        <w:rPr>
          <w:rFonts w:ascii="Arial" w:hAnsi="Arial"/>
          <w:lang w:val="en-US"/>
        </w:rPr>
        <w:t xml:space="preserve"> now</w:t>
      </w:r>
      <w:r>
        <w:rPr>
          <w:rFonts w:ascii="Arial" w:hAnsi="Arial"/>
          <w:lang w:val="en-US"/>
        </w:rPr>
        <w:t xml:space="preserve"> be used to perform </w:t>
      </w:r>
      <w:del w:id="359" w:author="Lisa Wingate" w:date="2018-12-17T10:42:00Z">
        <w:r w:rsidDel="008321AF">
          <w:rPr>
            <w:rFonts w:ascii="Arial" w:hAnsi="Arial"/>
            <w:lang w:val="en-US"/>
          </w:rPr>
          <w:delText xml:space="preserve">a </w:delText>
        </w:r>
      </w:del>
      <w:r>
        <w:rPr>
          <w:rFonts w:ascii="Arial" w:hAnsi="Arial"/>
          <w:lang w:val="en-US"/>
        </w:rPr>
        <w:t>taxonomic assignment</w:t>
      </w:r>
      <w:ins w:id="360" w:author="Lisa Wingate" w:date="2018-12-17T10:42:00Z">
        <w:r w:rsidR="008321AF">
          <w:rPr>
            <w:rFonts w:ascii="Arial" w:hAnsi="Arial"/>
            <w:lang w:val="en-US"/>
          </w:rPr>
          <w:t>s</w:t>
        </w:r>
      </w:ins>
      <w:r>
        <w:rPr>
          <w:rFonts w:ascii="Arial" w:hAnsi="Arial"/>
          <w:lang w:val="en-US"/>
        </w:rPr>
        <w:t xml:space="preserve"> in </w:t>
      </w:r>
      <w:del w:id="361" w:author="Lisa Wingate" w:date="2018-12-17T10:43:00Z">
        <w:r w:rsidDel="008321AF">
          <w:rPr>
            <w:rFonts w:ascii="Arial" w:hAnsi="Arial"/>
            <w:lang w:val="en-US"/>
          </w:rPr>
          <w:delText xml:space="preserve">the context of </w:delText>
        </w:r>
      </w:del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project</w:t>
      </w:r>
      <w:ins w:id="362" w:author="Lisa Wingate" w:date="2018-12-17T10:43:00Z">
        <w:r w:rsidR="008321AF">
          <w:rPr>
            <w:rFonts w:ascii="Arial" w:hAnsi="Arial"/>
            <w:lang w:val="en-US"/>
          </w:rPr>
          <w:t>s</w:t>
        </w:r>
      </w:ins>
      <w:r>
        <w:rPr>
          <w:rFonts w:ascii="Arial" w:hAnsi="Arial"/>
          <w:lang w:val="en-US"/>
        </w:rPr>
        <w:t xml:space="preserve">. Using the universal primer pair to amplify the 23S </w:t>
      </w:r>
      <w:proofErr w:type="spellStart"/>
      <w:r>
        <w:rPr>
          <w:rFonts w:ascii="Arial" w:hAnsi="Arial"/>
          <w:lang w:val="en-US"/>
        </w:rPr>
        <w:t>rRNA</w:t>
      </w:r>
      <w:proofErr w:type="spellEnd"/>
      <w:r>
        <w:rPr>
          <w:rFonts w:ascii="Arial" w:hAnsi="Arial"/>
          <w:lang w:val="en-US"/>
        </w:rPr>
        <w:t xml:space="preserve"> V region (UPA) (Sherwood 2007; Yoon et al., 2016) on our database</w:t>
      </w:r>
      <w:r w:rsidR="00943B82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we </w:t>
      </w:r>
      <w:r w:rsidR="00943B82">
        <w:rPr>
          <w:rFonts w:ascii="Arial" w:hAnsi="Arial"/>
          <w:lang w:val="en-US"/>
        </w:rPr>
        <w:t>obtain 1,500 out of the 2,</w:t>
      </w:r>
      <w:r>
        <w:rPr>
          <w:rFonts w:ascii="Arial" w:hAnsi="Arial"/>
          <w:lang w:val="en-US"/>
        </w:rPr>
        <w:t xml:space="preserve">366 </w:t>
      </w:r>
      <w:r w:rsidR="00943B82">
        <w:rPr>
          <w:rFonts w:ascii="Arial" w:hAnsi="Arial"/>
          <w:lang w:val="en-US"/>
        </w:rPr>
        <w:t xml:space="preserve">sequences </w:t>
      </w:r>
      <w:r>
        <w:rPr>
          <w:rFonts w:ascii="Arial" w:hAnsi="Arial"/>
          <w:lang w:val="en-US"/>
        </w:rPr>
        <w:t xml:space="preserve">with a </w:t>
      </w:r>
      <w:r w:rsidR="00FB21C8">
        <w:rPr>
          <w:rFonts w:ascii="Arial" w:hAnsi="Arial"/>
          <w:lang w:val="en-US"/>
        </w:rPr>
        <w:t>PCR</w:t>
      </w:r>
      <w:r>
        <w:rPr>
          <w:rFonts w:ascii="Arial" w:hAnsi="Arial"/>
          <w:lang w:val="en-US"/>
        </w:rPr>
        <w:t xml:space="preserve"> </w:t>
      </w:r>
      <w:r w:rsidR="00FB21C8">
        <w:rPr>
          <w:rFonts w:ascii="Arial" w:hAnsi="Arial"/>
          <w:i/>
          <w:iCs/>
          <w:lang w:val="en-US"/>
        </w:rPr>
        <w:t xml:space="preserve">in </w:t>
      </w:r>
      <w:proofErr w:type="spellStart"/>
      <w:r w:rsidR="00FB21C8">
        <w:rPr>
          <w:rFonts w:ascii="Arial" w:hAnsi="Arial"/>
          <w:i/>
          <w:iCs/>
          <w:lang w:val="en-US"/>
        </w:rPr>
        <w:t>sili</w:t>
      </w:r>
      <w:r>
        <w:rPr>
          <w:rFonts w:ascii="Arial" w:hAnsi="Arial"/>
          <w:i/>
          <w:iCs/>
          <w:lang w:val="en-US"/>
        </w:rPr>
        <w:t>co</w:t>
      </w:r>
      <w:proofErr w:type="spellEnd"/>
      <w:r>
        <w:rPr>
          <w:rFonts w:ascii="Arial" w:hAnsi="Arial"/>
          <w:lang w:val="en-US"/>
        </w:rPr>
        <w:t xml:space="preserve"> (</w:t>
      </w:r>
      <w:r w:rsidRPr="00550A66">
        <w:rPr>
          <w:rFonts w:ascii="Arial" w:hAnsi="Arial"/>
          <w:lang w:val="en-US"/>
        </w:rPr>
        <w:t xml:space="preserve">Figure </w:t>
      </w:r>
      <w:r w:rsidR="00333F2D">
        <w:rPr>
          <w:rFonts w:ascii="Arial" w:hAnsi="Arial"/>
          <w:lang w:val="en-US"/>
        </w:rPr>
        <w:t>S</w:t>
      </w:r>
      <w:r w:rsidR="00550A66" w:rsidRPr="00550A66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 xml:space="preserve">).  Several formatted files have been generated for </w:t>
      </w:r>
      <w:proofErr w:type="spellStart"/>
      <w:r>
        <w:rPr>
          <w:rFonts w:ascii="Arial" w:hAnsi="Arial"/>
          <w:lang w:val="en-US"/>
        </w:rPr>
        <w:t>metabarcoding</w:t>
      </w:r>
      <w:proofErr w:type="spellEnd"/>
      <w:r>
        <w:rPr>
          <w:rFonts w:ascii="Arial" w:hAnsi="Arial"/>
          <w:lang w:val="en-US"/>
        </w:rPr>
        <w:t xml:space="preserve"> data analysis</w:t>
      </w:r>
      <w:r w:rsidR="006B7021">
        <w:rPr>
          <w:rFonts w:ascii="Arial" w:hAnsi="Arial"/>
          <w:lang w:val="en-US"/>
        </w:rPr>
        <w:t>.</w:t>
      </w:r>
    </w:p>
    <w:p w14:paraId="4E439BD9" w14:textId="77777777" w:rsidR="00A715FB" w:rsidRDefault="00A715FB" w:rsidP="005703DC">
      <w:pPr>
        <w:spacing w:line="480" w:lineRule="auto"/>
        <w:jc w:val="both"/>
        <w:rPr>
          <w:lang w:val="en-US"/>
        </w:rPr>
      </w:pPr>
    </w:p>
    <w:p w14:paraId="370B5451" w14:textId="7FDD587B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i/>
          <w:iCs/>
          <w:lang w:val="en-US"/>
        </w:rPr>
        <w:t xml:space="preserve">Description of the </w:t>
      </w:r>
      <w:r w:rsidR="00943B82" w:rsidRPr="00943B82">
        <w:rPr>
          <w:rFonts w:ascii="Arial" w:hAnsi="Arial" w:cs="Arial"/>
          <w:i/>
          <w:lang w:val="en-US"/>
        </w:rPr>
        <w:t>µ</w:t>
      </w:r>
      <w:r>
        <w:rPr>
          <w:rFonts w:ascii="Arial" w:hAnsi="Arial"/>
          <w:i/>
          <w:iCs/>
          <w:lang w:val="en-US"/>
        </w:rPr>
        <w:t>green-</w:t>
      </w:r>
      <w:proofErr w:type="spellStart"/>
      <w:r>
        <w:rPr>
          <w:rFonts w:ascii="Arial" w:hAnsi="Arial"/>
          <w:i/>
          <w:iCs/>
          <w:lang w:val="en-US"/>
        </w:rPr>
        <w:t>db</w:t>
      </w:r>
      <w:proofErr w:type="spellEnd"/>
      <w:r>
        <w:rPr>
          <w:rFonts w:ascii="Arial" w:hAnsi="Arial"/>
          <w:i/>
          <w:iCs/>
          <w:lang w:val="en-US"/>
        </w:rPr>
        <w:t xml:space="preserve"> web interface</w:t>
      </w:r>
    </w:p>
    <w:p w14:paraId="48AE7B7F" w14:textId="2BFD3661" w:rsidR="00A715FB" w:rsidRDefault="00943B82" w:rsidP="005703DC">
      <w:pPr>
        <w:spacing w:line="480" w:lineRule="auto"/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5C41E0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lang w:val="en-US"/>
        </w:rPr>
        <w:t xml:space="preserve">is also available </w:t>
      </w:r>
      <w:r w:rsidR="00A30BC7" w:rsidRPr="009B2D42">
        <w:rPr>
          <w:rFonts w:ascii="Arial" w:hAnsi="Arial"/>
          <w:i/>
          <w:lang w:val="en-US"/>
        </w:rPr>
        <w:t>via</w:t>
      </w:r>
      <w:r w:rsidR="00A30BC7">
        <w:rPr>
          <w:rFonts w:ascii="Arial" w:hAnsi="Arial"/>
          <w:lang w:val="en-US"/>
        </w:rPr>
        <w:t xml:space="preserve"> a web interface (</w:t>
      </w:r>
      <w:r w:rsidR="00650EBA">
        <w:rPr>
          <w:rFonts w:ascii="Arial" w:hAnsi="Arial"/>
          <w:lang w:val="en-US"/>
        </w:rPr>
        <w:t>http://</w:t>
      </w:r>
      <w:r w:rsidR="00650EBA" w:rsidRPr="00650EBA">
        <w:rPr>
          <w:rFonts w:ascii="Arial" w:hAnsi="Arial"/>
          <w:lang w:val="en-US"/>
        </w:rPr>
        <w:t>microgreen-23sdatabase.ea.inra.fr</w:t>
      </w:r>
      <w:r w:rsidR="00A30BC7">
        <w:rPr>
          <w:rFonts w:ascii="Arial" w:hAnsi="Arial"/>
          <w:lang w:val="en-US"/>
        </w:rPr>
        <w:t xml:space="preserve">). </w:t>
      </w:r>
      <w:del w:id="363" w:author="Lisa Wingate" w:date="2018-12-17T10:44:00Z">
        <w:r w:rsidR="00A30BC7" w:rsidDel="008321AF">
          <w:rPr>
            <w:rFonts w:ascii="Arial" w:hAnsi="Arial"/>
            <w:lang w:val="en-US"/>
          </w:rPr>
          <w:delText>We give a</w:delText>
        </w:r>
      </w:del>
      <w:ins w:id="364" w:author="Lisa Wingate" w:date="2018-12-17T10:44:00Z">
        <w:r w:rsidR="008321AF">
          <w:rPr>
            <w:rFonts w:ascii="Arial" w:hAnsi="Arial"/>
            <w:lang w:val="en-US"/>
          </w:rPr>
          <w:t>A</w:t>
        </w:r>
      </w:ins>
      <w:r w:rsidR="00A30BC7">
        <w:rPr>
          <w:rFonts w:ascii="Arial" w:hAnsi="Arial"/>
          <w:lang w:val="en-US"/>
        </w:rPr>
        <w:t>ccess to all data</w:t>
      </w:r>
      <w:ins w:id="365" w:author="Lisa Wingate" w:date="2018-12-17T10:45:00Z">
        <w:r w:rsidR="008321AF">
          <w:rPr>
            <w:rFonts w:ascii="Arial" w:hAnsi="Arial"/>
            <w:lang w:val="en-US"/>
          </w:rPr>
          <w:t xml:space="preserve"> is provided</w:t>
        </w:r>
      </w:ins>
      <w:r w:rsidR="00A30BC7"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i/>
          <w:lang w:val="en-US"/>
        </w:rPr>
        <w:t>via</w:t>
      </w:r>
      <w:r w:rsidR="00A30BC7">
        <w:rPr>
          <w:rFonts w:ascii="Arial" w:hAnsi="Arial"/>
          <w:lang w:val="en-US"/>
        </w:rPr>
        <w:t xml:space="preserve"> this interface and </w:t>
      </w:r>
      <w:ins w:id="366" w:author="Lisa Wingate" w:date="2018-12-17T10:45:00Z">
        <w:r w:rsidR="008321AF">
          <w:rPr>
            <w:rFonts w:ascii="Arial" w:hAnsi="Arial"/>
            <w:lang w:val="en-US"/>
          </w:rPr>
          <w:t>simply</w:t>
        </w:r>
        <w:r w:rsidR="008321AF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allow</w:t>
      </w:r>
      <w:ins w:id="367" w:author="Lisa Wingate" w:date="2018-12-17T10:45:00Z">
        <w:r w:rsidR="008321AF">
          <w:rPr>
            <w:rFonts w:ascii="Arial" w:hAnsi="Arial"/>
            <w:lang w:val="en-US"/>
          </w:rPr>
          <w:t>s</w:t>
        </w:r>
      </w:ins>
      <w:r w:rsidR="00A30BC7">
        <w:rPr>
          <w:rFonts w:ascii="Arial" w:hAnsi="Arial"/>
          <w:lang w:val="en-US"/>
        </w:rPr>
        <w:t xml:space="preserve"> search</w:t>
      </w:r>
      <w:r w:rsidR="00FB21C8">
        <w:rPr>
          <w:rFonts w:ascii="Arial" w:hAnsi="Arial"/>
          <w:lang w:val="en-US"/>
        </w:rPr>
        <w:t>es</w:t>
      </w:r>
      <w:r w:rsidR="00A30BC7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for </w:t>
      </w:r>
      <w:del w:id="368" w:author="Lisa Wingate" w:date="2018-12-17T10:45:00Z">
        <w:r w:rsidR="00A30BC7" w:rsidDel="008321AF">
          <w:rPr>
            <w:rFonts w:ascii="Arial" w:hAnsi="Arial"/>
            <w:lang w:val="en-US"/>
          </w:rPr>
          <w:delText xml:space="preserve">the </w:delText>
        </w:r>
      </w:del>
      <w:r w:rsidR="00A30BC7">
        <w:rPr>
          <w:rFonts w:ascii="Arial" w:hAnsi="Arial"/>
          <w:lang w:val="en-US"/>
        </w:rPr>
        <w:t>taxa of interest</w:t>
      </w:r>
      <w:del w:id="369" w:author="Lisa Wingate" w:date="2018-12-17T10:45:00Z">
        <w:r w:rsidR="002B6355" w:rsidRPr="002B6355" w:rsidDel="008321AF">
          <w:rPr>
            <w:rFonts w:ascii="Arial" w:hAnsi="Arial"/>
            <w:lang w:val="en-US"/>
          </w:rPr>
          <w:delText xml:space="preserve"> </w:delText>
        </w:r>
        <w:r w:rsidR="002B6355" w:rsidDel="008321AF">
          <w:rPr>
            <w:rFonts w:ascii="Arial" w:hAnsi="Arial"/>
            <w:lang w:val="en-US"/>
          </w:rPr>
          <w:delText>in a very simple way</w:delText>
        </w:r>
      </w:del>
      <w:r w:rsidR="00A30BC7">
        <w:rPr>
          <w:rFonts w:ascii="Arial" w:hAnsi="Arial"/>
          <w:lang w:val="en-US"/>
        </w:rPr>
        <w:t xml:space="preserve">. This website also </w:t>
      </w:r>
      <w:del w:id="370" w:author="Lisa Wingate" w:date="2018-12-17T10:46:00Z">
        <w:r w:rsidR="00A30BC7" w:rsidDel="008321AF">
          <w:rPr>
            <w:rFonts w:ascii="Arial" w:hAnsi="Arial"/>
            <w:lang w:val="en-US"/>
          </w:rPr>
          <w:delText xml:space="preserve">allows </w:delText>
        </w:r>
      </w:del>
      <w:ins w:id="371" w:author="Lisa Wingate" w:date="2018-12-17T10:46:00Z">
        <w:r w:rsidR="008321AF">
          <w:rPr>
            <w:rFonts w:ascii="Arial" w:hAnsi="Arial"/>
            <w:lang w:val="en-US"/>
          </w:rPr>
          <w:t>permit</w:t>
        </w:r>
        <w:r w:rsidR="008321AF">
          <w:rPr>
            <w:rFonts w:ascii="Arial" w:hAnsi="Arial"/>
            <w:lang w:val="en-US"/>
          </w:rPr>
          <w:t xml:space="preserve">s </w:t>
        </w:r>
      </w:ins>
      <w:r w:rsidR="00A30BC7">
        <w:rPr>
          <w:rFonts w:ascii="Arial" w:hAnsi="Arial"/>
          <w:lang w:val="en-US"/>
        </w:rPr>
        <w:t xml:space="preserve">downloading </w:t>
      </w:r>
      <w:ins w:id="372" w:author="Lisa Wingate" w:date="2018-12-17T10:46:00Z">
        <w:r w:rsidR="008321AF">
          <w:rPr>
            <w:rFonts w:ascii="Arial" w:hAnsi="Arial"/>
            <w:lang w:val="en-US"/>
          </w:rPr>
          <w:t xml:space="preserve">of </w:t>
        </w:r>
      </w:ins>
      <w:r w:rsidR="00A30BC7">
        <w:rPr>
          <w:rFonts w:ascii="Arial" w:hAnsi="Arial"/>
          <w:lang w:val="en-US"/>
        </w:rPr>
        <w:t>the latest sequence and</w:t>
      </w:r>
      <w:r w:rsidR="00FB21C8">
        <w:rPr>
          <w:rFonts w:ascii="Arial" w:hAnsi="Arial"/>
          <w:lang w:val="en-US"/>
        </w:rPr>
        <w:t>/or</w:t>
      </w:r>
      <w:r w:rsidR="00A30BC7">
        <w:rPr>
          <w:rFonts w:ascii="Arial" w:hAnsi="Arial"/>
          <w:lang w:val="en-US"/>
        </w:rPr>
        <w:t xml:space="preserve"> taxonomy files. Finally, various information on the construction of this database, statistics and news are also accessible through this website.</w:t>
      </w:r>
    </w:p>
    <w:p w14:paraId="68C48955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56D565AF" w14:textId="2C2FFE38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proofErr w:type="spellStart"/>
      <w:r w:rsidR="0073346E">
        <w:rPr>
          <w:rFonts w:ascii="Arial" w:hAnsi="Arial"/>
          <w:i/>
          <w:iCs/>
          <w:lang w:val="en-US"/>
        </w:rPr>
        <w:t>Metabarcoding</w:t>
      </w:r>
      <w:proofErr w:type="spellEnd"/>
      <w:r w:rsidR="0073346E">
        <w:rPr>
          <w:rFonts w:ascii="Arial" w:hAnsi="Arial"/>
          <w:i/>
          <w:iCs/>
          <w:lang w:val="en-US"/>
        </w:rPr>
        <w:t xml:space="preserve"> validation</w:t>
      </w:r>
    </w:p>
    <w:p w14:paraId="29449256" w14:textId="6C3D136D" w:rsidR="00D2320F" w:rsidRPr="00AA1227" w:rsidRDefault="00F17376" w:rsidP="005703DC">
      <w:pPr>
        <w:spacing w:line="480" w:lineRule="auto"/>
        <w:jc w:val="both"/>
        <w:rPr>
          <w:rFonts w:ascii="Arial" w:hAnsi="Arial"/>
          <w:color w:val="auto"/>
          <w:lang w:val="en-US"/>
        </w:rPr>
      </w:pPr>
      <w:r>
        <w:rPr>
          <w:rFonts w:ascii="Arial" w:hAnsi="Arial" w:cs="Arial"/>
          <w:lang w:val="en-US"/>
        </w:rPr>
        <w:t xml:space="preserve">We </w:t>
      </w:r>
      <w:del w:id="373" w:author="Lisa Wingate" w:date="2018-12-17T10:48:00Z">
        <w:r w:rsidDel="00B71A66">
          <w:rPr>
            <w:rFonts w:ascii="Arial" w:hAnsi="Arial" w:cs="Arial"/>
            <w:lang w:val="en-US"/>
          </w:rPr>
          <w:delText xml:space="preserve">used </w:delText>
        </w:r>
      </w:del>
      <w:ins w:id="374" w:author="Lisa Wingate" w:date="2018-12-17T10:48:00Z">
        <w:r w:rsidR="00B71A66">
          <w:rPr>
            <w:rFonts w:ascii="Arial" w:hAnsi="Arial" w:cs="Arial"/>
            <w:lang w:val="en-US"/>
          </w:rPr>
          <w:t>test</w:t>
        </w:r>
        <w:r w:rsidR="00B71A66">
          <w:rPr>
            <w:rFonts w:ascii="Arial" w:hAnsi="Arial" w:cs="Arial"/>
            <w:lang w:val="en-US"/>
          </w:rPr>
          <w:t>ed</w:t>
        </w:r>
        <w:r w:rsidR="00B71A66">
          <w:rPr>
            <w:rFonts w:ascii="Arial" w:hAnsi="Arial" w:cs="Arial"/>
            <w:lang w:val="en-US"/>
          </w:rPr>
          <w:t xml:space="preserve"> the ability of</w:t>
        </w:r>
        <w:r w:rsidR="00B71A66">
          <w:rPr>
            <w:rFonts w:ascii="Arial" w:hAnsi="Arial" w:cs="Arial"/>
            <w:lang w:val="en-US"/>
          </w:rPr>
          <w:t xml:space="preserve"> </w:t>
        </w:r>
      </w:ins>
      <w:r w:rsidR="00943B82" w:rsidRPr="005C41E0">
        <w:rPr>
          <w:rFonts w:ascii="Arial" w:hAnsi="Arial" w:cs="Arial"/>
          <w:lang w:val="en-US"/>
        </w:rPr>
        <w:t>µ</w:t>
      </w:r>
      <w:r>
        <w:rPr>
          <w:rFonts w:ascii="Arial" w:hAnsi="Arial"/>
          <w:lang w:val="en-US"/>
        </w:rPr>
        <w:t>green-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to affiliate sequence datasets generated from </w:t>
      </w:r>
      <w:del w:id="375" w:author="Lisa Wingate" w:date="2018-12-17T10:49:00Z">
        <w:r w:rsidDel="00B71A66">
          <w:rPr>
            <w:rFonts w:ascii="Arial" w:hAnsi="Arial"/>
            <w:lang w:val="en-US"/>
          </w:rPr>
          <w:delText>the sequencing of</w:delText>
        </w:r>
      </w:del>
      <w:ins w:id="376" w:author="Lisa Wingate" w:date="2018-12-17T10:49:00Z">
        <w:r w:rsidR="00B71A66">
          <w:rPr>
            <w:rFonts w:ascii="Arial" w:hAnsi="Arial"/>
            <w:lang w:val="en-US"/>
          </w:rPr>
          <w:t>a set of</w:t>
        </w:r>
      </w:ins>
      <w:del w:id="377" w:author="Lisa Wingate" w:date="2018-12-17T10:49:00Z">
        <w:r w:rsidDel="00B71A66">
          <w:rPr>
            <w:rFonts w:ascii="Arial" w:hAnsi="Arial"/>
            <w:lang w:val="en-US"/>
          </w:rPr>
          <w:delText xml:space="preserve"> </w:delText>
        </w:r>
        <w:r w:rsidDel="00B71A66">
          <w:rPr>
            <w:rFonts w:ascii="Arial" w:hAnsi="Arial"/>
            <w:color w:val="auto"/>
            <w:lang w:val="en-US"/>
          </w:rPr>
          <w:delText>the</w:delText>
        </w:r>
      </w:del>
      <w:r>
        <w:rPr>
          <w:rFonts w:ascii="Arial" w:hAnsi="Arial"/>
          <w:color w:val="auto"/>
          <w:lang w:val="en-US"/>
        </w:rPr>
        <w:t xml:space="preserve"> </w:t>
      </w:r>
      <w:r w:rsidR="00A27DCB">
        <w:rPr>
          <w:rFonts w:ascii="Arial" w:hAnsi="Arial"/>
          <w:color w:val="auto"/>
          <w:lang w:val="en-US"/>
        </w:rPr>
        <w:t xml:space="preserve">indigenous </w:t>
      </w:r>
      <w:r>
        <w:rPr>
          <w:rFonts w:ascii="Arial" w:hAnsi="Arial"/>
          <w:color w:val="auto"/>
          <w:lang w:val="en-US"/>
        </w:rPr>
        <w:t>soil phototrophic microbial communit</w:t>
      </w:r>
      <w:ins w:id="378" w:author="Lisa Wingate" w:date="2018-12-17T10:49:00Z">
        <w:r w:rsidR="00B71A66">
          <w:rPr>
            <w:rFonts w:ascii="Arial" w:hAnsi="Arial"/>
            <w:color w:val="auto"/>
            <w:lang w:val="en-US"/>
          </w:rPr>
          <w:t>ies obtained from</w:t>
        </w:r>
      </w:ins>
      <w:del w:id="379" w:author="Lisa Wingate" w:date="2018-12-17T10:49:00Z">
        <w:r w:rsidDel="00B71A66">
          <w:rPr>
            <w:rFonts w:ascii="Arial" w:hAnsi="Arial"/>
            <w:color w:val="auto"/>
            <w:lang w:val="en-US"/>
          </w:rPr>
          <w:delText xml:space="preserve">y in a </w:delText>
        </w:r>
      </w:del>
      <w:ins w:id="380" w:author="Lisa Wingate" w:date="2018-12-17T10:49:00Z">
        <w:r w:rsidR="00B71A66">
          <w:rPr>
            <w:rFonts w:ascii="Arial" w:hAnsi="Arial"/>
            <w:color w:val="auto"/>
            <w:lang w:val="en-US"/>
          </w:rPr>
          <w:t xml:space="preserve"> a </w:t>
        </w:r>
      </w:ins>
      <w:r>
        <w:rPr>
          <w:rFonts w:ascii="Arial" w:hAnsi="Arial"/>
          <w:color w:val="auto"/>
          <w:lang w:val="en-US"/>
        </w:rPr>
        <w:t xml:space="preserve">soil </w:t>
      </w:r>
      <w:ins w:id="381" w:author="Lisa Wingate" w:date="2018-12-17T10:50:00Z">
        <w:r w:rsidR="00B71A66">
          <w:rPr>
            <w:rFonts w:ascii="Arial" w:hAnsi="Arial"/>
            <w:color w:val="auto"/>
            <w:lang w:val="en-US"/>
          </w:rPr>
          <w:t xml:space="preserve">that was </w:t>
        </w:r>
      </w:ins>
      <w:del w:id="382" w:author="Lisa Wingate" w:date="2018-12-17T10:50:00Z">
        <w:r w:rsidDel="00B71A66">
          <w:rPr>
            <w:rFonts w:ascii="Arial" w:hAnsi="Arial"/>
            <w:color w:val="auto"/>
            <w:lang w:val="en-US"/>
          </w:rPr>
          <w:delText xml:space="preserve">after </w:delText>
        </w:r>
      </w:del>
      <w:r>
        <w:rPr>
          <w:rFonts w:ascii="Arial" w:hAnsi="Arial"/>
          <w:color w:val="auto"/>
          <w:lang w:val="en-US"/>
        </w:rPr>
        <w:t>expos</w:t>
      </w:r>
      <w:ins w:id="383" w:author="Lisa Wingate" w:date="2018-12-17T10:50:00Z">
        <w:r w:rsidR="00B71A66">
          <w:rPr>
            <w:rFonts w:ascii="Arial" w:hAnsi="Arial"/>
            <w:color w:val="auto"/>
            <w:lang w:val="en-US"/>
          </w:rPr>
          <w:t>ed</w:t>
        </w:r>
      </w:ins>
      <w:del w:id="384" w:author="Lisa Wingate" w:date="2018-12-17T10:50:00Z">
        <w:r w:rsidDel="00B71A66">
          <w:rPr>
            <w:rFonts w:ascii="Arial" w:hAnsi="Arial"/>
            <w:color w:val="auto"/>
            <w:lang w:val="en-US"/>
          </w:rPr>
          <w:delText>ure</w:delText>
        </w:r>
      </w:del>
      <w:r>
        <w:rPr>
          <w:rFonts w:ascii="Arial" w:hAnsi="Arial"/>
          <w:color w:val="auto"/>
          <w:lang w:val="en-US"/>
        </w:rPr>
        <w:t xml:space="preserve"> to two contrasted light</w:t>
      </w:r>
      <w:del w:id="385" w:author="Lisa Wingate" w:date="2018-12-17T10:50:00Z">
        <w:r w:rsidDel="00B71A66">
          <w:rPr>
            <w:rFonts w:ascii="Arial" w:hAnsi="Arial"/>
            <w:color w:val="auto"/>
            <w:lang w:val="en-US"/>
          </w:rPr>
          <w:delText>ening</w:delText>
        </w:r>
      </w:del>
      <w:r>
        <w:rPr>
          <w:rFonts w:ascii="Arial" w:hAnsi="Arial"/>
          <w:color w:val="auto"/>
          <w:lang w:val="en-US"/>
        </w:rPr>
        <w:t xml:space="preserve"> conditions</w:t>
      </w:r>
      <w:r w:rsidR="00A27DCB">
        <w:rPr>
          <w:rFonts w:ascii="Arial" w:hAnsi="Arial"/>
          <w:color w:val="auto"/>
          <w:lang w:val="en-US"/>
        </w:rPr>
        <w:t xml:space="preserve"> (darkness </w:t>
      </w:r>
      <w:r w:rsidR="00A27DCB" w:rsidRPr="00A27DCB">
        <w:rPr>
          <w:rFonts w:ascii="Arial" w:hAnsi="Arial"/>
          <w:i/>
          <w:color w:val="auto"/>
          <w:lang w:val="en-US"/>
        </w:rPr>
        <w:t>vs.</w:t>
      </w:r>
      <w:r w:rsidR="00A27DCB">
        <w:rPr>
          <w:rFonts w:ascii="Arial" w:hAnsi="Arial"/>
          <w:color w:val="auto"/>
          <w:lang w:val="en-US"/>
        </w:rPr>
        <w:t xml:space="preserve"> lightness)</w:t>
      </w:r>
      <w:r>
        <w:rPr>
          <w:rFonts w:ascii="Arial" w:hAnsi="Arial"/>
          <w:color w:val="auto"/>
          <w:lang w:val="en-US"/>
        </w:rPr>
        <w:t xml:space="preserve">. </w:t>
      </w:r>
      <w:ins w:id="386" w:author="Lisa Wingate" w:date="2018-12-17T10:50:00Z">
        <w:r w:rsidR="00B71A66">
          <w:rPr>
            <w:rFonts w:ascii="Arial" w:hAnsi="Arial"/>
            <w:color w:val="auto"/>
            <w:lang w:val="en-US"/>
          </w:rPr>
          <w:t>The S</w:t>
        </w:r>
      </w:ins>
      <w:del w:id="387" w:author="Lisa Wingate" w:date="2018-12-17T10:50:00Z">
        <w:r w:rsidR="00066580" w:rsidRPr="00AA1227" w:rsidDel="00B71A66">
          <w:rPr>
            <w:rFonts w:ascii="Arial" w:hAnsi="Arial"/>
            <w:color w:val="auto"/>
            <w:lang w:val="en-US"/>
          </w:rPr>
          <w:delText>S</w:delText>
        </w:r>
      </w:del>
      <w:r w:rsidR="00066580" w:rsidRPr="00AA1227">
        <w:rPr>
          <w:rFonts w:ascii="Arial" w:hAnsi="Arial"/>
          <w:color w:val="auto"/>
          <w:lang w:val="en-US"/>
        </w:rPr>
        <w:t>hannon diversity ind</w:t>
      </w:r>
      <w:ins w:id="388" w:author="Lisa Wingate" w:date="2018-12-17T10:50:00Z">
        <w:r w:rsidR="00B71A66">
          <w:rPr>
            <w:rFonts w:ascii="Arial" w:hAnsi="Arial"/>
            <w:color w:val="auto"/>
            <w:lang w:val="en-US"/>
          </w:rPr>
          <w:t>ices</w:t>
        </w:r>
      </w:ins>
      <w:del w:id="389" w:author="Lisa Wingate" w:date="2018-12-17T10:50:00Z">
        <w:r w:rsidR="00066580" w:rsidRPr="00AA1227" w:rsidDel="00B71A66">
          <w:rPr>
            <w:rFonts w:ascii="Arial" w:hAnsi="Arial"/>
            <w:color w:val="auto"/>
            <w:lang w:val="en-US"/>
          </w:rPr>
          <w:delText>ex</w:delText>
        </w:r>
      </w:del>
      <w:r w:rsidR="00024D07" w:rsidRPr="00AA1227">
        <w:rPr>
          <w:rFonts w:ascii="Arial" w:hAnsi="Arial"/>
          <w:color w:val="auto"/>
          <w:lang w:val="en-US"/>
        </w:rPr>
        <w:t xml:space="preserve"> </w:t>
      </w:r>
      <w:r w:rsidR="00024D07" w:rsidRPr="00AA1227">
        <w:rPr>
          <w:rFonts w:ascii="Arial" w:hAnsi="Arial"/>
          <w:color w:val="auto"/>
          <w:lang w:val="en-US"/>
        </w:rPr>
        <w:lastRenderedPageBreak/>
        <w:t>calculated from the OTU dataset</w:t>
      </w:r>
      <w:r w:rsidR="00066580" w:rsidRPr="00AA1227">
        <w:rPr>
          <w:rFonts w:ascii="Arial" w:hAnsi="Arial"/>
          <w:color w:val="auto"/>
          <w:lang w:val="en-US"/>
        </w:rPr>
        <w:t xml:space="preserve"> </w:t>
      </w:r>
      <w:r w:rsidR="00024D07" w:rsidRPr="00AA1227">
        <w:rPr>
          <w:rFonts w:ascii="Arial" w:hAnsi="Arial"/>
          <w:color w:val="auto"/>
          <w:lang w:val="en-US"/>
        </w:rPr>
        <w:t>highlighted</w:t>
      </w:r>
      <w:r w:rsidR="00066580" w:rsidRPr="00AA1227">
        <w:rPr>
          <w:rFonts w:ascii="Arial" w:hAnsi="Arial"/>
          <w:color w:val="auto"/>
          <w:lang w:val="en-US"/>
        </w:rPr>
        <w:t xml:space="preserve"> a higher diversity in the darkness compared to the </w:t>
      </w:r>
      <w:r w:rsidR="00A27DCB" w:rsidRPr="00A27DCB">
        <w:rPr>
          <w:rFonts w:ascii="Arial" w:hAnsi="Arial"/>
          <w:color w:val="auto"/>
          <w:lang w:val="en-US"/>
        </w:rPr>
        <w:t xml:space="preserve">enlightened </w:t>
      </w:r>
      <w:r w:rsidR="00066580" w:rsidRPr="00AA1227">
        <w:rPr>
          <w:rFonts w:ascii="Arial" w:hAnsi="Arial"/>
          <w:color w:val="auto"/>
          <w:lang w:val="en-US"/>
        </w:rPr>
        <w:t>treatment (</w:t>
      </w:r>
      <w:r w:rsidR="00066580" w:rsidRPr="00AA1227">
        <w:rPr>
          <w:rFonts w:ascii="Arial" w:hAnsi="Arial"/>
          <w:i/>
          <w:color w:val="auto"/>
          <w:lang w:val="en-US"/>
        </w:rPr>
        <w:t>H</w:t>
      </w:r>
      <w:r w:rsidR="00FB21C8">
        <w:rPr>
          <w:rFonts w:ascii="Arial" w:hAnsi="Arial"/>
          <w:i/>
          <w:color w:val="auto"/>
          <w:lang w:val="en-US"/>
        </w:rPr>
        <w:t>’</w:t>
      </w:r>
      <w:r w:rsidR="00066580" w:rsidRPr="00AA1227">
        <w:rPr>
          <w:rFonts w:ascii="Arial" w:hAnsi="Arial"/>
          <w:color w:val="auto"/>
          <w:lang w:val="en-US"/>
        </w:rPr>
        <w:t>=3.1</w:t>
      </w:r>
      <w:r w:rsidR="00943B82">
        <w:rPr>
          <w:rFonts w:ascii="Arial" w:hAnsi="Arial"/>
          <w:color w:val="auto"/>
          <w:lang w:val="en-US"/>
        </w:rPr>
        <w:t> </w:t>
      </w:r>
      <w:r w:rsidR="00066580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66580" w:rsidRPr="00AA1227">
        <w:rPr>
          <w:rFonts w:ascii="Arial" w:hAnsi="Arial"/>
          <w:color w:val="auto"/>
          <w:lang w:val="en-US"/>
        </w:rPr>
        <w:t xml:space="preserve">0.1 vs. </w:t>
      </w:r>
      <w:r w:rsidR="00066580" w:rsidRPr="00AA1227">
        <w:rPr>
          <w:rFonts w:ascii="Arial" w:hAnsi="Arial"/>
          <w:i/>
          <w:color w:val="auto"/>
          <w:lang w:val="en-US"/>
        </w:rPr>
        <w:t>H</w:t>
      </w:r>
      <w:r w:rsidR="00FB21C8">
        <w:rPr>
          <w:rFonts w:ascii="Arial" w:hAnsi="Arial"/>
          <w:i/>
          <w:color w:val="auto"/>
          <w:lang w:val="en-US"/>
        </w:rPr>
        <w:t>’</w:t>
      </w:r>
      <w:r w:rsidR="00066580" w:rsidRPr="00AA1227">
        <w:rPr>
          <w:rFonts w:ascii="Arial" w:hAnsi="Arial"/>
          <w:color w:val="auto"/>
          <w:lang w:val="en-US"/>
        </w:rPr>
        <w:t>=2.6</w:t>
      </w:r>
      <w:r w:rsidR="00943B82">
        <w:rPr>
          <w:rFonts w:ascii="Arial" w:hAnsi="Arial"/>
          <w:color w:val="auto"/>
          <w:lang w:val="en-US"/>
        </w:rPr>
        <w:t> </w:t>
      </w:r>
      <w:r w:rsidR="00066580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66580" w:rsidRPr="00AA1227">
        <w:rPr>
          <w:rFonts w:ascii="Arial" w:hAnsi="Arial"/>
          <w:color w:val="auto"/>
          <w:lang w:val="en-US"/>
        </w:rPr>
        <w:t>0.1</w:t>
      </w:r>
      <w:ins w:id="390" w:author="Lisa Wingate" w:date="2018-12-17T10:51:00Z">
        <w:r w:rsidR="00B71A66">
          <w:rPr>
            <w:rFonts w:ascii="Arial" w:hAnsi="Arial"/>
            <w:color w:val="auto"/>
            <w:lang w:val="en-US"/>
          </w:rPr>
          <w:t>, respectively</w:t>
        </w:r>
      </w:ins>
      <w:r w:rsidR="00066580" w:rsidRPr="00AA1227">
        <w:rPr>
          <w:rFonts w:ascii="Arial" w:hAnsi="Arial"/>
          <w:color w:val="auto"/>
          <w:lang w:val="en-US"/>
        </w:rPr>
        <w:t>)</w:t>
      </w:r>
      <w:r w:rsidR="0073346E">
        <w:rPr>
          <w:rFonts w:ascii="Arial" w:hAnsi="Arial"/>
          <w:color w:val="auto"/>
          <w:lang w:val="en-US"/>
        </w:rPr>
        <w:t xml:space="preserve"> </w:t>
      </w:r>
      <w:r w:rsidR="0073346E" w:rsidRPr="00333F2D">
        <w:rPr>
          <w:rFonts w:ascii="Arial" w:hAnsi="Arial"/>
          <w:color w:val="auto"/>
          <w:lang w:val="en-US"/>
        </w:rPr>
        <w:t>(Table S</w:t>
      </w:r>
      <w:r w:rsidR="00333F2D" w:rsidRPr="00333F2D">
        <w:rPr>
          <w:rFonts w:ascii="Arial" w:hAnsi="Arial"/>
          <w:color w:val="auto"/>
          <w:lang w:val="en-US"/>
        </w:rPr>
        <w:t>1</w:t>
      </w:r>
      <w:r w:rsidR="0073346E" w:rsidRPr="00333F2D">
        <w:rPr>
          <w:rFonts w:ascii="Arial" w:hAnsi="Arial"/>
          <w:color w:val="auto"/>
          <w:lang w:val="en-US"/>
        </w:rPr>
        <w:t>)</w:t>
      </w:r>
      <w:r w:rsidR="00066580" w:rsidRPr="00333F2D">
        <w:rPr>
          <w:rFonts w:ascii="Arial" w:hAnsi="Arial"/>
          <w:color w:val="auto"/>
          <w:lang w:val="en-US"/>
        </w:rPr>
        <w:t>.</w:t>
      </w:r>
      <w:r w:rsidR="00066580" w:rsidRPr="00AA1227">
        <w:rPr>
          <w:rFonts w:ascii="Arial" w:hAnsi="Arial"/>
          <w:color w:val="auto"/>
          <w:lang w:val="en-US"/>
        </w:rPr>
        <w:t xml:space="preserve"> This decrease of diversity was associated </w:t>
      </w:r>
      <w:r w:rsidR="00917899" w:rsidRPr="00AA1227">
        <w:rPr>
          <w:rFonts w:ascii="Arial" w:hAnsi="Arial"/>
          <w:color w:val="auto"/>
          <w:lang w:val="en-US"/>
        </w:rPr>
        <w:t>to a lower richness (441.3</w:t>
      </w:r>
      <w:r w:rsidR="00943B82">
        <w:rPr>
          <w:rFonts w:ascii="Arial" w:hAnsi="Arial"/>
          <w:color w:val="auto"/>
          <w:lang w:val="en-US"/>
        </w:rPr>
        <w:t> </w:t>
      </w:r>
      <w:r w:rsidR="00917899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917899" w:rsidRPr="00AA1227">
        <w:rPr>
          <w:rFonts w:ascii="Arial" w:hAnsi="Arial" w:cs="Arial"/>
          <w:color w:val="auto"/>
          <w:lang w:val="en-US"/>
        </w:rPr>
        <w:t xml:space="preserve">41.2 </w:t>
      </w:r>
      <w:r w:rsidR="00917899" w:rsidRPr="00AA1227">
        <w:rPr>
          <w:rFonts w:ascii="Arial" w:hAnsi="Arial" w:cs="Arial"/>
          <w:i/>
          <w:color w:val="auto"/>
          <w:lang w:val="en-US"/>
        </w:rPr>
        <w:t>vs.</w:t>
      </w:r>
      <w:r w:rsidR="00917899" w:rsidRPr="00AA1227">
        <w:rPr>
          <w:rFonts w:ascii="Arial" w:hAnsi="Arial" w:cs="Arial"/>
          <w:color w:val="auto"/>
          <w:lang w:val="en-US"/>
        </w:rPr>
        <w:t xml:space="preserve"> 378.3</w:t>
      </w:r>
      <w:r w:rsidR="00943B82">
        <w:rPr>
          <w:rFonts w:ascii="Arial" w:hAnsi="Arial"/>
          <w:color w:val="auto"/>
          <w:lang w:val="en-US"/>
        </w:rPr>
        <w:t> </w:t>
      </w:r>
      <w:r w:rsidR="00917899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917899" w:rsidRPr="00AA1227">
        <w:rPr>
          <w:rFonts w:ascii="Arial" w:hAnsi="Arial" w:cs="Arial"/>
          <w:color w:val="auto"/>
          <w:lang w:val="en-US"/>
        </w:rPr>
        <w:t>31.4</w:t>
      </w:r>
      <w:r w:rsidR="00092004">
        <w:rPr>
          <w:rFonts w:ascii="Arial" w:hAnsi="Arial" w:cs="Arial"/>
          <w:color w:val="auto"/>
          <w:lang w:val="en-US"/>
        </w:rPr>
        <w:t xml:space="preserve"> OTU</w:t>
      </w:r>
      <w:r w:rsidR="00FB21C8">
        <w:rPr>
          <w:rFonts w:ascii="Arial" w:hAnsi="Arial" w:cs="Arial"/>
          <w:color w:val="auto"/>
          <w:lang w:val="en-US"/>
        </w:rPr>
        <w:t>s</w:t>
      </w:r>
      <w:r w:rsidR="00917899" w:rsidRPr="00AA1227">
        <w:rPr>
          <w:rFonts w:ascii="Arial" w:hAnsi="Arial" w:cs="Arial"/>
          <w:color w:val="auto"/>
          <w:lang w:val="en-US"/>
        </w:rPr>
        <w:t>)</w:t>
      </w:r>
      <w:r w:rsidR="00917899" w:rsidRPr="00AA1227">
        <w:rPr>
          <w:rFonts w:ascii="Arial" w:hAnsi="Arial"/>
          <w:color w:val="auto"/>
          <w:lang w:val="en-US"/>
        </w:rPr>
        <w:t xml:space="preserve"> and a lower evenness (0.51</w:t>
      </w:r>
      <w:r w:rsidR="00943B82">
        <w:rPr>
          <w:rFonts w:ascii="Arial" w:hAnsi="Arial"/>
          <w:color w:val="auto"/>
          <w:lang w:val="en-US"/>
        </w:rPr>
        <w:t> </w:t>
      </w:r>
      <w:r w:rsidR="00024D07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24D07" w:rsidRPr="00AA1227">
        <w:rPr>
          <w:rFonts w:ascii="Arial" w:hAnsi="Arial" w:cs="Arial"/>
          <w:color w:val="auto"/>
          <w:lang w:val="en-US"/>
        </w:rPr>
        <w:t xml:space="preserve">0.01 </w:t>
      </w:r>
      <w:r w:rsidR="00024D07" w:rsidRPr="00AA1227">
        <w:rPr>
          <w:rFonts w:ascii="Arial" w:hAnsi="Arial" w:cs="Arial"/>
          <w:i/>
          <w:color w:val="auto"/>
          <w:lang w:val="en-US"/>
        </w:rPr>
        <w:t>vs.</w:t>
      </w:r>
      <w:r w:rsidR="00024D07" w:rsidRPr="00AA1227">
        <w:rPr>
          <w:rFonts w:ascii="Arial" w:hAnsi="Arial" w:cs="Arial"/>
          <w:color w:val="auto"/>
          <w:lang w:val="en-US"/>
        </w:rPr>
        <w:t xml:space="preserve"> 0.43</w:t>
      </w:r>
      <w:r w:rsidR="00943B82">
        <w:rPr>
          <w:rFonts w:ascii="Arial" w:hAnsi="Arial"/>
          <w:color w:val="auto"/>
          <w:lang w:val="en-US"/>
        </w:rPr>
        <w:t> </w:t>
      </w:r>
      <w:r w:rsidR="00024D07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24D07" w:rsidRPr="00AA1227">
        <w:rPr>
          <w:rFonts w:ascii="Arial" w:hAnsi="Arial" w:cs="Arial"/>
          <w:color w:val="auto"/>
          <w:lang w:val="en-US"/>
        </w:rPr>
        <w:t>0.02)</w:t>
      </w:r>
      <w:r w:rsidR="00917899" w:rsidRPr="00AA1227">
        <w:rPr>
          <w:rFonts w:ascii="Arial" w:hAnsi="Arial"/>
          <w:color w:val="auto"/>
          <w:lang w:val="en-US"/>
        </w:rPr>
        <w:t xml:space="preserve"> of the community after </w:t>
      </w:r>
      <w:del w:id="391" w:author="Lisa Wingate" w:date="2018-12-17T10:52:00Z">
        <w:r w:rsidR="00917899" w:rsidRPr="00AA1227" w:rsidDel="00B71A66">
          <w:rPr>
            <w:rFonts w:ascii="Arial" w:hAnsi="Arial"/>
            <w:color w:val="auto"/>
            <w:lang w:val="en-US"/>
          </w:rPr>
          <w:delText xml:space="preserve">exposition </w:delText>
        </w:r>
      </w:del>
      <w:ins w:id="392" w:author="Lisa Wingate" w:date="2018-12-17T10:52:00Z">
        <w:r w:rsidR="00B71A66" w:rsidRPr="00AA1227">
          <w:rPr>
            <w:rFonts w:ascii="Arial" w:hAnsi="Arial"/>
            <w:color w:val="auto"/>
            <w:lang w:val="en-US"/>
          </w:rPr>
          <w:t>expos</w:t>
        </w:r>
        <w:r w:rsidR="00B71A66">
          <w:rPr>
            <w:rFonts w:ascii="Arial" w:hAnsi="Arial"/>
            <w:color w:val="auto"/>
            <w:lang w:val="en-US"/>
          </w:rPr>
          <w:t>ure</w:t>
        </w:r>
        <w:r w:rsidR="00B71A66" w:rsidRPr="00AA1227">
          <w:rPr>
            <w:rFonts w:ascii="Arial" w:hAnsi="Arial"/>
            <w:color w:val="auto"/>
            <w:lang w:val="en-US"/>
          </w:rPr>
          <w:t xml:space="preserve"> </w:t>
        </w:r>
      </w:ins>
      <w:r w:rsidR="00917899" w:rsidRPr="00AA1227">
        <w:rPr>
          <w:rFonts w:ascii="Arial" w:hAnsi="Arial"/>
          <w:color w:val="auto"/>
          <w:lang w:val="en-US"/>
        </w:rPr>
        <w:t>to light</w:t>
      </w:r>
      <w:r w:rsidR="00024D07" w:rsidRPr="00AA1227">
        <w:rPr>
          <w:rFonts w:ascii="Arial" w:hAnsi="Arial"/>
          <w:color w:val="auto"/>
          <w:lang w:val="en-US"/>
        </w:rPr>
        <w:t>.</w:t>
      </w:r>
      <w:r w:rsidR="00C84371">
        <w:rPr>
          <w:rFonts w:ascii="Arial" w:hAnsi="Arial"/>
          <w:color w:val="auto"/>
          <w:lang w:val="en-US"/>
        </w:rPr>
        <w:t xml:space="preserve"> </w:t>
      </w:r>
      <w:r w:rsidR="009C7CB0">
        <w:rPr>
          <w:rFonts w:ascii="Arial" w:hAnsi="Arial"/>
          <w:color w:val="auto"/>
          <w:lang w:val="en-US"/>
        </w:rPr>
        <w:t xml:space="preserve">Interestingly, </w:t>
      </w:r>
      <w:r w:rsidR="00943B82" w:rsidRPr="005C41E0">
        <w:rPr>
          <w:rFonts w:ascii="Arial" w:hAnsi="Arial" w:cs="Arial"/>
          <w:lang w:val="en-US"/>
        </w:rPr>
        <w:t>µ</w:t>
      </w:r>
      <w:r w:rsidR="00C84371">
        <w:rPr>
          <w:rFonts w:ascii="Arial" w:hAnsi="Arial"/>
          <w:lang w:val="en-US"/>
        </w:rPr>
        <w:t>green-</w:t>
      </w:r>
      <w:proofErr w:type="spellStart"/>
      <w:r w:rsidR="00C84371">
        <w:rPr>
          <w:rFonts w:ascii="Arial" w:hAnsi="Arial"/>
          <w:lang w:val="en-US"/>
        </w:rPr>
        <w:t>db</w:t>
      </w:r>
      <w:proofErr w:type="spellEnd"/>
      <w:r w:rsidR="009C7CB0">
        <w:rPr>
          <w:rFonts w:ascii="Arial" w:hAnsi="Arial"/>
          <w:lang w:val="en-US"/>
        </w:rPr>
        <w:t xml:space="preserve"> allowed suitable affiliation of 96% and 98.5% of the sequence dataset</w:t>
      </w:r>
      <w:r w:rsidR="00FB21C8">
        <w:rPr>
          <w:rFonts w:ascii="Arial" w:hAnsi="Arial"/>
          <w:lang w:val="en-US"/>
        </w:rPr>
        <w:t>s</w:t>
      </w:r>
      <w:r w:rsidR="009C7CB0">
        <w:rPr>
          <w:rFonts w:ascii="Arial" w:hAnsi="Arial"/>
          <w:lang w:val="en-US"/>
        </w:rPr>
        <w:t xml:space="preserve"> at the </w:t>
      </w:r>
      <w:r w:rsidR="009C7CB0" w:rsidRPr="009B3F26">
        <w:rPr>
          <w:rFonts w:ascii="Arial" w:hAnsi="Arial"/>
          <w:i/>
          <w:lang w:val="en-US"/>
        </w:rPr>
        <w:t>phylum</w:t>
      </w:r>
      <w:r w:rsidR="009C7CB0">
        <w:rPr>
          <w:rFonts w:ascii="Arial" w:hAnsi="Arial"/>
          <w:lang w:val="en-US"/>
        </w:rPr>
        <w:t xml:space="preserve"> and genus level, respectively.</w:t>
      </w:r>
      <w:r w:rsidR="00092004">
        <w:rPr>
          <w:rFonts w:ascii="Arial" w:hAnsi="Arial"/>
          <w:lang w:val="en-US"/>
        </w:rPr>
        <w:t xml:space="preserve"> </w:t>
      </w:r>
      <w:r w:rsidR="00024D07" w:rsidRPr="00AA1227">
        <w:rPr>
          <w:rFonts w:ascii="Arial" w:hAnsi="Arial"/>
          <w:color w:val="auto"/>
          <w:lang w:val="en-US"/>
        </w:rPr>
        <w:t xml:space="preserve">Examination of the taxonomic affiliation of the sequences also revealed a broad diversity of the phototrophic soil microbial community, with </w:t>
      </w:r>
      <w:r w:rsidR="00024D07" w:rsidRPr="00065B47">
        <w:rPr>
          <w:rFonts w:ascii="Arial" w:hAnsi="Arial"/>
          <w:color w:val="auto"/>
          <w:lang w:val="en-US"/>
        </w:rPr>
        <w:t xml:space="preserve">11 phyla and </w:t>
      </w:r>
      <w:r w:rsidR="001300FE" w:rsidRPr="00065B47">
        <w:rPr>
          <w:rFonts w:ascii="Arial" w:hAnsi="Arial"/>
          <w:color w:val="auto"/>
          <w:lang w:val="en-US"/>
        </w:rPr>
        <w:t>149</w:t>
      </w:r>
      <w:r w:rsidR="00024D07" w:rsidRPr="00065B47">
        <w:rPr>
          <w:rFonts w:ascii="Arial" w:hAnsi="Arial"/>
          <w:color w:val="auto"/>
          <w:lang w:val="en-US"/>
        </w:rPr>
        <w:t xml:space="preserve"> unique </w:t>
      </w:r>
      <w:r w:rsidR="00024D07" w:rsidRPr="00141A36">
        <w:rPr>
          <w:rFonts w:ascii="Arial" w:hAnsi="Arial"/>
          <w:i/>
          <w:color w:val="auto"/>
          <w:lang w:val="en-US"/>
        </w:rPr>
        <w:t>genera</w:t>
      </w:r>
      <w:r w:rsidR="00024D07" w:rsidRPr="00065B47">
        <w:rPr>
          <w:rFonts w:ascii="Arial" w:hAnsi="Arial"/>
          <w:color w:val="auto"/>
          <w:lang w:val="en-US"/>
        </w:rPr>
        <w:t xml:space="preserve"> detected.</w:t>
      </w:r>
      <w:r w:rsidR="00024D07" w:rsidRPr="00AA1227">
        <w:rPr>
          <w:rFonts w:ascii="Arial" w:hAnsi="Arial"/>
          <w:color w:val="auto"/>
          <w:lang w:val="en-US"/>
        </w:rPr>
        <w:t xml:space="preserve"> As observed for the diversity metrics, light</w:t>
      </w:r>
      <w:del w:id="393" w:author="Lisa Wingate" w:date="2018-12-17T10:54:00Z">
        <w:r w:rsidR="00024D07" w:rsidRPr="00AA1227" w:rsidDel="00B71A66">
          <w:rPr>
            <w:rFonts w:ascii="Arial" w:hAnsi="Arial"/>
            <w:color w:val="auto"/>
            <w:lang w:val="en-US"/>
          </w:rPr>
          <w:delText>ening</w:delText>
        </w:r>
      </w:del>
      <w:r w:rsidR="00024D07" w:rsidRPr="00AA1227">
        <w:rPr>
          <w:rFonts w:ascii="Arial" w:hAnsi="Arial"/>
          <w:color w:val="auto"/>
          <w:lang w:val="en-US"/>
        </w:rPr>
        <w:t xml:space="preserve"> conditions significantly shaped the composition of the phototrophic community. Most markedly, </w:t>
      </w:r>
      <w:r w:rsidR="0074449A">
        <w:rPr>
          <w:rFonts w:ascii="Arial" w:hAnsi="Arial"/>
          <w:color w:val="auto"/>
          <w:lang w:val="en-US"/>
        </w:rPr>
        <w:t xml:space="preserve">at the </w:t>
      </w:r>
      <w:r w:rsidR="0074449A" w:rsidRPr="009B3F26">
        <w:rPr>
          <w:rFonts w:ascii="Arial" w:hAnsi="Arial"/>
          <w:i/>
          <w:color w:val="auto"/>
          <w:lang w:val="en-US"/>
        </w:rPr>
        <w:t>phylum</w:t>
      </w:r>
      <w:r w:rsidR="0074449A">
        <w:rPr>
          <w:rFonts w:ascii="Arial" w:hAnsi="Arial"/>
          <w:color w:val="auto"/>
          <w:lang w:val="en-US"/>
        </w:rPr>
        <w:t xml:space="preserve"> level, </w:t>
      </w:r>
      <w:r w:rsidR="00141A36">
        <w:rPr>
          <w:rFonts w:ascii="Arial" w:hAnsi="Arial"/>
          <w:color w:val="auto"/>
          <w:lang w:val="en-US"/>
        </w:rPr>
        <w:t>C</w:t>
      </w:r>
      <w:r w:rsidR="00AA1227">
        <w:rPr>
          <w:rFonts w:ascii="Arial" w:hAnsi="Arial"/>
          <w:color w:val="auto"/>
          <w:lang w:val="en-US"/>
        </w:rPr>
        <w:t xml:space="preserve">yanobacteria became highly dominant, </w:t>
      </w:r>
      <w:r w:rsidR="000845F1">
        <w:rPr>
          <w:rFonts w:ascii="Arial" w:hAnsi="Arial"/>
          <w:color w:val="auto"/>
          <w:lang w:val="en-US"/>
        </w:rPr>
        <w:t>increasing from 4</w:t>
      </w:r>
      <w:r w:rsidR="00943B82">
        <w:rPr>
          <w:rFonts w:ascii="Arial" w:hAnsi="Arial"/>
          <w:color w:val="auto"/>
          <w:lang w:val="en-US"/>
        </w:rPr>
        <w:t> </w:t>
      </w:r>
      <w:r w:rsidR="000845F1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845F1">
        <w:rPr>
          <w:rFonts w:ascii="Arial" w:hAnsi="Arial" w:cs="Arial"/>
          <w:color w:val="auto"/>
          <w:lang w:val="en-US"/>
        </w:rPr>
        <w:t>2.4% to</w:t>
      </w:r>
      <w:r w:rsidR="00AA1227">
        <w:rPr>
          <w:rFonts w:ascii="Arial" w:hAnsi="Arial"/>
          <w:color w:val="auto"/>
          <w:lang w:val="en-US"/>
        </w:rPr>
        <w:t xml:space="preserve"> 72</w:t>
      </w:r>
      <w:r w:rsidR="000845F1">
        <w:rPr>
          <w:rFonts w:ascii="Arial" w:hAnsi="Arial"/>
          <w:color w:val="auto"/>
          <w:lang w:val="en-US"/>
        </w:rPr>
        <w:t>.0</w:t>
      </w:r>
      <w:r w:rsidR="00943B82">
        <w:rPr>
          <w:rFonts w:ascii="Arial" w:hAnsi="Arial"/>
          <w:color w:val="auto"/>
          <w:lang w:val="en-US"/>
        </w:rPr>
        <w:t> </w:t>
      </w:r>
      <w:r w:rsidR="00AA1227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0845F1">
        <w:rPr>
          <w:rFonts w:ascii="Arial" w:hAnsi="Arial" w:cs="Arial"/>
          <w:color w:val="auto"/>
          <w:lang w:val="en-US"/>
        </w:rPr>
        <w:t>1.8</w:t>
      </w:r>
      <w:r w:rsidR="000845F1">
        <w:rPr>
          <w:rFonts w:ascii="Arial" w:hAnsi="Arial"/>
          <w:color w:val="auto"/>
          <w:lang w:val="en-US"/>
        </w:rPr>
        <w:t xml:space="preserve">% of the affiliated sequences </w:t>
      </w:r>
      <w:r w:rsidR="00AA1227">
        <w:rPr>
          <w:rFonts w:ascii="Arial" w:hAnsi="Arial"/>
          <w:color w:val="auto"/>
          <w:lang w:val="en-US"/>
        </w:rPr>
        <w:t>after expos</w:t>
      </w:r>
      <w:ins w:id="394" w:author="Lisa Wingate" w:date="2018-12-17T10:55:00Z">
        <w:r w:rsidR="00B71A66">
          <w:rPr>
            <w:rFonts w:ascii="Arial" w:hAnsi="Arial"/>
            <w:color w:val="auto"/>
            <w:lang w:val="en-US"/>
          </w:rPr>
          <w:t>ing</w:t>
        </w:r>
      </w:ins>
      <w:del w:id="395" w:author="Lisa Wingate" w:date="2018-12-17T10:55:00Z">
        <w:r w:rsidR="00AA1227" w:rsidDel="00B71A66">
          <w:rPr>
            <w:rFonts w:ascii="Arial" w:hAnsi="Arial"/>
            <w:color w:val="auto"/>
            <w:lang w:val="en-US"/>
          </w:rPr>
          <w:delText>ition</w:delText>
        </w:r>
      </w:del>
      <w:r w:rsidR="00AA1227">
        <w:rPr>
          <w:rFonts w:ascii="Arial" w:hAnsi="Arial"/>
          <w:color w:val="auto"/>
          <w:lang w:val="en-US"/>
        </w:rPr>
        <w:t xml:space="preserve"> </w:t>
      </w:r>
      <w:del w:id="396" w:author="Lisa Wingate" w:date="2018-12-17T10:55:00Z">
        <w:r w:rsidR="00AA1227" w:rsidDel="00B71A66">
          <w:rPr>
            <w:rFonts w:ascii="Arial" w:hAnsi="Arial"/>
            <w:color w:val="auto"/>
            <w:lang w:val="en-US"/>
          </w:rPr>
          <w:delText xml:space="preserve">of </w:delText>
        </w:r>
      </w:del>
      <w:r w:rsidR="00AA1227">
        <w:rPr>
          <w:rFonts w:ascii="Arial" w:hAnsi="Arial"/>
          <w:color w:val="auto"/>
          <w:lang w:val="en-US"/>
        </w:rPr>
        <w:t>the soil to the light</w:t>
      </w:r>
      <w:r w:rsidR="008302FD">
        <w:rPr>
          <w:rFonts w:ascii="Arial" w:hAnsi="Arial"/>
          <w:color w:val="auto"/>
          <w:lang w:val="en-US"/>
        </w:rPr>
        <w:t xml:space="preserve"> </w:t>
      </w:r>
      <w:r w:rsidR="008302FD" w:rsidRPr="00333F2D">
        <w:rPr>
          <w:rFonts w:ascii="Arial" w:hAnsi="Arial"/>
          <w:color w:val="auto"/>
          <w:lang w:val="en-US"/>
        </w:rPr>
        <w:t xml:space="preserve">(Figure </w:t>
      </w:r>
      <w:r w:rsidR="00141A36" w:rsidRPr="00333F2D">
        <w:rPr>
          <w:rFonts w:ascii="Arial" w:hAnsi="Arial"/>
          <w:color w:val="auto"/>
          <w:lang w:val="en-US"/>
        </w:rPr>
        <w:t>5A</w:t>
      </w:r>
      <w:r w:rsidR="00333F2D">
        <w:rPr>
          <w:rFonts w:ascii="Arial" w:hAnsi="Arial"/>
          <w:color w:val="auto"/>
          <w:lang w:val="en-US"/>
        </w:rPr>
        <w:t>, Table S1</w:t>
      </w:r>
      <w:r w:rsidR="008302FD" w:rsidRPr="00333F2D">
        <w:rPr>
          <w:rFonts w:ascii="Arial" w:hAnsi="Arial"/>
          <w:color w:val="auto"/>
          <w:lang w:val="en-US"/>
        </w:rPr>
        <w:t>)</w:t>
      </w:r>
      <w:r w:rsidR="000845F1" w:rsidRPr="00333F2D">
        <w:rPr>
          <w:rFonts w:ascii="Arial" w:hAnsi="Arial"/>
          <w:color w:val="auto"/>
          <w:lang w:val="en-US"/>
        </w:rPr>
        <w:t>.</w:t>
      </w:r>
      <w:r w:rsidR="009F414D">
        <w:rPr>
          <w:rFonts w:ascii="Arial" w:hAnsi="Arial"/>
          <w:color w:val="auto"/>
          <w:lang w:val="en-US"/>
        </w:rPr>
        <w:t xml:space="preserve"> In the same way, sequences related to </w:t>
      </w:r>
      <w:proofErr w:type="spellStart"/>
      <w:r w:rsidR="009F414D">
        <w:rPr>
          <w:rFonts w:ascii="Arial" w:hAnsi="Arial"/>
          <w:color w:val="auto"/>
          <w:lang w:val="en-US"/>
        </w:rPr>
        <w:t>Charophyta</w:t>
      </w:r>
      <w:proofErr w:type="spellEnd"/>
      <w:r w:rsidR="009F414D">
        <w:rPr>
          <w:rFonts w:ascii="Arial" w:hAnsi="Arial"/>
          <w:color w:val="auto"/>
          <w:lang w:val="en-US"/>
        </w:rPr>
        <w:t xml:space="preserve"> increased from </w:t>
      </w:r>
      <w:r w:rsidR="008302FD">
        <w:rPr>
          <w:rFonts w:ascii="Arial" w:hAnsi="Arial"/>
          <w:color w:val="auto"/>
          <w:lang w:val="en-US"/>
        </w:rPr>
        <w:t>1.4</w:t>
      </w:r>
      <w:r w:rsidR="00943B82">
        <w:rPr>
          <w:rFonts w:ascii="Arial" w:hAnsi="Arial"/>
          <w:color w:val="auto"/>
          <w:lang w:val="en-US"/>
        </w:rPr>
        <w:t> </w:t>
      </w:r>
      <w:r w:rsidR="008302FD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8302FD">
        <w:rPr>
          <w:rFonts w:ascii="Arial" w:hAnsi="Arial" w:cs="Arial"/>
          <w:color w:val="auto"/>
          <w:lang w:val="en-US"/>
        </w:rPr>
        <w:t>0.5 to 8.4</w:t>
      </w:r>
      <w:r w:rsidR="00943B82">
        <w:rPr>
          <w:rFonts w:ascii="Arial" w:hAnsi="Arial"/>
          <w:color w:val="auto"/>
          <w:lang w:val="en-US"/>
        </w:rPr>
        <w:t> </w:t>
      </w:r>
      <w:r w:rsidR="008302FD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8302FD">
        <w:rPr>
          <w:rFonts w:ascii="Arial" w:hAnsi="Arial" w:cs="Arial"/>
          <w:color w:val="auto"/>
          <w:lang w:val="en-US"/>
        </w:rPr>
        <w:t>1.8</w:t>
      </w:r>
      <w:r w:rsidR="00065B47">
        <w:rPr>
          <w:rFonts w:ascii="Arial" w:hAnsi="Arial"/>
          <w:color w:val="auto"/>
          <w:lang w:val="en-US"/>
        </w:rPr>
        <w:t>%</w:t>
      </w:r>
      <w:r w:rsidR="008302FD">
        <w:rPr>
          <w:rFonts w:ascii="Arial" w:hAnsi="Arial" w:cs="Arial"/>
          <w:color w:val="auto"/>
          <w:lang w:val="en-US"/>
        </w:rPr>
        <w:t xml:space="preserve"> following light exposure. </w:t>
      </w:r>
      <w:r w:rsidR="00212B4B">
        <w:rPr>
          <w:rFonts w:ascii="Arial" w:hAnsi="Arial" w:cs="Arial"/>
          <w:color w:val="auto"/>
          <w:lang w:val="en-US"/>
        </w:rPr>
        <w:t>In contrast</w:t>
      </w:r>
      <w:r w:rsidR="008302FD">
        <w:rPr>
          <w:rFonts w:ascii="Arial" w:hAnsi="Arial" w:cs="Arial"/>
          <w:color w:val="auto"/>
          <w:lang w:val="en-US"/>
        </w:rPr>
        <w:t>,</w:t>
      </w:r>
      <w:r w:rsidR="00906C91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906C91">
        <w:rPr>
          <w:rFonts w:ascii="Arial" w:hAnsi="Arial" w:cs="Arial"/>
          <w:color w:val="auto"/>
          <w:lang w:val="en-US"/>
        </w:rPr>
        <w:t>Chlorophyta</w:t>
      </w:r>
      <w:proofErr w:type="spellEnd"/>
      <w:r w:rsidR="00906C91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906C91">
        <w:rPr>
          <w:rFonts w:ascii="Arial" w:hAnsi="Arial" w:cs="Arial"/>
          <w:color w:val="auto"/>
          <w:lang w:val="en-US"/>
        </w:rPr>
        <w:t>Bacillariophyta</w:t>
      </w:r>
      <w:proofErr w:type="spellEnd"/>
      <w:r w:rsidR="00906C91">
        <w:rPr>
          <w:rFonts w:ascii="Arial" w:hAnsi="Arial" w:cs="Arial"/>
          <w:color w:val="auto"/>
          <w:lang w:val="en-US"/>
        </w:rPr>
        <w:t xml:space="preserve"> and </w:t>
      </w:r>
      <w:proofErr w:type="spellStart"/>
      <w:r w:rsidR="00906C91">
        <w:rPr>
          <w:rFonts w:ascii="Arial" w:hAnsi="Arial" w:cs="Arial"/>
          <w:color w:val="auto"/>
          <w:lang w:val="en-US"/>
        </w:rPr>
        <w:t>Ochrophyta</w:t>
      </w:r>
      <w:proofErr w:type="spellEnd"/>
      <w:r w:rsidR="00906C91">
        <w:rPr>
          <w:rFonts w:ascii="Arial" w:hAnsi="Arial" w:cs="Arial"/>
          <w:color w:val="auto"/>
          <w:lang w:val="en-US"/>
        </w:rPr>
        <w:t>, which represented 39.75</w:t>
      </w:r>
      <w:r w:rsidR="00943B82">
        <w:rPr>
          <w:rFonts w:ascii="Arial" w:hAnsi="Arial"/>
          <w:color w:val="auto"/>
          <w:lang w:val="en-US"/>
        </w:rPr>
        <w:t> </w:t>
      </w:r>
      <w:r w:rsidR="00906C91" w:rsidRPr="00AA1227">
        <w:rPr>
          <w:rFonts w:ascii="Arial" w:hAnsi="Arial" w:cs="Arial"/>
          <w:color w:val="auto"/>
          <w:lang w:val="en-US"/>
        </w:rPr>
        <w:t>±</w:t>
      </w:r>
      <w:r w:rsidR="00943B82">
        <w:rPr>
          <w:rFonts w:ascii="Arial" w:hAnsi="Arial"/>
          <w:color w:val="auto"/>
          <w:lang w:val="en-US"/>
        </w:rPr>
        <w:t> </w:t>
      </w:r>
      <w:r w:rsidR="00906C91">
        <w:rPr>
          <w:rFonts w:ascii="Arial" w:hAnsi="Arial" w:cs="Arial"/>
          <w:color w:val="auto"/>
          <w:lang w:val="en-US"/>
        </w:rPr>
        <w:t>2.37; 29.2</w:t>
      </w:r>
      <w:r w:rsidR="00212B4B">
        <w:rPr>
          <w:rFonts w:ascii="Arial" w:hAnsi="Arial"/>
          <w:color w:val="auto"/>
          <w:lang w:val="en-US"/>
        </w:rPr>
        <w:t> </w:t>
      </w:r>
      <w:r w:rsidR="00906C91" w:rsidRPr="00AA1227">
        <w:rPr>
          <w:rFonts w:ascii="Arial" w:hAnsi="Arial" w:cs="Arial"/>
          <w:color w:val="auto"/>
          <w:lang w:val="en-US"/>
        </w:rPr>
        <w:t>±</w:t>
      </w:r>
      <w:r w:rsidR="00212B4B">
        <w:rPr>
          <w:rFonts w:ascii="Arial" w:hAnsi="Arial"/>
          <w:color w:val="auto"/>
          <w:lang w:val="en-US"/>
        </w:rPr>
        <w:t> </w:t>
      </w:r>
      <w:r w:rsidR="00906C91">
        <w:rPr>
          <w:rFonts w:ascii="Arial" w:hAnsi="Arial" w:cs="Arial"/>
          <w:color w:val="auto"/>
          <w:lang w:val="en-US"/>
        </w:rPr>
        <w:t>3.1; and 17.4</w:t>
      </w:r>
      <w:r w:rsidR="00212B4B">
        <w:rPr>
          <w:rFonts w:ascii="Arial" w:hAnsi="Arial"/>
          <w:color w:val="auto"/>
          <w:lang w:val="en-US"/>
        </w:rPr>
        <w:t> </w:t>
      </w:r>
      <w:r w:rsidR="00906C91" w:rsidRPr="00AA1227">
        <w:rPr>
          <w:rFonts w:ascii="Arial" w:hAnsi="Arial" w:cs="Arial"/>
          <w:color w:val="auto"/>
          <w:lang w:val="en-US"/>
        </w:rPr>
        <w:t>±</w:t>
      </w:r>
      <w:r w:rsidR="00212B4B">
        <w:rPr>
          <w:rFonts w:ascii="Arial" w:hAnsi="Arial"/>
          <w:color w:val="auto"/>
          <w:lang w:val="en-US"/>
        </w:rPr>
        <w:t> </w:t>
      </w:r>
      <w:r w:rsidR="00906C91">
        <w:rPr>
          <w:rFonts w:ascii="Arial" w:hAnsi="Arial" w:cs="Arial"/>
          <w:color w:val="auto"/>
          <w:lang w:val="en-US"/>
        </w:rPr>
        <w:t>0.2</w:t>
      </w:r>
      <w:r w:rsidR="00065B47">
        <w:rPr>
          <w:rFonts w:ascii="Arial" w:hAnsi="Arial" w:cs="Arial"/>
          <w:color w:val="auto"/>
          <w:lang w:val="en-US"/>
        </w:rPr>
        <w:t>%</w:t>
      </w:r>
      <w:r w:rsidR="00906C91">
        <w:rPr>
          <w:rFonts w:ascii="Arial" w:hAnsi="Arial" w:cs="Arial"/>
          <w:color w:val="auto"/>
          <w:lang w:val="en-US"/>
        </w:rPr>
        <w:t xml:space="preserve"> of the sequences affili</w:t>
      </w:r>
      <w:r w:rsidR="0074449A">
        <w:rPr>
          <w:rFonts w:ascii="Arial" w:hAnsi="Arial" w:cs="Arial"/>
          <w:color w:val="auto"/>
          <w:lang w:val="en-US"/>
        </w:rPr>
        <w:t xml:space="preserve">ated from </w:t>
      </w:r>
      <w:ins w:id="397" w:author="Lisa Wingate" w:date="2018-12-17T10:56:00Z">
        <w:r w:rsidR="00B71A66">
          <w:rPr>
            <w:rFonts w:ascii="Arial" w:hAnsi="Arial" w:cs="Arial"/>
            <w:color w:val="auto"/>
            <w:lang w:val="en-US"/>
          </w:rPr>
          <w:t>th</w:t>
        </w:r>
      </w:ins>
      <w:del w:id="398" w:author="Lisa Wingate" w:date="2018-12-17T10:56:00Z">
        <w:r w:rsidR="0074449A" w:rsidDel="00B71A66">
          <w:rPr>
            <w:rFonts w:ascii="Arial" w:hAnsi="Arial" w:cs="Arial"/>
            <w:color w:val="auto"/>
            <w:lang w:val="en-US"/>
          </w:rPr>
          <w:delText>d</w:delText>
        </w:r>
      </w:del>
      <w:r w:rsidR="0074449A">
        <w:rPr>
          <w:rFonts w:ascii="Arial" w:hAnsi="Arial" w:cs="Arial"/>
          <w:color w:val="auto"/>
          <w:lang w:val="en-US"/>
        </w:rPr>
        <w:t>e dark</w:t>
      </w:r>
      <w:del w:id="399" w:author="Lisa Wingate" w:date="2018-12-17T10:56:00Z">
        <w:r w:rsidR="0074449A" w:rsidDel="00B71A66">
          <w:rPr>
            <w:rFonts w:ascii="Arial" w:hAnsi="Arial" w:cs="Arial"/>
            <w:color w:val="auto"/>
            <w:lang w:val="en-US"/>
          </w:rPr>
          <w:delText>ness</w:delText>
        </w:r>
      </w:del>
      <w:r w:rsidR="0074449A">
        <w:rPr>
          <w:rFonts w:ascii="Arial" w:hAnsi="Arial" w:cs="Arial"/>
          <w:color w:val="auto"/>
          <w:lang w:val="en-US"/>
        </w:rPr>
        <w:t xml:space="preserve"> treatment,</w:t>
      </w:r>
      <w:r w:rsidR="00906C91">
        <w:rPr>
          <w:rFonts w:ascii="Arial" w:hAnsi="Arial" w:cs="Arial"/>
          <w:color w:val="auto"/>
          <w:lang w:val="en-US"/>
        </w:rPr>
        <w:t xml:space="preserve"> decreased to 5.9</w:t>
      </w:r>
      <w:r w:rsidR="00212B4B">
        <w:rPr>
          <w:rFonts w:ascii="Arial" w:hAnsi="Arial"/>
          <w:color w:val="auto"/>
          <w:lang w:val="en-US"/>
        </w:rPr>
        <w:t> </w:t>
      </w:r>
      <w:r w:rsidR="00906C91" w:rsidRPr="00AA1227">
        <w:rPr>
          <w:rFonts w:ascii="Arial" w:hAnsi="Arial" w:cs="Arial"/>
          <w:color w:val="auto"/>
          <w:lang w:val="en-US"/>
        </w:rPr>
        <w:t>±</w:t>
      </w:r>
      <w:r w:rsidR="00212B4B">
        <w:rPr>
          <w:rFonts w:ascii="Arial" w:hAnsi="Arial"/>
          <w:color w:val="auto"/>
          <w:lang w:val="en-US"/>
        </w:rPr>
        <w:t> </w:t>
      </w:r>
      <w:r w:rsidR="00906C91">
        <w:rPr>
          <w:rFonts w:ascii="Arial" w:hAnsi="Arial" w:cs="Arial"/>
          <w:color w:val="auto"/>
          <w:lang w:val="en-US"/>
        </w:rPr>
        <w:t xml:space="preserve">0.7; </w:t>
      </w:r>
      <w:r w:rsidR="00863CD1">
        <w:rPr>
          <w:rFonts w:ascii="Arial" w:hAnsi="Arial" w:cs="Arial"/>
          <w:color w:val="auto"/>
          <w:lang w:val="en-US"/>
        </w:rPr>
        <w:t>4.4</w:t>
      </w:r>
      <w:r w:rsidR="00212B4B">
        <w:rPr>
          <w:rFonts w:ascii="Arial" w:hAnsi="Arial"/>
          <w:color w:val="auto"/>
          <w:lang w:val="en-US"/>
        </w:rPr>
        <w:t> </w:t>
      </w:r>
      <w:r w:rsidR="00863CD1" w:rsidRPr="00AA1227">
        <w:rPr>
          <w:rFonts w:ascii="Arial" w:hAnsi="Arial" w:cs="Arial"/>
          <w:color w:val="auto"/>
          <w:lang w:val="en-US"/>
        </w:rPr>
        <w:t>±</w:t>
      </w:r>
      <w:r w:rsidR="00212B4B">
        <w:rPr>
          <w:rFonts w:ascii="Arial" w:hAnsi="Arial"/>
          <w:color w:val="auto"/>
          <w:lang w:val="en-US"/>
        </w:rPr>
        <w:t> </w:t>
      </w:r>
      <w:r w:rsidR="00863CD1">
        <w:rPr>
          <w:rFonts w:ascii="Arial" w:hAnsi="Arial" w:cs="Arial"/>
          <w:color w:val="auto"/>
          <w:lang w:val="en-US"/>
        </w:rPr>
        <w:t>0.9; and 4.3</w:t>
      </w:r>
      <w:r w:rsidR="00212B4B">
        <w:rPr>
          <w:rFonts w:ascii="Arial" w:hAnsi="Arial"/>
          <w:color w:val="auto"/>
          <w:lang w:val="en-US"/>
        </w:rPr>
        <w:t> </w:t>
      </w:r>
      <w:r w:rsidR="00863CD1" w:rsidRPr="00AA1227">
        <w:rPr>
          <w:rFonts w:ascii="Arial" w:hAnsi="Arial" w:cs="Arial"/>
          <w:color w:val="auto"/>
          <w:lang w:val="en-US"/>
        </w:rPr>
        <w:t>±</w:t>
      </w:r>
      <w:r w:rsidR="00212B4B">
        <w:rPr>
          <w:rFonts w:ascii="Arial" w:hAnsi="Arial"/>
          <w:color w:val="auto"/>
          <w:lang w:val="en-US"/>
        </w:rPr>
        <w:t> </w:t>
      </w:r>
      <w:r w:rsidR="00863CD1">
        <w:rPr>
          <w:rFonts w:ascii="Arial" w:hAnsi="Arial" w:cs="Arial"/>
          <w:color w:val="auto"/>
          <w:lang w:val="en-US"/>
        </w:rPr>
        <w:t>0.8</w:t>
      </w:r>
      <w:r w:rsidR="00065B47">
        <w:rPr>
          <w:rFonts w:ascii="Arial" w:hAnsi="Arial" w:cs="Arial"/>
          <w:color w:val="auto"/>
          <w:lang w:val="en-US"/>
        </w:rPr>
        <w:t>%</w:t>
      </w:r>
      <w:r w:rsidR="00863CD1">
        <w:rPr>
          <w:rFonts w:ascii="Arial" w:hAnsi="Arial" w:cs="Arial"/>
          <w:color w:val="auto"/>
          <w:lang w:val="en-US"/>
        </w:rPr>
        <w:t xml:space="preserve">, respectively after light exposure (Figure </w:t>
      </w:r>
      <w:r w:rsidR="00141A36">
        <w:rPr>
          <w:rFonts w:ascii="Arial" w:hAnsi="Arial" w:cs="Arial"/>
          <w:color w:val="auto"/>
          <w:lang w:val="en-US"/>
        </w:rPr>
        <w:t>5A</w:t>
      </w:r>
      <w:r w:rsidR="00863CD1">
        <w:rPr>
          <w:rFonts w:ascii="Arial" w:hAnsi="Arial" w:cs="Arial"/>
          <w:color w:val="auto"/>
          <w:lang w:val="en-US"/>
        </w:rPr>
        <w:t xml:space="preserve">). </w:t>
      </w:r>
      <w:r w:rsidR="00212B4B">
        <w:rPr>
          <w:rFonts w:ascii="Arial" w:hAnsi="Arial" w:cs="Arial"/>
          <w:color w:val="auto"/>
          <w:lang w:val="en-US"/>
        </w:rPr>
        <w:t>Also,</w:t>
      </w:r>
      <w:r w:rsidR="004B6597">
        <w:rPr>
          <w:rFonts w:ascii="Arial" w:hAnsi="Arial" w:cs="Arial"/>
          <w:color w:val="auto"/>
          <w:lang w:val="en-US"/>
        </w:rPr>
        <w:t xml:space="preserve"> the </w:t>
      </w:r>
      <w:proofErr w:type="spellStart"/>
      <w:r w:rsidR="004B6597">
        <w:rPr>
          <w:rFonts w:ascii="Arial" w:hAnsi="Arial" w:cs="Arial"/>
          <w:color w:val="auto"/>
          <w:lang w:val="en-US"/>
        </w:rPr>
        <w:t>Miozoa</w:t>
      </w:r>
      <w:proofErr w:type="spellEnd"/>
      <w:r w:rsidR="004B6597">
        <w:rPr>
          <w:rFonts w:ascii="Arial" w:hAnsi="Arial" w:cs="Arial"/>
          <w:color w:val="auto"/>
          <w:lang w:val="en-US"/>
        </w:rPr>
        <w:t xml:space="preserve"> </w:t>
      </w:r>
      <w:r w:rsidR="004B6597" w:rsidRPr="009B3F26">
        <w:rPr>
          <w:rFonts w:ascii="Arial" w:hAnsi="Arial" w:cs="Arial"/>
          <w:i/>
          <w:color w:val="auto"/>
          <w:lang w:val="en-US"/>
        </w:rPr>
        <w:t>phylum</w:t>
      </w:r>
      <w:r w:rsidR="004B6597">
        <w:rPr>
          <w:rFonts w:ascii="Arial" w:hAnsi="Arial" w:cs="Arial"/>
          <w:color w:val="auto"/>
          <w:lang w:val="en-US"/>
        </w:rPr>
        <w:t xml:space="preserve"> </w:t>
      </w:r>
      <w:r w:rsidR="004931E6">
        <w:rPr>
          <w:rFonts w:ascii="Arial" w:hAnsi="Arial" w:cs="Arial"/>
          <w:color w:val="auto"/>
          <w:lang w:val="en-US"/>
        </w:rPr>
        <w:t xml:space="preserve">disappeared </w:t>
      </w:r>
      <w:del w:id="400" w:author="Lisa Wingate" w:date="2018-12-17T10:58:00Z">
        <w:r w:rsidR="00212B4B" w:rsidDel="00B71A66">
          <w:rPr>
            <w:rFonts w:ascii="Arial" w:hAnsi="Arial" w:cs="Arial"/>
            <w:color w:val="auto"/>
            <w:lang w:val="en-US"/>
          </w:rPr>
          <w:delText xml:space="preserve">from </w:delText>
        </w:r>
      </w:del>
      <w:ins w:id="401" w:author="Lisa Wingate" w:date="2018-12-17T10:58:00Z">
        <w:r w:rsidR="00B71A66">
          <w:rPr>
            <w:rFonts w:ascii="Arial" w:hAnsi="Arial" w:cs="Arial"/>
            <w:color w:val="auto"/>
            <w:lang w:val="en-US"/>
          </w:rPr>
          <w:t>in</w:t>
        </w:r>
        <w:r w:rsidR="00B71A66">
          <w:rPr>
            <w:rFonts w:ascii="Arial" w:hAnsi="Arial" w:cs="Arial"/>
            <w:color w:val="auto"/>
            <w:lang w:val="en-US"/>
          </w:rPr>
          <w:t xml:space="preserve"> </w:t>
        </w:r>
      </w:ins>
      <w:r w:rsidR="00212B4B">
        <w:rPr>
          <w:rFonts w:ascii="Arial" w:hAnsi="Arial" w:cs="Arial"/>
          <w:color w:val="auto"/>
          <w:lang w:val="en-US"/>
        </w:rPr>
        <w:t>the light treatment</w:t>
      </w:r>
      <w:r w:rsidR="004931E6">
        <w:rPr>
          <w:rFonts w:ascii="Arial" w:hAnsi="Arial" w:cs="Arial"/>
          <w:color w:val="auto"/>
          <w:lang w:val="en-US"/>
        </w:rPr>
        <w:t xml:space="preserve">. </w:t>
      </w:r>
      <w:del w:id="402" w:author="Lisa Wingate" w:date="2018-12-17T11:01:00Z">
        <w:r w:rsidR="00092004" w:rsidDel="00B71A66">
          <w:rPr>
            <w:rFonts w:ascii="Arial" w:hAnsi="Arial" w:cs="Arial"/>
            <w:color w:val="auto"/>
            <w:lang w:val="en-US"/>
          </w:rPr>
          <w:delText>A</w:delText>
        </w:r>
        <w:r w:rsidR="00863CD1" w:rsidDel="00B71A66">
          <w:rPr>
            <w:rFonts w:ascii="Arial" w:hAnsi="Arial" w:cs="Arial"/>
            <w:color w:val="auto"/>
            <w:lang w:val="en-US"/>
          </w:rPr>
          <w:delText xml:space="preserve">ll </w:delText>
        </w:r>
      </w:del>
      <w:ins w:id="403" w:author="Lisa Wingate" w:date="2018-12-17T11:01:00Z">
        <w:r w:rsidR="00B71A66">
          <w:rPr>
            <w:rFonts w:ascii="Arial" w:hAnsi="Arial" w:cs="Arial"/>
            <w:color w:val="auto"/>
            <w:lang w:val="en-US"/>
          </w:rPr>
          <w:t xml:space="preserve">Typically all </w:t>
        </w:r>
      </w:ins>
      <w:del w:id="404" w:author="Lisa Wingate" w:date="2018-12-17T10:59:00Z">
        <w:r w:rsidR="00863CD1" w:rsidDel="00B71A66">
          <w:rPr>
            <w:rFonts w:ascii="Arial" w:hAnsi="Arial" w:cs="Arial"/>
            <w:color w:val="auto"/>
            <w:lang w:val="en-US"/>
          </w:rPr>
          <w:delText xml:space="preserve">the </w:delText>
        </w:r>
      </w:del>
      <w:r w:rsidR="00863CD1">
        <w:rPr>
          <w:rFonts w:ascii="Arial" w:hAnsi="Arial" w:cs="Arial"/>
          <w:color w:val="auto"/>
          <w:lang w:val="en-US"/>
        </w:rPr>
        <w:t xml:space="preserve">phyla were </w:t>
      </w:r>
      <w:ins w:id="405" w:author="Lisa Wingate" w:date="2018-12-17T11:01:00Z">
        <w:r w:rsidR="00B71A66">
          <w:rPr>
            <w:rFonts w:ascii="Arial" w:hAnsi="Arial" w:cs="Arial"/>
            <w:color w:val="auto"/>
            <w:lang w:val="en-US"/>
          </w:rPr>
          <w:t xml:space="preserve">consistently found in </w:t>
        </w:r>
      </w:ins>
      <w:del w:id="406" w:author="Lisa Wingate" w:date="2018-12-17T11:01:00Z">
        <w:r w:rsidR="00863CD1" w:rsidDel="00B71A66">
          <w:rPr>
            <w:rFonts w:ascii="Arial" w:hAnsi="Arial" w:cs="Arial"/>
            <w:color w:val="auto"/>
            <w:lang w:val="en-US"/>
          </w:rPr>
          <w:delText xml:space="preserve">shared between </w:delText>
        </w:r>
      </w:del>
      <w:r w:rsidR="00863CD1">
        <w:rPr>
          <w:rFonts w:ascii="Arial" w:hAnsi="Arial" w:cs="Arial"/>
          <w:color w:val="auto"/>
          <w:lang w:val="en-US"/>
        </w:rPr>
        <w:t xml:space="preserve">all </w:t>
      </w:r>
      <w:proofErr w:type="gramStart"/>
      <w:ins w:id="407" w:author="Lisa Wingate" w:date="2018-12-17T11:01:00Z">
        <w:r w:rsidR="00B71A66">
          <w:rPr>
            <w:rFonts w:ascii="Arial" w:hAnsi="Arial" w:cs="Arial"/>
            <w:color w:val="auto"/>
            <w:lang w:val="en-US"/>
          </w:rPr>
          <w:t>three</w:t>
        </w:r>
      </w:ins>
      <w:del w:id="408" w:author="Lisa Wingate" w:date="2018-12-17T11:01:00Z">
        <w:r w:rsidR="00863CD1" w:rsidDel="00B71A66">
          <w:rPr>
            <w:rFonts w:ascii="Arial" w:hAnsi="Arial" w:cs="Arial"/>
            <w:color w:val="auto"/>
            <w:lang w:val="en-US"/>
          </w:rPr>
          <w:delText>the</w:delText>
        </w:r>
      </w:del>
      <w:r w:rsidR="00863CD1">
        <w:rPr>
          <w:rFonts w:ascii="Arial" w:hAnsi="Arial" w:cs="Arial"/>
          <w:color w:val="auto"/>
          <w:lang w:val="en-US"/>
        </w:rPr>
        <w:t xml:space="preserve"> </w:t>
      </w:r>
      <w:r w:rsidR="00C84371">
        <w:rPr>
          <w:rFonts w:ascii="Arial" w:hAnsi="Arial" w:cs="Arial"/>
          <w:color w:val="auto"/>
          <w:lang w:val="en-US"/>
        </w:rPr>
        <w:t>sample</w:t>
      </w:r>
      <w:proofErr w:type="gramEnd"/>
      <w:ins w:id="409" w:author="Lisa Wingate" w:date="2018-12-17T11:01:00Z">
        <w:r w:rsidR="00B71A66">
          <w:rPr>
            <w:rFonts w:ascii="Arial" w:hAnsi="Arial" w:cs="Arial"/>
            <w:color w:val="auto"/>
            <w:lang w:val="en-US"/>
          </w:rPr>
          <w:t xml:space="preserve"> replicates,</w:t>
        </w:r>
      </w:ins>
      <w:del w:id="410" w:author="Lisa Wingate" w:date="2018-12-17T11:01:00Z">
        <w:r w:rsidR="00C84371" w:rsidDel="00B71A66">
          <w:rPr>
            <w:rFonts w:ascii="Arial" w:hAnsi="Arial" w:cs="Arial"/>
            <w:color w:val="auto"/>
            <w:lang w:val="en-US"/>
          </w:rPr>
          <w:delText>s</w:delText>
        </w:r>
        <w:r w:rsidR="00863CD1" w:rsidDel="00B71A66">
          <w:rPr>
            <w:rFonts w:ascii="Arial" w:hAnsi="Arial" w:cs="Arial"/>
            <w:color w:val="auto"/>
            <w:lang w:val="en-US"/>
          </w:rPr>
          <w:delText xml:space="preserve"> </w:delText>
        </w:r>
        <w:r w:rsidR="0074449A" w:rsidDel="00B71A66">
          <w:rPr>
            <w:rFonts w:ascii="Arial" w:hAnsi="Arial" w:cs="Arial"/>
            <w:color w:val="auto"/>
            <w:lang w:val="en-US"/>
          </w:rPr>
          <w:delText>at</w:delText>
        </w:r>
      </w:del>
      <w:ins w:id="411" w:author="Lisa Wingate" w:date="2018-12-17T11:01:00Z">
        <w:r w:rsidR="00B71A66">
          <w:rPr>
            <w:rFonts w:ascii="Arial" w:hAnsi="Arial" w:cs="Arial"/>
            <w:color w:val="auto"/>
            <w:lang w:val="en-US"/>
          </w:rPr>
          <w:t xml:space="preserve"> with</w:t>
        </w:r>
      </w:ins>
      <w:r w:rsidR="0074449A">
        <w:rPr>
          <w:rFonts w:ascii="Arial" w:hAnsi="Arial" w:cs="Arial"/>
          <w:color w:val="auto"/>
          <w:lang w:val="en-US"/>
        </w:rPr>
        <w:t xml:space="preserve"> the exception of</w:t>
      </w:r>
      <w:r w:rsidR="00863CD1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="00863CD1" w:rsidRPr="00863CD1">
        <w:rPr>
          <w:rFonts w:ascii="Arial" w:hAnsi="Arial" w:cs="Arial" w:hint="eastAsia"/>
          <w:color w:val="auto"/>
          <w:lang w:val="en-US"/>
        </w:rPr>
        <w:t>Anthocerotophyta</w:t>
      </w:r>
      <w:proofErr w:type="spellEnd"/>
      <w:r w:rsidR="00863CD1">
        <w:rPr>
          <w:rFonts w:ascii="Arial" w:hAnsi="Arial" w:cs="Arial"/>
          <w:color w:val="auto"/>
          <w:lang w:val="en-US"/>
        </w:rPr>
        <w:t xml:space="preserve"> that was detected </w:t>
      </w:r>
      <w:ins w:id="412" w:author="Lisa Wingate" w:date="2018-12-17T11:02:00Z">
        <w:r w:rsidR="00B71A66">
          <w:rPr>
            <w:rFonts w:ascii="Arial" w:hAnsi="Arial" w:cs="Arial"/>
            <w:color w:val="auto"/>
            <w:lang w:val="en-US"/>
          </w:rPr>
          <w:t>in</w:t>
        </w:r>
        <w:r w:rsidR="00B71A66">
          <w:rPr>
            <w:rFonts w:ascii="Arial" w:hAnsi="Arial" w:cs="Arial"/>
            <w:color w:val="auto"/>
            <w:lang w:val="en-US"/>
          </w:rPr>
          <w:t xml:space="preserve"> </w:t>
        </w:r>
      </w:ins>
      <w:r w:rsidR="00863CD1">
        <w:rPr>
          <w:rFonts w:ascii="Arial" w:hAnsi="Arial" w:cs="Arial"/>
          <w:color w:val="auto"/>
          <w:lang w:val="en-US"/>
        </w:rPr>
        <w:t xml:space="preserve">only </w:t>
      </w:r>
      <w:del w:id="413" w:author="Lisa Wingate" w:date="2018-12-17T11:02:00Z">
        <w:r w:rsidR="00863CD1" w:rsidDel="00B71A66">
          <w:rPr>
            <w:rFonts w:ascii="Arial" w:hAnsi="Arial" w:cs="Arial"/>
            <w:color w:val="auto"/>
            <w:lang w:val="en-US"/>
          </w:rPr>
          <w:delText xml:space="preserve">in </w:delText>
        </w:r>
      </w:del>
      <w:r w:rsidR="00863CD1">
        <w:rPr>
          <w:rFonts w:ascii="Arial" w:hAnsi="Arial" w:cs="Arial"/>
          <w:color w:val="auto"/>
          <w:lang w:val="en-US"/>
        </w:rPr>
        <w:t xml:space="preserve">one of the three replicates </w:t>
      </w:r>
      <w:del w:id="414" w:author="Lisa Wingate" w:date="2018-12-17T11:02:00Z">
        <w:r w:rsidR="00863CD1" w:rsidDel="00B71A66">
          <w:rPr>
            <w:rFonts w:ascii="Arial" w:hAnsi="Arial" w:cs="Arial"/>
            <w:color w:val="auto"/>
            <w:lang w:val="en-US"/>
          </w:rPr>
          <w:delText xml:space="preserve">of </w:delText>
        </w:r>
      </w:del>
      <w:ins w:id="415" w:author="Lisa Wingate" w:date="2018-12-17T11:02:00Z">
        <w:r w:rsidR="00B71A66">
          <w:rPr>
            <w:rFonts w:ascii="Arial" w:hAnsi="Arial" w:cs="Arial"/>
            <w:color w:val="auto"/>
            <w:lang w:val="en-US"/>
          </w:rPr>
          <w:t>belonging to</w:t>
        </w:r>
        <w:r w:rsidR="00B71A66">
          <w:rPr>
            <w:rFonts w:ascii="Arial" w:hAnsi="Arial" w:cs="Arial"/>
            <w:color w:val="auto"/>
            <w:lang w:val="en-US"/>
          </w:rPr>
          <w:t xml:space="preserve"> </w:t>
        </w:r>
      </w:ins>
      <w:r w:rsidR="00863CD1">
        <w:rPr>
          <w:rFonts w:ascii="Arial" w:hAnsi="Arial" w:cs="Arial"/>
          <w:color w:val="auto"/>
          <w:lang w:val="en-US"/>
        </w:rPr>
        <w:t xml:space="preserve">the </w:t>
      </w:r>
      <w:r w:rsidR="00212B4B">
        <w:rPr>
          <w:rFonts w:ascii="Arial" w:hAnsi="Arial"/>
          <w:color w:val="auto"/>
          <w:lang w:val="en-US"/>
        </w:rPr>
        <w:t>light</w:t>
      </w:r>
      <w:r w:rsidR="00A27DCB" w:rsidRPr="00A27DCB">
        <w:rPr>
          <w:rFonts w:ascii="Arial" w:hAnsi="Arial"/>
          <w:color w:val="auto"/>
          <w:lang w:val="en-US"/>
        </w:rPr>
        <w:t xml:space="preserve"> </w:t>
      </w:r>
      <w:r w:rsidR="00863CD1">
        <w:rPr>
          <w:rFonts w:ascii="Arial" w:hAnsi="Arial" w:cs="Arial"/>
          <w:color w:val="auto"/>
          <w:lang w:val="en-US"/>
        </w:rPr>
        <w:t>treatment</w:t>
      </w:r>
      <w:ins w:id="416" w:author="Lisa Wingate" w:date="2018-12-17T11:02:00Z">
        <w:r w:rsidR="00B71A66">
          <w:rPr>
            <w:rFonts w:ascii="Arial" w:hAnsi="Arial" w:cs="Arial"/>
            <w:color w:val="auto"/>
            <w:lang w:val="en-US"/>
          </w:rPr>
          <w:t xml:space="preserve"> (Fig. 5A)</w:t>
        </w:r>
      </w:ins>
      <w:r w:rsidR="00863CD1">
        <w:rPr>
          <w:rFonts w:ascii="Arial" w:hAnsi="Arial" w:cs="Arial"/>
          <w:color w:val="auto"/>
          <w:lang w:val="en-US"/>
        </w:rPr>
        <w:t>.</w:t>
      </w:r>
      <w:r w:rsidR="00C84371">
        <w:rPr>
          <w:rFonts w:ascii="Arial" w:hAnsi="Arial" w:cs="Arial"/>
          <w:color w:val="auto"/>
          <w:lang w:val="en-US"/>
        </w:rPr>
        <w:t xml:space="preserve"> The </w:t>
      </w:r>
      <w:r w:rsidR="00212B4B">
        <w:rPr>
          <w:rFonts w:ascii="Arial" w:hAnsi="Arial" w:cs="Arial"/>
          <w:color w:val="auto"/>
          <w:lang w:val="en-US"/>
        </w:rPr>
        <w:t>clear taxonomic separation of dark and light treatments</w:t>
      </w:r>
      <w:r w:rsidR="009C7CB0">
        <w:rPr>
          <w:rFonts w:ascii="Arial" w:hAnsi="Arial" w:cs="Arial"/>
          <w:color w:val="auto"/>
          <w:lang w:val="en-US"/>
        </w:rPr>
        <w:t xml:space="preserve"> was also observed at the genus level</w:t>
      </w:r>
      <w:r w:rsidR="00141A36">
        <w:rPr>
          <w:rFonts w:ascii="Arial" w:hAnsi="Arial" w:cs="Arial"/>
          <w:color w:val="auto"/>
          <w:lang w:val="en-US"/>
        </w:rPr>
        <w:t xml:space="preserve"> (Figure 5B)</w:t>
      </w:r>
      <w:r w:rsidR="004931E6">
        <w:rPr>
          <w:rFonts w:ascii="Arial" w:hAnsi="Arial" w:cs="Arial"/>
          <w:color w:val="auto"/>
          <w:lang w:val="en-US"/>
        </w:rPr>
        <w:t xml:space="preserve">. The </w:t>
      </w:r>
      <w:r w:rsidR="00141A36">
        <w:rPr>
          <w:rFonts w:ascii="Arial" w:hAnsi="Arial" w:cs="Arial"/>
          <w:color w:val="auto"/>
          <w:lang w:val="en-US"/>
        </w:rPr>
        <w:t>i</w:t>
      </w:r>
      <w:r w:rsidR="004931E6">
        <w:rPr>
          <w:rFonts w:ascii="Arial" w:hAnsi="Arial" w:cs="Arial"/>
          <w:color w:val="auto"/>
          <w:lang w:val="en-US"/>
        </w:rPr>
        <w:t xml:space="preserve">ncrease of </w:t>
      </w:r>
      <w:r w:rsidR="00141A36">
        <w:rPr>
          <w:rFonts w:ascii="Arial" w:hAnsi="Arial" w:cs="Arial"/>
          <w:color w:val="auto"/>
          <w:lang w:val="en-US"/>
        </w:rPr>
        <w:t>C</w:t>
      </w:r>
      <w:r w:rsidR="004931E6">
        <w:rPr>
          <w:rFonts w:ascii="Arial" w:hAnsi="Arial" w:cs="Arial"/>
          <w:color w:val="auto"/>
          <w:lang w:val="en-US"/>
        </w:rPr>
        <w:t xml:space="preserve">yanobacteria in </w:t>
      </w:r>
      <w:r w:rsidR="00212B4B">
        <w:rPr>
          <w:rFonts w:ascii="Arial" w:hAnsi="Arial" w:cs="Arial"/>
          <w:color w:val="auto"/>
          <w:lang w:val="en-US"/>
        </w:rPr>
        <w:t>the light</w:t>
      </w:r>
      <w:r w:rsidR="004931E6">
        <w:rPr>
          <w:rFonts w:ascii="Arial" w:hAnsi="Arial" w:cs="Arial"/>
          <w:color w:val="auto"/>
          <w:lang w:val="en-US"/>
        </w:rPr>
        <w:t xml:space="preserve"> was mai</w:t>
      </w:r>
      <w:r w:rsidR="006B7021">
        <w:rPr>
          <w:rFonts w:ascii="Arial" w:hAnsi="Arial" w:cs="Arial"/>
          <w:color w:val="auto"/>
          <w:lang w:val="en-US"/>
        </w:rPr>
        <w:t>n</w:t>
      </w:r>
      <w:r w:rsidR="004931E6">
        <w:rPr>
          <w:rFonts w:ascii="Arial" w:hAnsi="Arial" w:cs="Arial"/>
          <w:color w:val="auto"/>
          <w:lang w:val="en-US"/>
        </w:rPr>
        <w:t xml:space="preserve">ly </w:t>
      </w:r>
      <w:del w:id="417" w:author="Lisa Wingate" w:date="2018-12-17T11:03:00Z">
        <w:r w:rsidR="004931E6" w:rsidDel="00164026">
          <w:rPr>
            <w:rFonts w:ascii="Arial" w:hAnsi="Arial" w:cs="Arial"/>
            <w:color w:val="auto"/>
            <w:lang w:val="en-US"/>
          </w:rPr>
          <w:delText>due to</w:delText>
        </w:r>
      </w:del>
      <w:ins w:id="418" w:author="Lisa Wingate" w:date="2018-12-17T11:03:00Z">
        <w:r w:rsidR="00164026">
          <w:rPr>
            <w:rFonts w:ascii="Arial" w:hAnsi="Arial" w:cs="Arial"/>
            <w:color w:val="auto"/>
            <w:lang w:val="en-US"/>
          </w:rPr>
          <w:t>caused by</w:t>
        </w:r>
      </w:ins>
      <w:r w:rsidR="004931E6">
        <w:rPr>
          <w:rFonts w:ascii="Arial" w:hAnsi="Arial" w:cs="Arial"/>
          <w:color w:val="auto"/>
          <w:lang w:val="en-US"/>
        </w:rPr>
        <w:t xml:space="preserve"> the stimulation of three </w:t>
      </w:r>
      <w:r w:rsidR="004931E6" w:rsidRPr="00141A36">
        <w:rPr>
          <w:rFonts w:ascii="Arial" w:hAnsi="Arial" w:cs="Arial"/>
          <w:i/>
          <w:color w:val="auto"/>
          <w:lang w:val="en-US"/>
        </w:rPr>
        <w:t>genera</w:t>
      </w:r>
      <w:r w:rsidR="004931E6">
        <w:rPr>
          <w:rFonts w:ascii="Arial" w:hAnsi="Arial" w:cs="Arial"/>
          <w:color w:val="auto"/>
          <w:lang w:val="en-US"/>
        </w:rPr>
        <w:t xml:space="preserve">: </w:t>
      </w:r>
      <w:proofErr w:type="spellStart"/>
      <w:r w:rsidR="004931E6">
        <w:rPr>
          <w:rFonts w:ascii="Arial" w:hAnsi="Arial" w:cs="Arial"/>
          <w:color w:val="auto"/>
          <w:lang w:val="en-US"/>
        </w:rPr>
        <w:t>Microcoleus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4931E6">
        <w:rPr>
          <w:rFonts w:ascii="Arial" w:hAnsi="Arial" w:cs="Arial"/>
          <w:color w:val="auto"/>
          <w:lang w:val="en-US"/>
        </w:rPr>
        <w:t>Nodosilinea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 and </w:t>
      </w:r>
      <w:proofErr w:type="spellStart"/>
      <w:r w:rsidR="004931E6">
        <w:rPr>
          <w:rFonts w:ascii="Arial" w:hAnsi="Arial" w:cs="Arial"/>
          <w:color w:val="auto"/>
          <w:lang w:val="en-US"/>
        </w:rPr>
        <w:t>Synechococcus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. </w:t>
      </w:r>
      <w:proofErr w:type="spellStart"/>
      <w:r w:rsidR="004931E6">
        <w:rPr>
          <w:rFonts w:ascii="Arial" w:hAnsi="Arial" w:cs="Arial"/>
          <w:color w:val="auto"/>
          <w:lang w:val="en-US"/>
        </w:rPr>
        <w:t>Klebsormidium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 was the only genus explaining the increase of the </w:t>
      </w:r>
      <w:commentRangeStart w:id="419"/>
      <w:proofErr w:type="spellStart"/>
      <w:r w:rsidR="004931E6">
        <w:rPr>
          <w:rFonts w:ascii="Arial" w:hAnsi="Arial" w:cs="Arial"/>
          <w:color w:val="auto"/>
          <w:lang w:val="en-US"/>
        </w:rPr>
        <w:t>Charophyta</w:t>
      </w:r>
      <w:commentRangeEnd w:id="419"/>
      <w:proofErr w:type="spellEnd"/>
      <w:r w:rsidR="00164026">
        <w:rPr>
          <w:rStyle w:val="CommentReference"/>
        </w:rPr>
        <w:commentReference w:id="419"/>
      </w:r>
      <w:r w:rsidR="004931E6">
        <w:rPr>
          <w:rFonts w:ascii="Arial" w:hAnsi="Arial" w:cs="Arial"/>
          <w:color w:val="auto"/>
          <w:lang w:val="en-US"/>
        </w:rPr>
        <w:t xml:space="preserve"> </w:t>
      </w:r>
      <w:r w:rsidR="004931E6" w:rsidRPr="009B3F26">
        <w:rPr>
          <w:rFonts w:ascii="Arial" w:hAnsi="Arial" w:cs="Arial"/>
          <w:i/>
          <w:color w:val="auto"/>
          <w:lang w:val="en-US"/>
        </w:rPr>
        <w:t>phylum</w:t>
      </w:r>
      <w:r w:rsidR="004931E6">
        <w:rPr>
          <w:rFonts w:ascii="Arial" w:hAnsi="Arial" w:cs="Arial"/>
          <w:color w:val="auto"/>
          <w:lang w:val="en-US"/>
        </w:rPr>
        <w:t xml:space="preserve"> </w:t>
      </w:r>
      <w:r w:rsidR="00212B4B">
        <w:rPr>
          <w:rFonts w:ascii="Arial" w:hAnsi="Arial" w:cs="Arial"/>
          <w:color w:val="auto"/>
          <w:lang w:val="en-US"/>
        </w:rPr>
        <w:t>in response to</w:t>
      </w:r>
      <w:r w:rsidR="004931E6">
        <w:rPr>
          <w:rFonts w:ascii="Arial" w:hAnsi="Arial" w:cs="Arial"/>
          <w:color w:val="auto"/>
          <w:lang w:val="en-US"/>
        </w:rPr>
        <w:t xml:space="preserve"> light. </w:t>
      </w:r>
      <w:del w:id="420" w:author="Lisa Wingate" w:date="2018-12-17T11:07:00Z">
        <w:r w:rsidR="004931E6" w:rsidDel="00164026">
          <w:rPr>
            <w:rFonts w:ascii="Arial" w:hAnsi="Arial" w:cs="Arial"/>
            <w:color w:val="auto"/>
            <w:lang w:val="en-US"/>
          </w:rPr>
          <w:delText>Contrastingly</w:delText>
        </w:r>
      </w:del>
      <w:ins w:id="421" w:author="Lisa Wingate" w:date="2018-12-17T11:07:00Z">
        <w:r w:rsidR="00164026">
          <w:rPr>
            <w:rFonts w:ascii="Arial" w:hAnsi="Arial" w:cs="Arial"/>
            <w:color w:val="auto"/>
            <w:lang w:val="en-US"/>
          </w:rPr>
          <w:t>In contrast</w:t>
        </w:r>
      </w:ins>
      <w:r w:rsidR="004931E6">
        <w:rPr>
          <w:rFonts w:ascii="Arial" w:hAnsi="Arial" w:cs="Arial"/>
          <w:color w:val="auto"/>
          <w:lang w:val="en-US"/>
        </w:rPr>
        <w:t>, the</w:t>
      </w:r>
      <w:ins w:id="422" w:author="Lisa Wingate" w:date="2018-12-17T11:07:00Z">
        <w:r w:rsidR="00164026">
          <w:rPr>
            <w:rFonts w:ascii="Arial" w:hAnsi="Arial" w:cs="Arial"/>
            <w:color w:val="auto"/>
            <w:lang w:val="en-US"/>
          </w:rPr>
          <w:t>re was a</w:t>
        </w:r>
      </w:ins>
      <w:r w:rsidR="004931E6">
        <w:rPr>
          <w:rFonts w:ascii="Arial" w:hAnsi="Arial" w:cs="Arial"/>
          <w:color w:val="auto"/>
          <w:lang w:val="en-US"/>
        </w:rPr>
        <w:t xml:space="preserve"> higher contribution of </w:t>
      </w:r>
      <w:proofErr w:type="spellStart"/>
      <w:r w:rsidR="004931E6">
        <w:rPr>
          <w:rFonts w:ascii="Arial" w:hAnsi="Arial" w:cs="Arial"/>
          <w:color w:val="auto"/>
          <w:lang w:val="en-US"/>
        </w:rPr>
        <w:t>Chlorophyta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4931E6">
        <w:rPr>
          <w:rFonts w:ascii="Arial" w:hAnsi="Arial" w:cs="Arial"/>
          <w:color w:val="auto"/>
          <w:lang w:val="en-US"/>
        </w:rPr>
        <w:t>Bacillariophyta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 and </w:t>
      </w:r>
      <w:proofErr w:type="spellStart"/>
      <w:r w:rsidR="004931E6">
        <w:rPr>
          <w:rFonts w:ascii="Arial" w:hAnsi="Arial" w:cs="Arial"/>
          <w:color w:val="auto"/>
          <w:lang w:val="en-US"/>
        </w:rPr>
        <w:t>Ochrophyta</w:t>
      </w:r>
      <w:proofErr w:type="spellEnd"/>
      <w:r w:rsidR="004931E6">
        <w:rPr>
          <w:rFonts w:ascii="Arial" w:hAnsi="Arial" w:cs="Arial"/>
          <w:color w:val="auto"/>
          <w:lang w:val="en-US"/>
        </w:rPr>
        <w:t xml:space="preserve"> </w:t>
      </w:r>
      <w:r w:rsidR="007F478C">
        <w:rPr>
          <w:rFonts w:ascii="Arial" w:hAnsi="Arial" w:cs="Arial"/>
          <w:color w:val="auto"/>
          <w:lang w:val="en-US"/>
        </w:rPr>
        <w:t xml:space="preserve">in </w:t>
      </w:r>
      <w:ins w:id="423" w:author="Lisa Wingate" w:date="2018-12-17T11:07:00Z">
        <w:r w:rsidR="00164026">
          <w:rPr>
            <w:rFonts w:ascii="Arial" w:hAnsi="Arial" w:cs="Arial"/>
            <w:color w:val="auto"/>
            <w:lang w:val="en-US"/>
          </w:rPr>
          <w:t xml:space="preserve">the </w:t>
        </w:r>
      </w:ins>
      <w:r w:rsidR="00212B4B">
        <w:rPr>
          <w:rFonts w:ascii="Arial" w:hAnsi="Arial" w:cs="Arial"/>
          <w:color w:val="auto"/>
          <w:lang w:val="en-US"/>
        </w:rPr>
        <w:t>dark treatment</w:t>
      </w:r>
      <w:r w:rsidR="007F478C">
        <w:rPr>
          <w:rFonts w:ascii="Arial" w:hAnsi="Arial" w:cs="Arial"/>
          <w:color w:val="auto"/>
          <w:lang w:val="en-US"/>
        </w:rPr>
        <w:t xml:space="preserve"> </w:t>
      </w:r>
      <w:del w:id="424" w:author="Lisa Wingate" w:date="2018-12-17T11:07:00Z">
        <w:r w:rsidR="004931E6" w:rsidDel="00164026">
          <w:rPr>
            <w:rFonts w:ascii="Arial" w:hAnsi="Arial" w:cs="Arial"/>
            <w:color w:val="auto"/>
            <w:lang w:val="en-US"/>
          </w:rPr>
          <w:delText xml:space="preserve">was mainly due </w:delText>
        </w:r>
        <w:r w:rsidR="00212B4B" w:rsidDel="00164026">
          <w:rPr>
            <w:rFonts w:ascii="Arial" w:hAnsi="Arial" w:cs="Arial"/>
            <w:color w:val="auto"/>
            <w:lang w:val="en-US"/>
          </w:rPr>
          <w:delText>to</w:delText>
        </w:r>
      </w:del>
      <w:ins w:id="425" w:author="Lisa Wingate" w:date="2018-12-17T11:07:00Z">
        <w:r w:rsidR="00164026">
          <w:rPr>
            <w:rFonts w:ascii="Arial" w:hAnsi="Arial" w:cs="Arial"/>
            <w:color w:val="auto"/>
            <w:lang w:val="en-US"/>
          </w:rPr>
          <w:t>caused by</w:t>
        </w:r>
      </w:ins>
      <w:r w:rsidR="00212B4B">
        <w:rPr>
          <w:rFonts w:ascii="Arial" w:hAnsi="Arial" w:cs="Arial"/>
          <w:color w:val="auto"/>
          <w:lang w:val="en-US"/>
        </w:rPr>
        <w:t xml:space="preserve"> the </w:t>
      </w:r>
      <w:r w:rsidR="007F478C">
        <w:rPr>
          <w:rFonts w:ascii="Arial" w:hAnsi="Arial" w:cs="Arial"/>
          <w:color w:val="auto"/>
          <w:lang w:val="en-US"/>
        </w:rPr>
        <w:t xml:space="preserve">higher occurrence </w:t>
      </w:r>
      <w:ins w:id="426" w:author="Lisa Wingate" w:date="2018-12-17T11:08:00Z">
        <w:r w:rsidR="00164026">
          <w:rPr>
            <w:rFonts w:ascii="Arial" w:hAnsi="Arial" w:cs="Arial"/>
            <w:color w:val="auto"/>
            <w:lang w:val="en-US"/>
          </w:rPr>
          <w:t xml:space="preserve">of </w:t>
        </w:r>
      </w:ins>
      <w:r w:rsidR="00212B4B">
        <w:rPr>
          <w:rFonts w:ascii="Arial" w:hAnsi="Arial" w:cs="Arial"/>
          <w:color w:val="auto"/>
          <w:lang w:val="en-US"/>
        </w:rPr>
        <w:t>genera such as</w:t>
      </w:r>
      <w:r w:rsidR="007F478C">
        <w:rPr>
          <w:rFonts w:ascii="Arial" w:hAnsi="Arial" w:cs="Arial"/>
          <w:color w:val="auto"/>
          <w:lang w:val="en-US"/>
        </w:rPr>
        <w:t xml:space="preserve"> Chlorella</w:t>
      </w:r>
      <w:r w:rsidR="00212B4B">
        <w:rPr>
          <w:rFonts w:ascii="Arial" w:hAnsi="Arial" w:cs="Arial"/>
          <w:color w:val="auto"/>
          <w:lang w:val="en-US"/>
        </w:rPr>
        <w:t xml:space="preserve"> </w:t>
      </w:r>
      <w:r w:rsidR="007F478C">
        <w:rPr>
          <w:rFonts w:ascii="Arial" w:hAnsi="Arial" w:cs="Arial"/>
          <w:color w:val="auto"/>
          <w:lang w:val="en-US"/>
        </w:rPr>
        <w:t xml:space="preserve">and </w:t>
      </w:r>
      <w:proofErr w:type="spellStart"/>
      <w:r w:rsidR="007F478C">
        <w:rPr>
          <w:rFonts w:ascii="Arial" w:hAnsi="Arial" w:cs="Arial"/>
          <w:color w:val="auto"/>
          <w:lang w:val="en-US"/>
        </w:rPr>
        <w:lastRenderedPageBreak/>
        <w:t>Ettlia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 (for </w:t>
      </w:r>
      <w:proofErr w:type="spellStart"/>
      <w:r w:rsidR="00212B4B">
        <w:rPr>
          <w:rFonts w:ascii="Arial" w:hAnsi="Arial" w:cs="Arial"/>
          <w:color w:val="auto"/>
          <w:lang w:val="en-US"/>
        </w:rPr>
        <w:t>Chlorophyta</w:t>
      </w:r>
      <w:proofErr w:type="spellEnd"/>
      <w:r w:rsidR="00212B4B">
        <w:rPr>
          <w:rFonts w:ascii="Arial" w:hAnsi="Arial" w:cs="Arial"/>
          <w:color w:val="auto"/>
          <w:lang w:val="en-US"/>
        </w:rPr>
        <w:t>)</w:t>
      </w:r>
      <w:r w:rsidR="007F478C">
        <w:rPr>
          <w:rFonts w:ascii="Arial" w:hAnsi="Arial" w:cs="Arial"/>
          <w:color w:val="auto"/>
          <w:lang w:val="en-US"/>
        </w:rPr>
        <w:t xml:space="preserve">; </w:t>
      </w:r>
      <w:proofErr w:type="spellStart"/>
      <w:r w:rsidR="007F478C">
        <w:rPr>
          <w:rFonts w:ascii="Arial" w:hAnsi="Arial" w:cs="Arial"/>
          <w:color w:val="auto"/>
          <w:lang w:val="en-US"/>
        </w:rPr>
        <w:t>Eunotia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 (for </w:t>
      </w:r>
      <w:proofErr w:type="spellStart"/>
      <w:r w:rsidR="00212B4B">
        <w:rPr>
          <w:rFonts w:ascii="Arial" w:hAnsi="Arial" w:cs="Arial"/>
          <w:color w:val="auto"/>
          <w:lang w:val="en-US"/>
        </w:rPr>
        <w:t>Bacillariophyta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) and </w:t>
      </w:r>
      <w:proofErr w:type="spellStart"/>
      <w:r w:rsidR="00212B4B">
        <w:rPr>
          <w:rFonts w:ascii="Arial" w:hAnsi="Arial" w:cs="Arial"/>
          <w:color w:val="auto"/>
          <w:lang w:val="en-US"/>
        </w:rPr>
        <w:t>Ectocarpus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212B4B">
        <w:rPr>
          <w:rFonts w:ascii="Arial" w:hAnsi="Arial" w:cs="Arial"/>
          <w:color w:val="auto"/>
          <w:lang w:val="en-US"/>
        </w:rPr>
        <w:t>Nannochloropsis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 and </w:t>
      </w:r>
      <w:proofErr w:type="spellStart"/>
      <w:r w:rsidR="00212B4B">
        <w:rPr>
          <w:rFonts w:ascii="Arial" w:hAnsi="Arial" w:cs="Arial"/>
          <w:color w:val="auto"/>
          <w:lang w:val="en-US"/>
        </w:rPr>
        <w:t>Vaucheria</w:t>
      </w:r>
      <w:proofErr w:type="spellEnd"/>
      <w:r w:rsidR="00212B4B">
        <w:rPr>
          <w:rFonts w:ascii="Arial" w:hAnsi="Arial" w:cs="Arial"/>
          <w:color w:val="auto"/>
          <w:lang w:val="en-US"/>
        </w:rPr>
        <w:t xml:space="preserve"> (for </w:t>
      </w:r>
      <w:commentRangeStart w:id="427"/>
      <w:proofErr w:type="spellStart"/>
      <w:r w:rsidR="00212B4B">
        <w:rPr>
          <w:rFonts w:ascii="Arial" w:hAnsi="Arial" w:cs="Arial"/>
          <w:color w:val="auto"/>
          <w:lang w:val="en-US"/>
        </w:rPr>
        <w:t>Ochrophyta</w:t>
      </w:r>
      <w:commentRangeEnd w:id="427"/>
      <w:proofErr w:type="spellEnd"/>
      <w:r w:rsidR="00403549">
        <w:rPr>
          <w:rStyle w:val="CommentReference"/>
        </w:rPr>
        <w:commentReference w:id="427"/>
      </w:r>
      <w:r w:rsidR="00212B4B">
        <w:rPr>
          <w:rFonts w:ascii="Arial" w:hAnsi="Arial" w:cs="Arial"/>
          <w:color w:val="auto"/>
          <w:lang w:val="en-US"/>
        </w:rPr>
        <w:t>)</w:t>
      </w:r>
      <w:r w:rsidR="007F478C">
        <w:rPr>
          <w:rFonts w:ascii="Arial" w:hAnsi="Arial" w:cs="Arial"/>
          <w:color w:val="auto"/>
          <w:lang w:val="en-US"/>
        </w:rPr>
        <w:t>.</w:t>
      </w:r>
    </w:p>
    <w:p w14:paraId="1C6DC0E8" w14:textId="77777777" w:rsidR="00A715FB" w:rsidRDefault="00A715FB" w:rsidP="005703DC">
      <w:pPr>
        <w:spacing w:line="480" w:lineRule="auto"/>
        <w:jc w:val="both"/>
        <w:rPr>
          <w:color w:val="CE181E"/>
          <w:highlight w:val="yellow"/>
          <w:lang w:val="en-US"/>
        </w:rPr>
      </w:pPr>
    </w:p>
    <w:p w14:paraId="398E51C2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Discussion</w:t>
      </w:r>
    </w:p>
    <w:p w14:paraId="23E35246" w14:textId="76E673A5" w:rsidR="00A715FB" w:rsidRDefault="00A30BC7" w:rsidP="00E508E5">
      <w:pPr>
        <w:spacing w:line="480" w:lineRule="auto"/>
        <w:ind w:firstLine="560"/>
        <w:jc w:val="both"/>
        <w:rPr>
          <w:lang w:val="en-US"/>
        </w:rPr>
      </w:pPr>
      <w:r>
        <w:rPr>
          <w:rFonts w:ascii="Arial" w:hAnsi="Arial"/>
          <w:lang w:val="en-US"/>
        </w:rPr>
        <w:t xml:space="preserve">The study of algae and cyanobacteria diversity can </w:t>
      </w:r>
      <w:ins w:id="429" w:author="Lisa Wingate" w:date="2018-12-17T11:09:00Z">
        <w:r w:rsidR="00571508">
          <w:rPr>
            <w:rFonts w:ascii="Arial" w:hAnsi="Arial"/>
            <w:lang w:val="en-US"/>
          </w:rPr>
          <w:t xml:space="preserve">now </w:t>
        </w:r>
      </w:ins>
      <w:r>
        <w:rPr>
          <w:rFonts w:ascii="Arial" w:hAnsi="Arial"/>
          <w:lang w:val="en-US"/>
        </w:rPr>
        <w:t xml:space="preserve">be </w:t>
      </w:r>
      <w:del w:id="430" w:author="Lisa Wingate" w:date="2018-12-17T11:08:00Z">
        <w:r w:rsidDel="00571508">
          <w:rPr>
            <w:rFonts w:ascii="Arial" w:hAnsi="Arial"/>
            <w:lang w:val="en-US"/>
          </w:rPr>
          <w:delText>done by</w:delText>
        </w:r>
      </w:del>
      <w:proofErr w:type="spellStart"/>
      <w:ins w:id="431" w:author="Lisa Wingate" w:date="2018-12-17T11:09:00Z">
        <w:r w:rsidR="00571508">
          <w:rPr>
            <w:rFonts w:ascii="Arial" w:hAnsi="Arial"/>
            <w:lang w:val="en-US"/>
          </w:rPr>
          <w:t>acheived</w:t>
        </w:r>
      </w:ins>
      <w:proofErr w:type="spellEnd"/>
      <w:ins w:id="432" w:author="Lisa Wingate" w:date="2018-12-17T11:08:00Z">
        <w:r w:rsidR="00571508">
          <w:rPr>
            <w:rFonts w:ascii="Arial" w:hAnsi="Arial"/>
            <w:lang w:val="en-US"/>
          </w:rPr>
          <w:t xml:space="preserve"> using</w:t>
        </w:r>
      </w:ins>
      <w:r>
        <w:rPr>
          <w:rFonts w:ascii="Arial" w:hAnsi="Arial"/>
          <w:lang w:val="en-US"/>
        </w:rPr>
        <w:t xml:space="preserve"> either </w:t>
      </w:r>
      <w:r w:rsidR="00471960">
        <w:rPr>
          <w:rFonts w:ascii="Arial" w:hAnsi="Arial"/>
          <w:lang w:val="en-US"/>
        </w:rPr>
        <w:t xml:space="preserve">morphological identification through </w:t>
      </w:r>
      <w:del w:id="433" w:author="Lisa Wingate" w:date="2018-12-17T11:09:00Z">
        <w:r w:rsidR="00471960" w:rsidDel="00571508">
          <w:rPr>
            <w:rFonts w:ascii="Arial" w:hAnsi="Arial"/>
            <w:lang w:val="en-US"/>
          </w:rPr>
          <w:delText xml:space="preserve">microscopic </w:delText>
        </w:r>
      </w:del>
      <w:ins w:id="434" w:author="Lisa Wingate" w:date="2018-12-17T11:09:00Z">
        <w:r w:rsidR="00571508">
          <w:rPr>
            <w:rFonts w:ascii="Arial" w:hAnsi="Arial"/>
            <w:lang w:val="en-US"/>
          </w:rPr>
          <w:t>microscop</w:t>
        </w:r>
        <w:r w:rsidR="00571508">
          <w:rPr>
            <w:rFonts w:ascii="Arial" w:hAnsi="Arial"/>
            <w:lang w:val="en-US"/>
          </w:rPr>
          <w:t>y</w:t>
        </w:r>
        <w:r w:rsidR="00571508">
          <w:rPr>
            <w:rFonts w:ascii="Arial" w:hAnsi="Arial"/>
            <w:lang w:val="en-US"/>
          </w:rPr>
          <w:t xml:space="preserve"> </w:t>
        </w:r>
      </w:ins>
      <w:r w:rsidR="00471960">
        <w:rPr>
          <w:rFonts w:ascii="Arial" w:hAnsi="Arial"/>
          <w:lang w:val="en-US"/>
        </w:rPr>
        <w:t xml:space="preserve">observations </w:t>
      </w:r>
      <w:r>
        <w:rPr>
          <w:rFonts w:ascii="Arial" w:hAnsi="Arial"/>
          <w:lang w:val="en-US"/>
        </w:rPr>
        <w:t xml:space="preserve">or </w:t>
      </w:r>
      <w:del w:id="435" w:author="Lisa Wingate" w:date="2018-12-17T11:10:00Z">
        <w:r w:rsidR="00471960" w:rsidDel="00571508">
          <w:rPr>
            <w:rFonts w:ascii="Arial" w:hAnsi="Arial"/>
            <w:lang w:val="en-US"/>
          </w:rPr>
          <w:delText xml:space="preserve">by using </w:delText>
        </w:r>
      </w:del>
      <w:r w:rsidR="00471960">
        <w:rPr>
          <w:rFonts w:ascii="Arial" w:hAnsi="Arial"/>
          <w:lang w:val="en-US"/>
        </w:rPr>
        <w:t xml:space="preserve">molecular tools </w:t>
      </w:r>
      <w:del w:id="436" w:author="Lisa Wingate" w:date="2018-12-17T11:10:00Z">
        <w:r w:rsidR="00471960" w:rsidDel="00571508">
          <w:rPr>
            <w:rFonts w:ascii="Arial" w:hAnsi="Arial"/>
            <w:lang w:val="en-US"/>
          </w:rPr>
          <w:delText>to</w:delText>
        </w:r>
        <w:r w:rsidDel="00571508">
          <w:rPr>
            <w:rFonts w:ascii="Arial" w:hAnsi="Arial"/>
            <w:lang w:val="en-US"/>
          </w:rPr>
          <w:delText xml:space="preserve"> </w:delText>
        </w:r>
      </w:del>
      <w:ins w:id="437" w:author="Lisa Wingate" w:date="2018-12-17T11:10:00Z">
        <w:r w:rsidR="00571508">
          <w:rPr>
            <w:rFonts w:ascii="Arial" w:hAnsi="Arial"/>
            <w:lang w:val="en-US"/>
          </w:rPr>
          <w:t>that</w:t>
        </w:r>
        <w:r w:rsidR="00571508">
          <w:rPr>
            <w:rFonts w:ascii="Arial" w:hAnsi="Arial"/>
            <w:lang w:val="en-US"/>
          </w:rPr>
          <w:t xml:space="preserve"> </w:t>
        </w:r>
      </w:ins>
      <w:proofErr w:type="spellStart"/>
      <w:r w:rsidR="00471960">
        <w:rPr>
          <w:rFonts w:ascii="Arial" w:hAnsi="Arial"/>
          <w:lang w:val="en-US"/>
        </w:rPr>
        <w:t>analy</w:t>
      </w:r>
      <w:ins w:id="438" w:author="Lisa Wingate" w:date="2018-12-17T11:10:00Z">
        <w:r w:rsidR="00571508">
          <w:rPr>
            <w:rFonts w:ascii="Arial" w:hAnsi="Arial"/>
            <w:lang w:val="en-US"/>
          </w:rPr>
          <w:t>s</w:t>
        </w:r>
      </w:ins>
      <w:del w:id="439" w:author="Lisa Wingate" w:date="2018-12-17T11:10:00Z">
        <w:r w:rsidR="00141A36" w:rsidDel="00571508">
          <w:rPr>
            <w:rFonts w:ascii="Arial" w:hAnsi="Arial"/>
            <w:lang w:val="en-US"/>
          </w:rPr>
          <w:delText>z</w:delText>
        </w:r>
      </w:del>
      <w:r w:rsidR="00471960">
        <w:rPr>
          <w:rFonts w:ascii="Arial" w:hAnsi="Arial"/>
          <w:lang w:val="en-US"/>
        </w:rPr>
        <w:t>e</w:t>
      </w:r>
      <w:proofErr w:type="spellEnd"/>
      <w:r w:rsidR="00471960">
        <w:rPr>
          <w:rFonts w:ascii="Arial" w:hAnsi="Arial"/>
          <w:lang w:val="en-US"/>
        </w:rPr>
        <w:t xml:space="preserve"> genetic </w:t>
      </w:r>
      <w:r>
        <w:rPr>
          <w:rFonts w:ascii="Arial" w:hAnsi="Arial"/>
          <w:lang w:val="en-US"/>
        </w:rPr>
        <w:t>markers</w:t>
      </w:r>
      <w:r w:rsidR="00471960">
        <w:rPr>
          <w:rFonts w:ascii="Arial" w:hAnsi="Arial"/>
          <w:lang w:val="en-US"/>
        </w:rPr>
        <w:t xml:space="preserve"> and provide taxonomic affiliation</w:t>
      </w:r>
      <w:r>
        <w:rPr>
          <w:rFonts w:ascii="Arial" w:hAnsi="Arial"/>
          <w:lang w:val="en-US"/>
        </w:rPr>
        <w:t>. It is even recommended to combine the</w:t>
      </w:r>
      <w:ins w:id="440" w:author="Lisa Wingate" w:date="2018-12-17T11:10:00Z">
        <w:r w:rsidR="00571508">
          <w:rPr>
            <w:rFonts w:ascii="Arial" w:hAnsi="Arial"/>
            <w:lang w:val="en-US"/>
          </w:rPr>
          <w:t>se</w:t>
        </w:r>
      </w:ins>
      <w:r>
        <w:rPr>
          <w:rFonts w:ascii="Arial" w:hAnsi="Arial"/>
          <w:lang w:val="en-US"/>
        </w:rPr>
        <w:t xml:space="preserve"> two methods or to use multiple molecular markers to obtain </w:t>
      </w:r>
      <w:del w:id="441" w:author="Lisa Wingate" w:date="2018-12-17T11:10:00Z">
        <w:r w:rsidDel="00571508">
          <w:rPr>
            <w:rFonts w:ascii="Arial" w:hAnsi="Arial"/>
            <w:lang w:val="en-US"/>
          </w:rPr>
          <w:delText>a better</w:delText>
        </w:r>
      </w:del>
      <w:ins w:id="442" w:author="Lisa Wingate" w:date="2018-12-17T11:10:00Z">
        <w:r w:rsidR="00571508">
          <w:rPr>
            <w:rFonts w:ascii="Arial" w:hAnsi="Arial"/>
            <w:lang w:val="en-US"/>
          </w:rPr>
          <w:t>improved</w:t>
        </w:r>
      </w:ins>
      <w:r>
        <w:rPr>
          <w:rFonts w:ascii="Arial" w:hAnsi="Arial"/>
          <w:lang w:val="en-US"/>
        </w:rPr>
        <w:t xml:space="preserve"> </w:t>
      </w:r>
      <w:r w:rsidR="00471960">
        <w:rPr>
          <w:rFonts w:ascii="Arial" w:hAnsi="Arial"/>
          <w:lang w:val="en-US"/>
        </w:rPr>
        <w:t xml:space="preserve">coverage of the </w:t>
      </w:r>
      <w:del w:id="443" w:author="Lisa Wingate" w:date="2018-12-17T11:11:00Z">
        <w:r w:rsidR="00471960" w:rsidDel="00571508">
          <w:rPr>
            <w:rFonts w:ascii="Arial" w:hAnsi="Arial"/>
            <w:lang w:val="en-US"/>
          </w:rPr>
          <w:delText xml:space="preserve">present </w:delText>
        </w:r>
      </w:del>
      <w:r w:rsidR="00471960" w:rsidRPr="00FB21C8">
        <w:rPr>
          <w:rFonts w:ascii="Arial" w:hAnsi="Arial"/>
          <w:i/>
          <w:lang w:val="en-US"/>
        </w:rPr>
        <w:t>species</w:t>
      </w:r>
      <w:r>
        <w:rPr>
          <w:rFonts w:ascii="Arial" w:hAnsi="Arial"/>
          <w:lang w:val="en-US"/>
        </w:rPr>
        <w:t xml:space="preserve"> </w:t>
      </w:r>
      <w:ins w:id="444" w:author="Lisa Wingate" w:date="2018-12-17T11:11:00Z">
        <w:r w:rsidR="00571508">
          <w:rPr>
            <w:rFonts w:ascii="Arial" w:hAnsi="Arial"/>
            <w:lang w:val="en-US"/>
          </w:rPr>
          <w:t>present</w:t>
        </w:r>
        <w:r w:rsidR="00571508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(</w:t>
      </w:r>
      <w:proofErr w:type="spellStart"/>
      <w:r>
        <w:rPr>
          <w:rFonts w:ascii="Arial" w:hAnsi="Arial"/>
          <w:lang w:val="en-US"/>
        </w:rPr>
        <w:t>Zou</w:t>
      </w:r>
      <w:proofErr w:type="spellEnd"/>
      <w:r>
        <w:rPr>
          <w:rFonts w:ascii="Arial" w:hAnsi="Arial"/>
          <w:lang w:val="en-US"/>
        </w:rPr>
        <w:t xml:space="preserve"> et al., 2016; </w:t>
      </w:r>
      <w:proofErr w:type="spellStart"/>
      <w:r>
        <w:rPr>
          <w:rFonts w:ascii="Arial" w:hAnsi="Arial"/>
          <w:lang w:val="en-US"/>
        </w:rPr>
        <w:t>Rossetto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Marcelino</w:t>
      </w:r>
      <w:proofErr w:type="spellEnd"/>
      <w:r>
        <w:rPr>
          <w:rFonts w:ascii="Arial" w:hAnsi="Arial"/>
          <w:lang w:val="en-US"/>
        </w:rPr>
        <w:t xml:space="preserve"> &amp; </w:t>
      </w:r>
      <w:proofErr w:type="spellStart"/>
      <w:r>
        <w:rPr>
          <w:rFonts w:ascii="Arial" w:hAnsi="Arial"/>
          <w:lang w:val="en-US"/>
        </w:rPr>
        <w:t>Verbrugge</w:t>
      </w:r>
      <w:r w:rsidR="002B5082">
        <w:rPr>
          <w:rFonts w:ascii="Arial" w:hAnsi="Arial"/>
          <w:lang w:val="en-US"/>
        </w:rPr>
        <w:t>n</w:t>
      </w:r>
      <w:proofErr w:type="spellEnd"/>
      <w:r w:rsidR="002B5082">
        <w:rPr>
          <w:rFonts w:ascii="Arial" w:hAnsi="Arial"/>
          <w:lang w:val="en-US"/>
        </w:rPr>
        <w:t xml:space="preserve"> 2016; </w:t>
      </w:r>
      <w:proofErr w:type="spellStart"/>
      <w:r w:rsidR="002B5082">
        <w:rPr>
          <w:rFonts w:ascii="Arial" w:hAnsi="Arial"/>
          <w:lang w:val="en-US"/>
        </w:rPr>
        <w:t>Groendahl</w:t>
      </w:r>
      <w:proofErr w:type="spellEnd"/>
      <w:r w:rsidR="002B5082">
        <w:rPr>
          <w:rFonts w:ascii="Arial" w:hAnsi="Arial"/>
          <w:lang w:val="en-US"/>
        </w:rPr>
        <w:t xml:space="preserve"> et al., 2017) and </w:t>
      </w:r>
      <w:r w:rsidR="008F7A5E">
        <w:rPr>
          <w:rFonts w:ascii="Arial" w:hAnsi="Arial"/>
          <w:lang w:val="en-US"/>
        </w:rPr>
        <w:t xml:space="preserve">to </w:t>
      </w:r>
      <w:ins w:id="445" w:author="Lisa Wingate" w:date="2018-12-17T11:11:00Z">
        <w:r w:rsidR="00571508">
          <w:rPr>
            <w:rFonts w:ascii="Arial" w:hAnsi="Arial"/>
            <w:lang w:val="en-US"/>
          </w:rPr>
          <w:t xml:space="preserve">continuously </w:t>
        </w:r>
      </w:ins>
      <w:r w:rsidR="008F7A5E">
        <w:rPr>
          <w:rFonts w:ascii="Arial" w:hAnsi="Arial"/>
          <w:lang w:val="en-US"/>
        </w:rPr>
        <w:t xml:space="preserve">improve </w:t>
      </w:r>
      <w:del w:id="446" w:author="Lisa Wingate" w:date="2018-12-17T11:12:00Z">
        <w:r w:rsidR="008F7A5E" w:rsidDel="00571508">
          <w:rPr>
            <w:rFonts w:ascii="Arial" w:hAnsi="Arial"/>
            <w:lang w:val="en-US"/>
          </w:rPr>
          <w:delText xml:space="preserve">the </w:delText>
        </w:r>
      </w:del>
      <w:r w:rsidR="008F7A5E">
        <w:rPr>
          <w:rFonts w:ascii="Arial" w:hAnsi="Arial"/>
          <w:lang w:val="en-US"/>
        </w:rPr>
        <w:t>barcoding databases</w:t>
      </w:r>
      <w:ins w:id="447" w:author="Lisa Wingate" w:date="2018-12-17T11:12:00Z">
        <w:r w:rsidR="00571508">
          <w:rPr>
            <w:rFonts w:ascii="Arial" w:hAnsi="Arial"/>
            <w:lang w:val="en-US"/>
          </w:rPr>
          <w:t>. This combi</w:t>
        </w:r>
      </w:ins>
      <w:ins w:id="448" w:author="Lisa Wingate" w:date="2018-12-17T11:13:00Z">
        <w:r w:rsidR="00571508">
          <w:rPr>
            <w:rFonts w:ascii="Arial" w:hAnsi="Arial"/>
            <w:lang w:val="en-US"/>
          </w:rPr>
          <w:t>n</w:t>
        </w:r>
      </w:ins>
      <w:ins w:id="449" w:author="Lisa Wingate" w:date="2018-12-17T11:12:00Z">
        <w:r w:rsidR="00571508">
          <w:rPr>
            <w:rFonts w:ascii="Arial" w:hAnsi="Arial"/>
            <w:lang w:val="en-US"/>
          </w:rPr>
          <w:t xml:space="preserve">ing </w:t>
        </w:r>
      </w:ins>
      <w:ins w:id="450" w:author="Lisa Wingate" w:date="2018-12-17T11:14:00Z">
        <w:r w:rsidR="00571508">
          <w:rPr>
            <w:rFonts w:ascii="Arial" w:hAnsi="Arial"/>
            <w:lang w:val="en-US"/>
          </w:rPr>
          <w:t>of techniques is particularly powerful for</w:t>
        </w:r>
      </w:ins>
      <w:del w:id="451" w:author="Lisa Wingate" w:date="2018-12-17T11:13:00Z">
        <w:r w:rsidR="008F7A5E" w:rsidDel="00571508">
          <w:rPr>
            <w:rFonts w:ascii="Arial" w:hAnsi="Arial"/>
            <w:lang w:val="en-US"/>
          </w:rPr>
          <w:delText xml:space="preserve"> </w:delText>
        </w:r>
      </w:del>
      <w:del w:id="452" w:author="Lisa Wingate" w:date="2018-12-17T11:11:00Z">
        <w:r w:rsidR="008F7A5E" w:rsidDel="00571508">
          <w:rPr>
            <w:rFonts w:ascii="Arial" w:hAnsi="Arial"/>
            <w:lang w:val="en-US"/>
          </w:rPr>
          <w:delText xml:space="preserve">in </w:delText>
        </w:r>
      </w:del>
      <w:ins w:id="453" w:author="Lisa Wingate" w:date="2018-12-17T11:11:00Z">
        <w:r w:rsidR="00571508">
          <w:rPr>
            <w:rFonts w:ascii="Arial" w:hAnsi="Arial"/>
            <w:lang w:val="en-US"/>
          </w:rPr>
          <w:t xml:space="preserve"> </w:t>
        </w:r>
        <w:r w:rsidR="00571508">
          <w:rPr>
            <w:rFonts w:ascii="Arial" w:hAnsi="Arial"/>
            <w:lang w:val="en-US"/>
          </w:rPr>
          <w:t>identify</w:t>
        </w:r>
      </w:ins>
      <w:ins w:id="454" w:author="Lisa Wingate" w:date="2018-12-17T11:14:00Z">
        <w:r w:rsidR="00571508">
          <w:rPr>
            <w:rFonts w:ascii="Arial" w:hAnsi="Arial"/>
            <w:lang w:val="en-US"/>
          </w:rPr>
          <w:t>ing</w:t>
        </w:r>
      </w:ins>
      <w:ins w:id="455" w:author="Lisa Wingate" w:date="2018-12-17T11:11:00Z">
        <w:r w:rsidR="00571508">
          <w:rPr>
            <w:rFonts w:ascii="Arial" w:hAnsi="Arial"/>
            <w:lang w:val="en-US"/>
          </w:rPr>
          <w:t xml:space="preserve"> </w:t>
        </w:r>
      </w:ins>
      <w:ins w:id="456" w:author="Lisa Wingate" w:date="2018-12-17T11:12:00Z">
        <w:r w:rsidR="00571508">
          <w:rPr>
            <w:rFonts w:ascii="Arial" w:hAnsi="Arial"/>
            <w:lang w:val="en-US"/>
          </w:rPr>
          <w:t xml:space="preserve">key </w:t>
        </w:r>
      </w:ins>
      <w:r w:rsidR="008F7A5E">
        <w:rPr>
          <w:rFonts w:ascii="Arial" w:hAnsi="Arial"/>
          <w:lang w:val="en-US"/>
        </w:rPr>
        <w:t xml:space="preserve">relationships </w:t>
      </w:r>
      <w:del w:id="457" w:author="Lisa Wingate" w:date="2018-12-17T11:12:00Z">
        <w:r w:rsidR="008F7A5E" w:rsidDel="00571508">
          <w:rPr>
            <w:rFonts w:ascii="Arial" w:hAnsi="Arial"/>
            <w:lang w:val="en-US"/>
          </w:rPr>
          <w:delText xml:space="preserve">with </w:delText>
        </w:r>
      </w:del>
      <w:ins w:id="458" w:author="Lisa Wingate" w:date="2018-12-17T11:12:00Z">
        <w:r w:rsidR="00571508">
          <w:rPr>
            <w:rFonts w:ascii="Arial" w:hAnsi="Arial"/>
            <w:lang w:val="en-US"/>
          </w:rPr>
          <w:t>that underpin</w:t>
        </w:r>
        <w:r w:rsidR="00571508">
          <w:rPr>
            <w:rFonts w:ascii="Arial" w:hAnsi="Arial"/>
            <w:lang w:val="en-US"/>
          </w:rPr>
          <w:t xml:space="preserve"> </w:t>
        </w:r>
        <w:r w:rsidR="00571508">
          <w:rPr>
            <w:rFonts w:ascii="Arial" w:hAnsi="Arial"/>
            <w:lang w:val="en-US"/>
          </w:rPr>
          <w:t>the</w:t>
        </w:r>
      </w:ins>
      <w:del w:id="459" w:author="Lisa Wingate" w:date="2018-12-17T11:12:00Z">
        <w:r w:rsidR="008F7A5E" w:rsidDel="00571508">
          <w:rPr>
            <w:rFonts w:ascii="Arial" w:hAnsi="Arial"/>
            <w:lang w:val="en-US"/>
          </w:rPr>
          <w:delText>a</w:delText>
        </w:r>
      </w:del>
      <w:r w:rsidR="008F7A5E">
        <w:rPr>
          <w:rFonts w:ascii="Arial" w:hAnsi="Arial"/>
          <w:lang w:val="en-US"/>
        </w:rPr>
        <w:t xml:space="preserve"> </w:t>
      </w:r>
      <w:ins w:id="460" w:author="Lisa Wingate" w:date="2018-12-17T11:14:00Z">
        <w:r w:rsidR="00571508">
          <w:rPr>
            <w:rFonts w:ascii="Arial" w:hAnsi="Arial"/>
            <w:lang w:val="en-US"/>
          </w:rPr>
          <w:t xml:space="preserve">construction </w:t>
        </w:r>
      </w:ins>
      <w:r w:rsidR="008F7A5E">
        <w:rPr>
          <w:rFonts w:ascii="Arial" w:hAnsi="Arial"/>
          <w:lang w:val="en-US"/>
        </w:rPr>
        <w:t xml:space="preserve">trait-based </w:t>
      </w:r>
      <w:del w:id="461" w:author="Lisa Wingate" w:date="2018-12-17T11:14:00Z">
        <w:r w:rsidR="008F7A5E" w:rsidDel="00571508">
          <w:rPr>
            <w:rFonts w:ascii="Arial" w:hAnsi="Arial"/>
            <w:lang w:val="en-US"/>
          </w:rPr>
          <w:delText xml:space="preserve">approach </w:delText>
        </w:r>
      </w:del>
      <w:ins w:id="462" w:author="Lisa Wingate" w:date="2018-12-17T11:14:00Z">
        <w:r w:rsidR="00571508">
          <w:rPr>
            <w:rFonts w:ascii="Arial" w:hAnsi="Arial"/>
            <w:lang w:val="en-US"/>
          </w:rPr>
          <w:t>knowledge</w:t>
        </w:r>
        <w:r w:rsidR="00571508">
          <w:rPr>
            <w:rFonts w:ascii="Arial" w:hAnsi="Arial"/>
            <w:lang w:val="en-US"/>
          </w:rPr>
          <w:t xml:space="preserve"> </w:t>
        </w:r>
      </w:ins>
      <w:del w:id="463" w:author="Lisa Wingate" w:date="2018-12-17T11:14:00Z">
        <w:r w:rsidR="008F7A5E" w:rsidDel="00571508">
          <w:rPr>
            <w:rFonts w:ascii="Arial" w:hAnsi="Arial"/>
            <w:lang w:val="en-US"/>
          </w:rPr>
          <w:delText>to gain further knowledge in</w:delText>
        </w:r>
      </w:del>
      <w:ins w:id="464" w:author="Lisa Wingate" w:date="2018-12-17T11:14:00Z">
        <w:r w:rsidR="00571508">
          <w:rPr>
            <w:rFonts w:ascii="Arial" w:hAnsi="Arial"/>
            <w:lang w:val="en-US"/>
          </w:rPr>
          <w:t>that can be used to improve</w:t>
        </w:r>
      </w:ins>
      <w:ins w:id="465" w:author="Lisa Wingate" w:date="2018-12-17T11:15:00Z">
        <w:r w:rsidR="00571508">
          <w:rPr>
            <w:rFonts w:ascii="Arial" w:hAnsi="Arial"/>
            <w:lang w:val="en-US"/>
          </w:rPr>
          <w:t xml:space="preserve"> our</w:t>
        </w:r>
      </w:ins>
      <w:r w:rsidR="008F7A5E">
        <w:rPr>
          <w:rFonts w:ascii="Arial" w:hAnsi="Arial"/>
          <w:lang w:val="en-US"/>
        </w:rPr>
        <w:t xml:space="preserve"> functional understanding of </w:t>
      </w:r>
      <w:ins w:id="466" w:author="Lisa Wingate" w:date="2018-12-17T11:15:00Z">
        <w:r w:rsidR="00571508">
          <w:rPr>
            <w:rFonts w:ascii="Arial" w:hAnsi="Arial"/>
            <w:lang w:val="en-US"/>
          </w:rPr>
          <w:t xml:space="preserve">photosynthetic </w:t>
        </w:r>
      </w:ins>
      <w:r w:rsidR="008F7A5E">
        <w:rPr>
          <w:rFonts w:ascii="Arial" w:hAnsi="Arial"/>
          <w:lang w:val="en-US"/>
        </w:rPr>
        <w:t xml:space="preserve">microbial </w:t>
      </w:r>
      <w:del w:id="467" w:author="Lisa Wingate" w:date="2018-12-17T11:15:00Z">
        <w:r w:rsidR="008F7A5E" w:rsidDel="00571508">
          <w:rPr>
            <w:rFonts w:ascii="Arial" w:hAnsi="Arial"/>
            <w:lang w:val="en-US"/>
          </w:rPr>
          <w:delText xml:space="preserve">photosynthetic </w:delText>
        </w:r>
      </w:del>
      <w:r w:rsidR="008F7A5E">
        <w:rPr>
          <w:rFonts w:ascii="Arial" w:hAnsi="Arial"/>
          <w:lang w:val="en-US"/>
        </w:rPr>
        <w:t>communities.</w:t>
      </w:r>
    </w:p>
    <w:p w14:paraId="1583F2DE" w14:textId="78BE736B" w:rsidR="00333F2D" w:rsidRDefault="00212B4B" w:rsidP="0073346E">
      <w:pPr>
        <w:spacing w:line="480" w:lineRule="auto"/>
        <w:ind w:firstLine="560"/>
        <w:jc w:val="both"/>
        <w:rPr>
          <w:rFonts w:ascii="Arial" w:hAnsi="Arial"/>
          <w:lang w:val="en-US"/>
        </w:rPr>
      </w:pPr>
      <w:r w:rsidRPr="005C41E0">
        <w:rPr>
          <w:rFonts w:ascii="Arial" w:hAnsi="Arial" w:cs="Arial"/>
          <w:lang w:val="en-US"/>
        </w:rPr>
        <w:t>µ</w:t>
      </w:r>
      <w:proofErr w:type="gramStart"/>
      <w:r>
        <w:rPr>
          <w:rFonts w:ascii="Arial" w:hAnsi="Arial"/>
          <w:lang w:val="en-US"/>
        </w:rPr>
        <w:t>green</w:t>
      </w:r>
      <w:proofErr w:type="gramEnd"/>
      <w:r>
        <w:rPr>
          <w:rFonts w:ascii="Arial" w:hAnsi="Arial"/>
          <w:lang w:val="en-US"/>
        </w:rPr>
        <w:t>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lang w:val="en-US"/>
        </w:rPr>
        <w:t xml:space="preserve">is a new resource gathering sequences associated with their taxonomy. We have paid special attention to taxonomy by providing two different sources from NCBI and </w:t>
      </w:r>
      <w:proofErr w:type="spellStart"/>
      <w:r w:rsidR="00A30BC7">
        <w:rPr>
          <w:rFonts w:ascii="Arial" w:hAnsi="Arial"/>
          <w:lang w:val="en-US"/>
        </w:rPr>
        <w:t>AlgaeBase</w:t>
      </w:r>
      <w:proofErr w:type="spellEnd"/>
      <w:r w:rsidR="00A30BC7">
        <w:rPr>
          <w:rFonts w:ascii="Arial" w:hAnsi="Arial"/>
          <w:lang w:val="en-US"/>
        </w:rPr>
        <w:t xml:space="preserve"> with a full lineage from the kingdom/</w:t>
      </w:r>
      <w:r w:rsidR="00A30BC7" w:rsidRPr="009B3F26">
        <w:rPr>
          <w:rFonts w:ascii="Arial" w:hAnsi="Arial"/>
          <w:i/>
          <w:lang w:val="en-US"/>
        </w:rPr>
        <w:t>phylum</w:t>
      </w:r>
      <w:r w:rsidR="00A30BC7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levels </w:t>
      </w:r>
      <w:r w:rsidR="00A30BC7">
        <w:rPr>
          <w:rFonts w:ascii="Arial" w:hAnsi="Arial"/>
          <w:lang w:val="en-US"/>
        </w:rPr>
        <w:t xml:space="preserve">to the </w:t>
      </w:r>
      <w:r w:rsidR="00A30BC7" w:rsidRPr="00FB21C8">
        <w:rPr>
          <w:rFonts w:ascii="Arial" w:hAnsi="Arial"/>
          <w:i/>
          <w:lang w:val="en-US"/>
        </w:rPr>
        <w:t>species</w:t>
      </w:r>
      <w:r w:rsidR="00A30BC7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level, </w:t>
      </w:r>
      <w:r w:rsidR="00A30BC7">
        <w:rPr>
          <w:rFonts w:ascii="Arial" w:hAnsi="Arial"/>
          <w:lang w:val="en-US"/>
        </w:rPr>
        <w:t>allowing a</w:t>
      </w:r>
      <w:r w:rsidR="00141A36">
        <w:rPr>
          <w:rFonts w:ascii="Arial" w:hAnsi="Arial"/>
          <w:lang w:val="en-US"/>
        </w:rPr>
        <w:t>n</w:t>
      </w:r>
      <w:r w:rsidR="00A30BC7">
        <w:rPr>
          <w:rFonts w:ascii="Arial" w:hAnsi="Arial"/>
          <w:lang w:val="en-US"/>
        </w:rPr>
        <w:t xml:space="preserve"> </w:t>
      </w:r>
      <w:r w:rsidR="00141A36">
        <w:rPr>
          <w:rFonts w:ascii="Arial" w:hAnsi="Arial"/>
          <w:lang w:val="en-US"/>
        </w:rPr>
        <w:t xml:space="preserve">efficient </w:t>
      </w:r>
      <w:r w:rsidR="00A30BC7">
        <w:rPr>
          <w:rFonts w:ascii="Arial" w:hAnsi="Arial"/>
          <w:lang w:val="en-US"/>
        </w:rPr>
        <w:t xml:space="preserve">taxonomic assignment. One limitation of using the </w:t>
      </w:r>
      <w:proofErr w:type="spellStart"/>
      <w:r w:rsidR="00A30BC7">
        <w:rPr>
          <w:rFonts w:ascii="Arial" w:hAnsi="Arial"/>
          <w:lang w:val="en-US"/>
        </w:rPr>
        <w:t>plastidial</w:t>
      </w:r>
      <w:proofErr w:type="spellEnd"/>
      <w:r w:rsidR="00A30BC7">
        <w:rPr>
          <w:rFonts w:ascii="Arial" w:hAnsi="Arial"/>
          <w:lang w:val="en-US"/>
        </w:rPr>
        <w:t xml:space="preserve"> 23S </w:t>
      </w:r>
      <w:proofErr w:type="spellStart"/>
      <w:r w:rsidR="00A30BC7">
        <w:rPr>
          <w:rFonts w:ascii="Arial" w:hAnsi="Arial"/>
          <w:lang w:val="en-US"/>
        </w:rPr>
        <w:t>rRNA</w:t>
      </w:r>
      <w:proofErr w:type="spellEnd"/>
      <w:r w:rsidR="00A30BC7">
        <w:rPr>
          <w:rFonts w:ascii="Arial" w:hAnsi="Arial"/>
          <w:lang w:val="en-US"/>
        </w:rPr>
        <w:t xml:space="preserve"> gene in </w:t>
      </w:r>
      <w:proofErr w:type="spellStart"/>
      <w:r w:rsidR="00A30BC7">
        <w:rPr>
          <w:rFonts w:ascii="Arial" w:hAnsi="Arial"/>
          <w:lang w:val="en-US"/>
        </w:rPr>
        <w:t>metabarcoding</w:t>
      </w:r>
      <w:proofErr w:type="spellEnd"/>
      <w:r w:rsidR="00A30BC7">
        <w:rPr>
          <w:rFonts w:ascii="Arial" w:hAnsi="Arial"/>
          <w:lang w:val="en-US"/>
        </w:rPr>
        <w:t xml:space="preserve"> studies is that few sequences are available from public databases (</w:t>
      </w:r>
      <w:r w:rsidR="00A30BC7">
        <w:rPr>
          <w:rFonts w:ascii="Arial" w:hAnsi="Arial"/>
          <w:i/>
          <w:lang w:val="en-US"/>
        </w:rPr>
        <w:t>e.g.</w:t>
      </w:r>
      <w:r w:rsidR="00A30BC7">
        <w:rPr>
          <w:rFonts w:ascii="Arial" w:hAnsi="Arial"/>
          <w:lang w:val="en-US"/>
        </w:rPr>
        <w:t xml:space="preserve"> </w:t>
      </w:r>
      <w:proofErr w:type="spellStart"/>
      <w:r w:rsidR="00A30BC7">
        <w:rPr>
          <w:rFonts w:ascii="Arial" w:hAnsi="Arial"/>
          <w:lang w:val="en-US"/>
        </w:rPr>
        <w:t>GenBank</w:t>
      </w:r>
      <w:proofErr w:type="spellEnd"/>
      <w:r w:rsidR="00A30BC7">
        <w:rPr>
          <w:rFonts w:ascii="Arial" w:hAnsi="Arial"/>
          <w:lang w:val="en-US"/>
        </w:rPr>
        <w:t>, SILVA) (</w:t>
      </w:r>
      <w:proofErr w:type="spellStart"/>
      <w:r w:rsidR="00A30BC7">
        <w:rPr>
          <w:rFonts w:ascii="Arial" w:hAnsi="Arial"/>
          <w:lang w:val="en-US"/>
        </w:rPr>
        <w:t>Yilmaz</w:t>
      </w:r>
      <w:proofErr w:type="spellEnd"/>
      <w:r w:rsidR="00A30BC7">
        <w:rPr>
          <w:rFonts w:ascii="Arial" w:hAnsi="Arial"/>
          <w:lang w:val="en-US"/>
        </w:rPr>
        <w:t xml:space="preserve"> et al., 2011; Yoon et al., 2016). </w:t>
      </w:r>
      <w:r>
        <w:rPr>
          <w:rFonts w:ascii="Arial" w:hAnsi="Arial"/>
          <w:lang w:val="en-US"/>
        </w:rPr>
        <w:t xml:space="preserve">This </w:t>
      </w:r>
      <w:del w:id="468" w:author="Lisa Wingate" w:date="2018-12-17T11:22:00Z">
        <w:r w:rsidDel="00AA641B">
          <w:rPr>
            <w:rFonts w:ascii="Arial" w:hAnsi="Arial"/>
            <w:lang w:val="en-US"/>
          </w:rPr>
          <w:delText>is the reason</w:delText>
        </w:r>
      </w:del>
      <w:ins w:id="469" w:author="Lisa Wingate" w:date="2018-12-17T11:22:00Z">
        <w:r w:rsidR="00AA641B">
          <w:rPr>
            <w:rFonts w:ascii="Arial" w:hAnsi="Arial"/>
            <w:lang w:val="en-US"/>
          </w:rPr>
          <w:t>explains</w:t>
        </w:r>
      </w:ins>
      <w:r>
        <w:rPr>
          <w:rFonts w:ascii="Arial" w:hAnsi="Arial"/>
          <w:lang w:val="en-US"/>
        </w:rPr>
        <w:t xml:space="preserve"> why</w:t>
      </w:r>
      <w:r w:rsidR="00A30BC7">
        <w:rPr>
          <w:rFonts w:ascii="Arial" w:hAnsi="Arial"/>
          <w:lang w:val="en-US"/>
        </w:rPr>
        <w:t xml:space="preserve"> </w:t>
      </w:r>
      <w:del w:id="470" w:author="Lisa Wingate" w:date="2018-12-17T11:22:00Z">
        <w:r w:rsidR="00A30BC7" w:rsidDel="00AA641B">
          <w:rPr>
            <w:rFonts w:ascii="Arial" w:hAnsi="Arial"/>
            <w:lang w:val="en-US"/>
          </w:rPr>
          <w:delText xml:space="preserve">we </w:delText>
        </w:r>
      </w:del>
      <w:ins w:id="471" w:author="Lisa Wingate" w:date="2018-12-17T11:22:00Z">
        <w:r w:rsidR="00AA641B">
          <w:rPr>
            <w:rFonts w:ascii="Arial" w:hAnsi="Arial"/>
            <w:lang w:val="en-US"/>
          </w:rPr>
          <w:t>it was necessary to</w:t>
        </w:r>
        <w:r w:rsidR="00AA641B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retrieve</w:t>
      </w:r>
      <w:del w:id="472" w:author="Lisa Wingate" w:date="2018-12-17T11:22:00Z">
        <w:r w:rsidR="00A30BC7" w:rsidDel="00AA641B">
          <w:rPr>
            <w:rFonts w:ascii="Arial" w:hAnsi="Arial"/>
            <w:lang w:val="en-US"/>
          </w:rPr>
          <w:delText>d</w:delText>
        </w:r>
      </w:del>
      <w:r w:rsidR="00A30BC7">
        <w:rPr>
          <w:rFonts w:ascii="Arial" w:hAnsi="Arial"/>
          <w:lang w:val="en-US"/>
        </w:rPr>
        <w:t xml:space="preserve"> our sequences </w:t>
      </w:r>
      <w:del w:id="473" w:author="Lisa Wingate" w:date="2018-12-17T11:22:00Z">
        <w:r w:rsidR="00A30BC7" w:rsidDel="00AA641B">
          <w:rPr>
            <w:rFonts w:ascii="Arial" w:hAnsi="Arial"/>
            <w:lang w:val="en-US"/>
          </w:rPr>
          <w:delText xml:space="preserve">with </w:delText>
        </w:r>
      </w:del>
      <w:ins w:id="474" w:author="Lisa Wingate" w:date="2018-12-17T11:22:00Z">
        <w:r w:rsidR="00AA641B">
          <w:rPr>
            <w:rFonts w:ascii="Arial" w:hAnsi="Arial"/>
            <w:lang w:val="en-US"/>
          </w:rPr>
          <w:t>using</w:t>
        </w:r>
        <w:r w:rsidR="00AA641B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 xml:space="preserve">several strategies to </w:t>
      </w:r>
      <w:del w:id="475" w:author="Lisa Wingate" w:date="2018-12-17T11:22:00Z">
        <w:r w:rsidR="00A30BC7" w:rsidDel="00AA641B">
          <w:rPr>
            <w:rFonts w:ascii="Arial" w:hAnsi="Arial"/>
            <w:lang w:val="en-US"/>
          </w:rPr>
          <w:delText xml:space="preserve">get </w:delText>
        </w:r>
      </w:del>
      <w:ins w:id="476" w:author="Lisa Wingate" w:date="2018-12-17T11:22:00Z">
        <w:r w:rsidR="00AA641B">
          <w:rPr>
            <w:rFonts w:ascii="Arial" w:hAnsi="Arial"/>
            <w:lang w:val="en-US"/>
          </w:rPr>
          <w:t>obtain</w:t>
        </w:r>
        <w:r w:rsidR="00AA641B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the most</w:t>
      </w:r>
      <w:r w:rsidR="00DB3EAC">
        <w:rPr>
          <w:rFonts w:ascii="Arial" w:hAnsi="Arial"/>
          <w:lang w:val="en-US"/>
        </w:rPr>
        <w:t xml:space="preserve"> diverse database</w:t>
      </w:r>
      <w:ins w:id="477" w:author="Lisa Wingate" w:date="2018-12-17T11:22:00Z">
        <w:r w:rsidR="00AA641B">
          <w:rPr>
            <w:rFonts w:ascii="Arial" w:hAnsi="Arial"/>
            <w:lang w:val="en-US"/>
          </w:rPr>
          <w:t xml:space="preserve"> possible</w:t>
        </w:r>
      </w:ins>
      <w:r w:rsidR="00A30BC7">
        <w:rPr>
          <w:rFonts w:ascii="Arial" w:hAnsi="Arial"/>
          <w:lang w:val="en-US"/>
        </w:rPr>
        <w:t xml:space="preserve">. </w:t>
      </w:r>
      <w:r w:rsidR="00333F2D" w:rsidRPr="00333F2D">
        <w:rPr>
          <w:rFonts w:ascii="Arial" w:hAnsi="Arial"/>
          <w:lang w:val="en-US"/>
        </w:rPr>
        <w:t>In addition</w:t>
      </w:r>
      <w:ins w:id="478" w:author="Lisa Wingate" w:date="2018-12-17T11:22:00Z">
        <w:r w:rsidR="00AA641B">
          <w:rPr>
            <w:rFonts w:ascii="Arial" w:hAnsi="Arial"/>
            <w:lang w:val="en-US"/>
          </w:rPr>
          <w:t>,</w:t>
        </w:r>
      </w:ins>
      <w:r w:rsidR="00333F2D" w:rsidRPr="00333F2D">
        <w:rPr>
          <w:rFonts w:ascii="Arial" w:hAnsi="Arial"/>
          <w:lang w:val="en-US"/>
        </w:rPr>
        <w:t xml:space="preserve"> to retrieve the sequences from various databases</w:t>
      </w:r>
      <w:del w:id="479" w:author="Lisa Wingate" w:date="2018-12-17T11:22:00Z">
        <w:r w:rsidR="00333F2D" w:rsidRPr="00333F2D" w:rsidDel="00AA641B">
          <w:rPr>
            <w:rFonts w:ascii="Arial" w:hAnsi="Arial"/>
            <w:lang w:val="en-US"/>
          </w:rPr>
          <w:delText>,</w:delText>
        </w:r>
      </w:del>
      <w:r w:rsidR="00333F2D" w:rsidRPr="00333F2D">
        <w:rPr>
          <w:rFonts w:ascii="Arial" w:hAnsi="Arial"/>
          <w:lang w:val="en-US"/>
        </w:rPr>
        <w:t xml:space="preserve"> we implemented a strategy </w:t>
      </w:r>
      <w:del w:id="480" w:author="Lisa Wingate" w:date="2018-12-17T11:23:00Z">
        <w:r w:rsidR="00333F2D" w:rsidRPr="00333F2D" w:rsidDel="00AA641B">
          <w:rPr>
            <w:rFonts w:ascii="Arial" w:hAnsi="Arial"/>
            <w:lang w:val="en-US"/>
          </w:rPr>
          <w:delText xml:space="preserve">from </w:delText>
        </w:r>
      </w:del>
      <w:ins w:id="481" w:author="Lisa Wingate" w:date="2018-12-17T11:23:00Z">
        <w:r w:rsidR="00AA641B">
          <w:rPr>
            <w:rFonts w:ascii="Arial" w:hAnsi="Arial"/>
            <w:lang w:val="en-US"/>
          </w:rPr>
          <w:t>of</w:t>
        </w:r>
        <w:r w:rsidR="00AA641B" w:rsidRPr="00333F2D">
          <w:rPr>
            <w:rFonts w:ascii="Arial" w:hAnsi="Arial"/>
            <w:lang w:val="en-US"/>
          </w:rPr>
          <w:t xml:space="preserve"> </w:t>
        </w:r>
      </w:ins>
      <w:r w:rsidR="00333F2D" w:rsidRPr="00333F2D">
        <w:rPr>
          <w:rFonts w:ascii="Arial" w:hAnsi="Arial"/>
          <w:lang w:val="en-US"/>
        </w:rPr>
        <w:t xml:space="preserve">recursive BLAST with phylogenetic tree construction to improve our spectrum of organisms. </w:t>
      </w:r>
      <w:del w:id="482" w:author="Lisa Wingate" w:date="2018-12-17T11:23:00Z">
        <w:r w:rsidR="00333F2D" w:rsidRPr="00333F2D" w:rsidDel="00AA641B">
          <w:rPr>
            <w:rFonts w:ascii="Arial" w:hAnsi="Arial"/>
            <w:lang w:val="en-US"/>
          </w:rPr>
          <w:delText xml:space="preserve">We </w:delText>
        </w:r>
      </w:del>
      <w:ins w:id="483" w:author="Lisa Wingate" w:date="2018-12-17T11:23:00Z">
        <w:r w:rsidR="00AA641B">
          <w:rPr>
            <w:rFonts w:ascii="Arial" w:hAnsi="Arial"/>
            <w:lang w:val="en-US"/>
          </w:rPr>
          <w:t>Consequently, w</w:t>
        </w:r>
        <w:r w:rsidR="00AA641B" w:rsidRPr="00333F2D">
          <w:rPr>
            <w:rFonts w:ascii="Arial" w:hAnsi="Arial"/>
            <w:lang w:val="en-US"/>
          </w:rPr>
          <w:t xml:space="preserve">e </w:t>
        </w:r>
      </w:ins>
      <w:r w:rsidR="00333F2D" w:rsidRPr="00333F2D">
        <w:rPr>
          <w:rFonts w:ascii="Arial" w:hAnsi="Arial"/>
          <w:lang w:val="en-US"/>
        </w:rPr>
        <w:t xml:space="preserve">were able to recover more </w:t>
      </w:r>
      <w:r>
        <w:rPr>
          <w:rFonts w:ascii="Arial" w:hAnsi="Arial"/>
          <w:lang w:val="en-US"/>
        </w:rPr>
        <w:t xml:space="preserve">than </w:t>
      </w:r>
      <w:r w:rsidR="00333F2D" w:rsidRPr="00333F2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,</w:t>
      </w:r>
      <w:r w:rsidR="00333F2D" w:rsidRPr="00333F2D">
        <w:rPr>
          <w:rFonts w:ascii="Arial" w:hAnsi="Arial"/>
          <w:lang w:val="en-US"/>
        </w:rPr>
        <w:t xml:space="preserve">500 sequences and </w:t>
      </w:r>
      <w:r>
        <w:rPr>
          <w:rFonts w:ascii="Arial" w:hAnsi="Arial"/>
          <w:lang w:val="en-US"/>
        </w:rPr>
        <w:t xml:space="preserve">to </w:t>
      </w:r>
      <w:ins w:id="484" w:author="Lisa Wingate" w:date="2018-12-17T11:23:00Z">
        <w:r w:rsidR="00AA641B" w:rsidRPr="00333F2D">
          <w:rPr>
            <w:rFonts w:ascii="Arial" w:hAnsi="Arial"/>
            <w:lang w:val="en-US"/>
          </w:rPr>
          <w:t xml:space="preserve">significantly </w:t>
        </w:r>
      </w:ins>
      <w:r>
        <w:rPr>
          <w:rFonts w:ascii="Arial" w:hAnsi="Arial"/>
          <w:lang w:val="en-US"/>
        </w:rPr>
        <w:t>increase</w:t>
      </w:r>
      <w:r w:rsidR="00333F2D" w:rsidRPr="00333F2D">
        <w:rPr>
          <w:rFonts w:ascii="Arial" w:hAnsi="Arial"/>
          <w:lang w:val="en-US"/>
        </w:rPr>
        <w:t xml:space="preserve"> </w:t>
      </w:r>
      <w:del w:id="485" w:author="Lisa Wingate" w:date="2018-12-17T11:23:00Z">
        <w:r w:rsidRPr="00333F2D" w:rsidDel="00AA641B">
          <w:rPr>
            <w:rFonts w:ascii="Arial" w:hAnsi="Arial"/>
            <w:lang w:val="en-US"/>
          </w:rPr>
          <w:delText xml:space="preserve">significantly </w:delText>
        </w:r>
      </w:del>
      <w:r>
        <w:rPr>
          <w:rFonts w:ascii="Arial" w:hAnsi="Arial"/>
          <w:lang w:val="en-US"/>
        </w:rPr>
        <w:t xml:space="preserve">the total number of sequences </w:t>
      </w:r>
      <w:del w:id="486" w:author="Lisa Wingate" w:date="2018-12-17T11:23:00Z">
        <w:r w:rsidDel="00AA641B">
          <w:rPr>
            <w:rFonts w:ascii="Arial" w:hAnsi="Arial"/>
            <w:lang w:val="en-US"/>
          </w:rPr>
          <w:delText xml:space="preserve">from </w:delText>
        </w:r>
      </w:del>
      <w:ins w:id="487" w:author="Lisa Wingate" w:date="2018-12-17T11:23:00Z">
        <w:r w:rsidR="00AA641B">
          <w:rPr>
            <w:rFonts w:ascii="Arial" w:hAnsi="Arial"/>
            <w:lang w:val="en-US"/>
          </w:rPr>
          <w:t>in</w:t>
        </w:r>
        <w:r w:rsidR="00AA641B">
          <w:rPr>
            <w:rFonts w:ascii="Arial" w:hAnsi="Arial"/>
            <w:lang w:val="en-US"/>
          </w:rPr>
          <w:t xml:space="preserve"> </w:t>
        </w:r>
      </w:ins>
      <w:r w:rsidRPr="00333F2D">
        <w:rPr>
          <w:rFonts w:ascii="Arial" w:hAnsi="Arial"/>
          <w:lang w:val="en-US"/>
        </w:rPr>
        <w:t>our reference database</w:t>
      </w:r>
      <w:r w:rsidR="00333F2D" w:rsidRPr="00333F2D">
        <w:rPr>
          <w:rFonts w:ascii="Arial" w:hAnsi="Arial"/>
          <w:lang w:val="en-US"/>
        </w:rPr>
        <w:t>.</w:t>
      </w:r>
    </w:p>
    <w:p w14:paraId="3CEE8FCA" w14:textId="555409C5" w:rsidR="00A715FB" w:rsidRPr="00471960" w:rsidRDefault="00A30BC7" w:rsidP="00471960">
      <w:pPr>
        <w:spacing w:line="480" w:lineRule="auto"/>
        <w:ind w:firstLine="560"/>
        <w:jc w:val="both"/>
        <w:rPr>
          <w:lang w:val="en-US"/>
        </w:rPr>
      </w:pPr>
      <w:r>
        <w:rPr>
          <w:rFonts w:ascii="Arial" w:hAnsi="Arial"/>
          <w:lang w:val="en-US"/>
        </w:rPr>
        <w:lastRenderedPageBreak/>
        <w:t xml:space="preserve">Regarding the taxonomic assignment of sequences from NCBI, we obtained contrasting results. </w:t>
      </w:r>
      <w:del w:id="488" w:author="Lisa Wingate" w:date="2018-12-17T11:24:00Z">
        <w:r w:rsidDel="007F11F6">
          <w:rPr>
            <w:rFonts w:ascii="Arial" w:hAnsi="Arial"/>
            <w:lang w:val="en-US"/>
          </w:rPr>
          <w:delText>If we have</w:delText>
        </w:r>
      </w:del>
      <w:ins w:id="489" w:author="Lisa Wingate" w:date="2018-12-17T11:24:00Z">
        <w:r w:rsidR="007F11F6">
          <w:rPr>
            <w:rFonts w:ascii="Arial" w:hAnsi="Arial"/>
            <w:lang w:val="en-US"/>
          </w:rPr>
          <w:t>Although we obtained</w:t>
        </w:r>
      </w:ins>
      <w:r>
        <w:rPr>
          <w:rFonts w:ascii="Arial" w:hAnsi="Arial"/>
          <w:lang w:val="en-US"/>
        </w:rPr>
        <w:t xml:space="preserve"> a good assignment at the genus level, we </w:t>
      </w:r>
      <w:del w:id="490" w:author="Lisa Wingate" w:date="2018-12-17T11:24:00Z">
        <w:r w:rsidDel="007F11F6">
          <w:rPr>
            <w:rFonts w:ascii="Arial" w:hAnsi="Arial"/>
            <w:lang w:val="en-US"/>
          </w:rPr>
          <w:delText xml:space="preserve">have </w:delText>
        </w:r>
      </w:del>
      <w:r>
        <w:rPr>
          <w:rFonts w:ascii="Arial" w:hAnsi="Arial"/>
          <w:lang w:val="en-US"/>
        </w:rPr>
        <w:t xml:space="preserve">only </w:t>
      </w:r>
      <w:ins w:id="491" w:author="Lisa Wingate" w:date="2018-12-17T11:24:00Z">
        <w:r w:rsidR="007F11F6">
          <w:rPr>
            <w:rFonts w:ascii="Arial" w:hAnsi="Arial"/>
            <w:lang w:val="en-US"/>
          </w:rPr>
          <w:t>affiliated</w:t>
        </w:r>
        <w:r w:rsidR="007F11F6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86% of our sequences </w:t>
      </w:r>
      <w:del w:id="492" w:author="Lisa Wingate" w:date="2018-12-17T11:24:00Z">
        <w:r w:rsidDel="007F11F6">
          <w:rPr>
            <w:rFonts w:ascii="Arial" w:hAnsi="Arial"/>
            <w:lang w:val="en-US"/>
          </w:rPr>
          <w:delText xml:space="preserve">affiliated </w:delText>
        </w:r>
      </w:del>
      <w:r w:rsidR="00DB3EAC">
        <w:rPr>
          <w:rFonts w:ascii="Arial" w:hAnsi="Arial"/>
          <w:lang w:val="en-US"/>
        </w:rPr>
        <w:t>at the</w:t>
      </w:r>
      <w:r>
        <w:rPr>
          <w:rFonts w:ascii="Arial" w:hAnsi="Arial"/>
          <w:lang w:val="en-US"/>
        </w:rPr>
        <w:t xml:space="preserve"> </w:t>
      </w:r>
      <w:r w:rsidR="00DB3EAC">
        <w:rPr>
          <w:rFonts w:ascii="Arial" w:hAnsi="Arial"/>
          <w:i/>
          <w:lang w:val="en-US"/>
        </w:rPr>
        <w:t>p</w:t>
      </w:r>
      <w:r w:rsidRPr="009B3F26">
        <w:rPr>
          <w:rFonts w:ascii="Arial" w:hAnsi="Arial"/>
          <w:i/>
          <w:lang w:val="en-US"/>
        </w:rPr>
        <w:t>hylum</w:t>
      </w:r>
      <w:r>
        <w:rPr>
          <w:rFonts w:ascii="Arial" w:hAnsi="Arial"/>
          <w:lang w:val="en-US"/>
        </w:rPr>
        <w:t xml:space="preserve"> </w:t>
      </w:r>
      <w:r w:rsidR="00DB3EAC">
        <w:rPr>
          <w:rFonts w:ascii="Arial" w:hAnsi="Arial"/>
          <w:lang w:val="en-US"/>
        </w:rPr>
        <w:t xml:space="preserve">level </w:t>
      </w:r>
      <w:r>
        <w:rPr>
          <w:rFonts w:ascii="Arial" w:hAnsi="Arial"/>
          <w:lang w:val="en-US"/>
        </w:rPr>
        <w:t xml:space="preserve">and </w:t>
      </w:r>
      <w:del w:id="493" w:author="Lisa Wingate" w:date="2018-12-17T11:25:00Z">
        <w:r w:rsidR="00DB3EAC" w:rsidDel="007F11F6">
          <w:rPr>
            <w:rFonts w:ascii="Arial" w:hAnsi="Arial"/>
            <w:lang w:val="en-US"/>
          </w:rPr>
          <w:delText xml:space="preserve">only </w:delText>
        </w:r>
      </w:del>
      <w:r>
        <w:rPr>
          <w:rFonts w:ascii="Arial" w:hAnsi="Arial"/>
          <w:lang w:val="en-US"/>
        </w:rPr>
        <w:t xml:space="preserve">42% at the </w:t>
      </w:r>
      <w:r w:rsidR="009B3F26">
        <w:rPr>
          <w:rFonts w:ascii="Arial" w:hAnsi="Arial"/>
          <w:i/>
          <w:lang w:val="en-US"/>
        </w:rPr>
        <w:t>c</w:t>
      </w:r>
      <w:r w:rsidRPr="009B3F26">
        <w:rPr>
          <w:rFonts w:ascii="Arial" w:hAnsi="Arial"/>
          <w:i/>
          <w:lang w:val="en-US"/>
        </w:rPr>
        <w:t>lass</w:t>
      </w:r>
      <w:r>
        <w:rPr>
          <w:rFonts w:ascii="Arial" w:hAnsi="Arial"/>
          <w:lang w:val="en-US"/>
        </w:rPr>
        <w:t xml:space="preserve"> level. We also noticed that there could be diverging rankings between </w:t>
      </w:r>
      <w:r w:rsidR="00212B4B">
        <w:rPr>
          <w:rFonts w:ascii="Arial" w:hAnsi="Arial"/>
          <w:lang w:val="en-US"/>
        </w:rPr>
        <w:t xml:space="preserve">the NCBI database and </w:t>
      </w:r>
      <w:proofErr w:type="spellStart"/>
      <w:r w:rsidR="00212B4B">
        <w:rPr>
          <w:rFonts w:ascii="Arial" w:hAnsi="Arial"/>
          <w:lang w:val="en-US"/>
        </w:rPr>
        <w:t>AlgaeBase</w:t>
      </w:r>
      <w:proofErr w:type="spellEnd"/>
      <w:r w:rsidR="00212B4B">
        <w:rPr>
          <w:rFonts w:ascii="Arial" w:hAnsi="Arial"/>
          <w:lang w:val="en-US"/>
        </w:rPr>
        <w:t>. F</w:t>
      </w:r>
      <w:r>
        <w:rPr>
          <w:rFonts w:ascii="Arial" w:hAnsi="Arial"/>
          <w:lang w:val="en-US"/>
        </w:rPr>
        <w:t xml:space="preserve">or example for the </w:t>
      </w:r>
      <w:proofErr w:type="spellStart"/>
      <w:r>
        <w:rPr>
          <w:rFonts w:ascii="Arial" w:hAnsi="Arial"/>
          <w:lang w:val="en-US"/>
        </w:rPr>
        <w:t>cryptomonads</w:t>
      </w:r>
      <w:proofErr w:type="spellEnd"/>
      <w:r>
        <w:rPr>
          <w:rFonts w:ascii="Arial" w:hAnsi="Arial"/>
          <w:lang w:val="en-US"/>
        </w:rPr>
        <w:t xml:space="preserve"> group, </w:t>
      </w:r>
      <w:del w:id="494" w:author="Lisa Wingate" w:date="2018-12-17T11:25:00Z">
        <w:r w:rsidDel="007F11F6">
          <w:rPr>
            <w:rFonts w:ascii="Arial" w:hAnsi="Arial"/>
            <w:lang w:val="en-US"/>
          </w:rPr>
          <w:delText xml:space="preserve">which is </w:delText>
        </w:r>
      </w:del>
      <w:r>
        <w:rPr>
          <w:rFonts w:ascii="Arial" w:hAnsi="Arial"/>
          <w:lang w:val="en-US"/>
        </w:rPr>
        <w:t xml:space="preserve">placed at the </w:t>
      </w:r>
      <w:r w:rsidRPr="009B3F26">
        <w:rPr>
          <w:rFonts w:ascii="Arial" w:hAnsi="Arial"/>
          <w:i/>
          <w:lang w:val="en-US"/>
        </w:rPr>
        <w:t>class</w:t>
      </w:r>
      <w:r>
        <w:rPr>
          <w:rFonts w:ascii="Arial" w:hAnsi="Arial"/>
          <w:lang w:val="en-US"/>
        </w:rPr>
        <w:t xml:space="preserve"> level for NCBI and</w:t>
      </w:r>
      <w:r w:rsidR="00DB3EAC">
        <w:rPr>
          <w:rFonts w:ascii="Arial" w:hAnsi="Arial"/>
          <w:lang w:val="en-US"/>
        </w:rPr>
        <w:t xml:space="preserve"> at the</w:t>
      </w:r>
      <w:r>
        <w:rPr>
          <w:rFonts w:ascii="Arial" w:hAnsi="Arial"/>
          <w:lang w:val="en-US"/>
        </w:rPr>
        <w:t xml:space="preserve"> </w:t>
      </w:r>
      <w:del w:id="495" w:author="Lisa Wingate" w:date="2018-12-17T11:25:00Z">
        <w:r w:rsidDel="007F11F6">
          <w:rPr>
            <w:rFonts w:ascii="Arial" w:hAnsi="Arial"/>
            <w:lang w:val="en-US"/>
          </w:rPr>
          <w:delText xml:space="preserve">the </w:delText>
        </w:r>
      </w:del>
      <w:r w:rsidRPr="009B3F26">
        <w:rPr>
          <w:rFonts w:ascii="Arial" w:hAnsi="Arial"/>
          <w:i/>
          <w:lang w:val="en-US"/>
        </w:rPr>
        <w:t>phylum</w:t>
      </w:r>
      <w:r>
        <w:rPr>
          <w:rFonts w:ascii="Arial" w:hAnsi="Arial"/>
          <w:lang w:val="en-US"/>
        </w:rPr>
        <w:t xml:space="preserve"> </w:t>
      </w:r>
      <w:del w:id="496" w:author="Lisa Wingate" w:date="2018-12-17T11:25:00Z">
        <w:r w:rsidR="00DB3EAC" w:rsidDel="007F11F6">
          <w:rPr>
            <w:rFonts w:ascii="Arial" w:hAnsi="Arial"/>
            <w:lang w:val="en-US"/>
          </w:rPr>
          <w:delText xml:space="preserve">one </w:delText>
        </w:r>
      </w:del>
      <w:ins w:id="497" w:author="Lisa Wingate" w:date="2018-12-17T11:25:00Z">
        <w:r w:rsidR="007F11F6">
          <w:rPr>
            <w:rFonts w:ascii="Arial" w:hAnsi="Arial"/>
            <w:lang w:val="en-US"/>
          </w:rPr>
          <w:t>level</w:t>
        </w:r>
        <w:r w:rsidR="007F11F6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for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. The classification of this </w:t>
      </w:r>
      <w:r w:rsidR="00DB3EAC">
        <w:rPr>
          <w:rFonts w:ascii="Arial" w:hAnsi="Arial"/>
          <w:lang w:val="en-US"/>
        </w:rPr>
        <w:t xml:space="preserve">particular </w:t>
      </w:r>
      <w:r>
        <w:rPr>
          <w:rFonts w:ascii="Arial" w:hAnsi="Arial"/>
          <w:lang w:val="en-US"/>
        </w:rPr>
        <w:t xml:space="preserve">group remains widely debated and </w:t>
      </w:r>
      <w:del w:id="498" w:author="Lisa Wingate" w:date="2018-12-17T11:26:00Z">
        <w:r w:rsidDel="007F11F6">
          <w:rPr>
            <w:rFonts w:ascii="Arial" w:hAnsi="Arial"/>
            <w:lang w:val="en-US"/>
          </w:rPr>
          <w:delText>that is</w:delText>
        </w:r>
      </w:del>
      <w:ins w:id="499" w:author="Lisa Wingate" w:date="2018-12-17T11:26:00Z">
        <w:r w:rsidR="007F11F6">
          <w:rPr>
            <w:rFonts w:ascii="Arial" w:hAnsi="Arial"/>
            <w:lang w:val="en-US"/>
          </w:rPr>
          <w:t>explains</w:t>
        </w:r>
      </w:ins>
      <w:r>
        <w:rPr>
          <w:rFonts w:ascii="Arial" w:hAnsi="Arial"/>
          <w:lang w:val="en-US"/>
        </w:rPr>
        <w:t xml:space="preserve"> why we </w:t>
      </w:r>
      <w:ins w:id="500" w:author="Lisa Wingate" w:date="2018-12-17T11:26:00Z">
        <w:r w:rsidR="007F11F6">
          <w:rPr>
            <w:rFonts w:ascii="Arial" w:hAnsi="Arial"/>
            <w:lang w:val="en-US"/>
          </w:rPr>
          <w:t xml:space="preserve">opted to </w:t>
        </w:r>
      </w:ins>
      <w:r>
        <w:rPr>
          <w:rFonts w:ascii="Arial" w:hAnsi="Arial"/>
          <w:lang w:val="en-US"/>
        </w:rPr>
        <w:t>propose both affiliations</w:t>
      </w:r>
      <w:r w:rsidR="00DB3EAC">
        <w:rPr>
          <w:rFonts w:ascii="Arial" w:hAnsi="Arial"/>
          <w:lang w:val="en-US"/>
        </w:rPr>
        <w:t xml:space="preserve">, </w:t>
      </w:r>
      <w:del w:id="501" w:author="Lisa Wingate" w:date="2018-12-17T11:26:00Z">
        <w:r w:rsidR="00DB3EAC" w:rsidDel="007F11F6">
          <w:rPr>
            <w:rFonts w:ascii="Arial" w:hAnsi="Arial"/>
            <w:lang w:val="en-US"/>
          </w:rPr>
          <w:delText xml:space="preserve">letting </w:delText>
        </w:r>
      </w:del>
      <w:ins w:id="502" w:author="Lisa Wingate" w:date="2018-12-17T11:26:00Z">
        <w:r w:rsidR="007F11F6">
          <w:rPr>
            <w:rFonts w:ascii="Arial" w:hAnsi="Arial"/>
            <w:lang w:val="en-US"/>
          </w:rPr>
          <w:t>allow</w:t>
        </w:r>
        <w:r w:rsidR="007F11F6">
          <w:rPr>
            <w:rFonts w:ascii="Arial" w:hAnsi="Arial"/>
            <w:lang w:val="en-US"/>
          </w:rPr>
          <w:t xml:space="preserve">ing </w:t>
        </w:r>
      </w:ins>
      <w:r w:rsidR="00212B4B">
        <w:rPr>
          <w:rFonts w:ascii="Arial" w:hAnsi="Arial"/>
          <w:lang w:val="en-US"/>
        </w:rPr>
        <w:t>the user to decide</w:t>
      </w:r>
      <w:r>
        <w:rPr>
          <w:rFonts w:ascii="Arial" w:hAnsi="Arial"/>
          <w:lang w:val="en-US"/>
        </w:rPr>
        <w:t>. Indeed, the most recent consensus classification for the eukaryotes (</w:t>
      </w:r>
      <w:proofErr w:type="spellStart"/>
      <w:r>
        <w:rPr>
          <w:rFonts w:ascii="Arial" w:hAnsi="Arial"/>
          <w:lang w:val="en-US"/>
        </w:rPr>
        <w:t>Adl</w:t>
      </w:r>
      <w:proofErr w:type="spellEnd"/>
      <w:r>
        <w:rPr>
          <w:rFonts w:ascii="Arial" w:hAnsi="Arial"/>
          <w:lang w:val="en-US"/>
        </w:rPr>
        <w:t xml:space="preserve"> et al., 2012) does not use any ranks at all and the </w:t>
      </w:r>
      <w:proofErr w:type="spellStart"/>
      <w:r>
        <w:rPr>
          <w:rFonts w:ascii="Arial" w:hAnsi="Arial"/>
          <w:lang w:val="en-US"/>
        </w:rPr>
        <w:t>cryptomonads</w:t>
      </w:r>
      <w:proofErr w:type="spellEnd"/>
      <w:r>
        <w:rPr>
          <w:rFonts w:ascii="Arial" w:hAnsi="Arial"/>
          <w:lang w:val="en-US"/>
        </w:rPr>
        <w:t xml:space="preserve"> are thus listed just as '</w:t>
      </w:r>
      <w:proofErr w:type="spellStart"/>
      <w:r>
        <w:rPr>
          <w:rFonts w:ascii="Arial" w:hAnsi="Arial"/>
          <w:lang w:val="en-US"/>
        </w:rPr>
        <w:t>Cryptophyceae</w:t>
      </w:r>
      <w:proofErr w:type="spellEnd"/>
      <w:r>
        <w:rPr>
          <w:rFonts w:ascii="Arial" w:hAnsi="Arial"/>
          <w:lang w:val="en-US"/>
        </w:rPr>
        <w:t xml:space="preserve">' (not </w:t>
      </w:r>
      <w:r w:rsidR="00DB3EAC">
        <w:rPr>
          <w:rFonts w:ascii="Arial" w:hAnsi="Arial"/>
          <w:i/>
          <w:lang w:val="en-US"/>
        </w:rPr>
        <w:t>p</w:t>
      </w:r>
      <w:r w:rsidRPr="009B3F26">
        <w:rPr>
          <w:rFonts w:ascii="Arial" w:hAnsi="Arial"/>
          <w:i/>
          <w:lang w:val="en-US"/>
        </w:rPr>
        <w:t>hylum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Cryptophyceae</w:t>
      </w:r>
      <w:proofErr w:type="spellEnd"/>
      <w:r>
        <w:rPr>
          <w:rFonts w:ascii="Arial" w:hAnsi="Arial"/>
          <w:lang w:val="en-US"/>
        </w:rPr>
        <w:t xml:space="preserve"> or </w:t>
      </w:r>
      <w:r w:rsidR="00DB3EAC" w:rsidRPr="00DB3EAC">
        <w:rPr>
          <w:rFonts w:ascii="Arial" w:hAnsi="Arial"/>
          <w:i/>
          <w:lang w:val="en-US"/>
        </w:rPr>
        <w:t>d</w:t>
      </w:r>
      <w:r w:rsidRPr="00DB3EAC">
        <w:rPr>
          <w:rFonts w:ascii="Arial" w:hAnsi="Arial"/>
          <w:i/>
          <w:lang w:val="en-US"/>
        </w:rPr>
        <w:t>ivision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Cryptophyceae</w:t>
      </w:r>
      <w:proofErr w:type="spellEnd"/>
      <w:r>
        <w:rPr>
          <w:rFonts w:ascii="Arial" w:hAnsi="Arial"/>
          <w:lang w:val="en-US"/>
        </w:rPr>
        <w:t xml:space="preserve"> or</w:t>
      </w:r>
      <w:r w:rsidR="009B3F26">
        <w:rPr>
          <w:rFonts w:ascii="Arial" w:hAnsi="Arial"/>
          <w:lang w:val="en-US"/>
        </w:rPr>
        <w:t xml:space="preserve"> </w:t>
      </w:r>
      <w:r w:rsidR="009B3F26" w:rsidRPr="009B3F26">
        <w:rPr>
          <w:rFonts w:ascii="Arial" w:hAnsi="Arial"/>
          <w:i/>
          <w:lang w:val="en-US"/>
        </w:rPr>
        <w:t>c</w:t>
      </w:r>
      <w:r w:rsidRPr="009B3F26">
        <w:rPr>
          <w:rFonts w:ascii="Arial" w:hAnsi="Arial"/>
          <w:i/>
          <w:lang w:val="en-US"/>
        </w:rPr>
        <w:t>lass</w:t>
      </w:r>
      <w:r w:rsidR="00212B4B">
        <w:rPr>
          <w:rFonts w:ascii="Arial" w:hAnsi="Arial"/>
          <w:lang w:val="en-US"/>
        </w:rPr>
        <w:t xml:space="preserve"> </w:t>
      </w:r>
      <w:proofErr w:type="spellStart"/>
      <w:r w:rsidR="00212B4B">
        <w:rPr>
          <w:rFonts w:ascii="Arial" w:hAnsi="Arial"/>
          <w:lang w:val="en-US"/>
        </w:rPr>
        <w:t>Cryptophyceae</w:t>
      </w:r>
      <w:proofErr w:type="spellEnd"/>
      <w:r>
        <w:rPr>
          <w:rFonts w:ascii="Arial" w:hAnsi="Arial"/>
          <w:lang w:val="en-US"/>
        </w:rPr>
        <w:t xml:space="preserve">). Another example is the </w:t>
      </w:r>
      <w:proofErr w:type="spellStart"/>
      <w:r>
        <w:rPr>
          <w:rFonts w:ascii="Arial" w:hAnsi="Arial"/>
          <w:lang w:val="en-US"/>
        </w:rPr>
        <w:t>Phaeophyceae</w:t>
      </w:r>
      <w:proofErr w:type="spellEnd"/>
      <w:r>
        <w:rPr>
          <w:rFonts w:ascii="Arial" w:hAnsi="Arial"/>
          <w:lang w:val="en-US"/>
        </w:rPr>
        <w:t xml:space="preserve"> </w:t>
      </w:r>
      <w:r w:rsidR="00471960">
        <w:rPr>
          <w:rFonts w:ascii="Arial" w:hAnsi="Arial"/>
          <w:lang w:val="en-US"/>
        </w:rPr>
        <w:t>group that</w:t>
      </w:r>
      <w:r>
        <w:rPr>
          <w:rFonts w:ascii="Arial" w:hAnsi="Arial"/>
          <w:lang w:val="en-US"/>
        </w:rPr>
        <w:t xml:space="preserve"> is associated at the </w:t>
      </w:r>
      <w:r w:rsidR="00DB3EAC">
        <w:rPr>
          <w:rFonts w:ascii="Arial" w:hAnsi="Arial"/>
          <w:i/>
          <w:lang w:val="en-US"/>
        </w:rPr>
        <w:t>p</w:t>
      </w:r>
      <w:r w:rsidRPr="009B3F26">
        <w:rPr>
          <w:rFonts w:ascii="Arial" w:hAnsi="Arial"/>
          <w:i/>
          <w:lang w:val="en-US"/>
        </w:rPr>
        <w:t>hylum</w:t>
      </w:r>
      <w:r>
        <w:rPr>
          <w:rFonts w:ascii="Arial" w:hAnsi="Arial"/>
          <w:lang w:val="en-US"/>
        </w:rPr>
        <w:t xml:space="preserve"> level for NCBI and at the </w:t>
      </w:r>
      <w:r w:rsidRPr="009B3F26">
        <w:rPr>
          <w:rFonts w:ascii="Arial" w:hAnsi="Arial"/>
          <w:i/>
          <w:lang w:val="en-US"/>
        </w:rPr>
        <w:t>class</w:t>
      </w:r>
      <w:r>
        <w:rPr>
          <w:rFonts w:ascii="Arial" w:hAnsi="Arial"/>
          <w:lang w:val="en-US"/>
        </w:rPr>
        <w:t xml:space="preserve"> level for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>.</w:t>
      </w:r>
      <w:r w:rsidR="00471960">
        <w:rPr>
          <w:lang w:val="en-US"/>
        </w:rPr>
        <w:t xml:space="preserve"> </w:t>
      </w:r>
      <w:r>
        <w:rPr>
          <w:rFonts w:ascii="Arial" w:hAnsi="Arial"/>
          <w:lang w:val="en-US"/>
        </w:rPr>
        <w:t>As stated on their website, the NCBI taxonomy database is not an authoritative source for</w:t>
      </w:r>
      <w:r w:rsidR="00212B4B">
        <w:rPr>
          <w:rFonts w:ascii="Arial" w:hAnsi="Arial"/>
          <w:lang w:val="en-US"/>
        </w:rPr>
        <w:t xml:space="preserve"> nomenclature or classification.</w:t>
      </w:r>
      <w:r>
        <w:rPr>
          <w:rFonts w:ascii="Arial" w:hAnsi="Arial"/>
          <w:lang w:val="en-US"/>
        </w:rPr>
        <w:t xml:space="preserve"> </w:t>
      </w:r>
      <w:r w:rsidR="00212B4B">
        <w:rPr>
          <w:rFonts w:ascii="Arial" w:hAnsi="Arial"/>
          <w:lang w:val="en-US"/>
        </w:rPr>
        <w:t>F</w:t>
      </w:r>
      <w:r>
        <w:rPr>
          <w:rFonts w:ascii="Arial" w:hAnsi="Arial"/>
          <w:lang w:val="en-US"/>
        </w:rPr>
        <w:t xml:space="preserve">or this reason, we recommend using the taxonomy from the </w:t>
      </w:r>
      <w:proofErr w:type="spellStart"/>
      <w:r>
        <w:rPr>
          <w:rFonts w:ascii="Arial" w:hAnsi="Arial"/>
          <w:lang w:val="en-US"/>
        </w:rPr>
        <w:t>AlgaeBase</w:t>
      </w:r>
      <w:proofErr w:type="spellEnd"/>
      <w:r>
        <w:rPr>
          <w:rFonts w:ascii="Arial" w:hAnsi="Arial"/>
          <w:lang w:val="en-US"/>
        </w:rPr>
        <w:t xml:space="preserve">, </w:t>
      </w:r>
      <w:r w:rsidR="004B0B65">
        <w:rPr>
          <w:rFonts w:ascii="Arial" w:hAnsi="Arial"/>
          <w:lang w:val="en-US"/>
        </w:rPr>
        <w:t>because it</w:t>
      </w:r>
      <w:r>
        <w:rPr>
          <w:rFonts w:ascii="Arial" w:hAnsi="Arial"/>
          <w:lang w:val="en-US"/>
        </w:rPr>
        <w:t xml:space="preserve"> provides manual </w:t>
      </w:r>
      <w:proofErr w:type="spellStart"/>
      <w:r>
        <w:rPr>
          <w:rFonts w:ascii="Arial" w:hAnsi="Arial"/>
          <w:lang w:val="en-US"/>
        </w:rPr>
        <w:t>curation</w:t>
      </w:r>
      <w:proofErr w:type="spellEnd"/>
      <w:r>
        <w:rPr>
          <w:rFonts w:ascii="Arial" w:hAnsi="Arial"/>
          <w:lang w:val="en-US"/>
        </w:rPr>
        <w:t>, and offers a very complete bibliography for each taxon (</w:t>
      </w:r>
      <w:proofErr w:type="spellStart"/>
      <w:r>
        <w:rPr>
          <w:rFonts w:ascii="Arial" w:hAnsi="Arial"/>
          <w:lang w:val="en-US"/>
        </w:rPr>
        <w:t>Guiry</w:t>
      </w:r>
      <w:proofErr w:type="spellEnd"/>
      <w:r>
        <w:rPr>
          <w:rFonts w:ascii="Arial" w:hAnsi="Arial"/>
          <w:lang w:val="en-US"/>
        </w:rPr>
        <w:t xml:space="preserve"> 2018).</w:t>
      </w:r>
    </w:p>
    <w:p w14:paraId="5B9B5D4D" w14:textId="0B308DD1" w:rsidR="00C44243" w:rsidRDefault="00065B47" w:rsidP="00DB3EAC">
      <w:pPr>
        <w:spacing w:line="480" w:lineRule="auto"/>
        <w:ind w:firstLine="5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Analysis of the environmental soil samples allowed validati</w:t>
      </w:r>
      <w:ins w:id="503" w:author="Lisa Wingate" w:date="2018-12-17T11:28:00Z">
        <w:r w:rsidR="000D196E">
          <w:rPr>
            <w:rFonts w:ascii="Arial" w:hAnsi="Arial"/>
            <w:lang w:val="en-US"/>
          </w:rPr>
          <w:t>on of</w:t>
        </w:r>
      </w:ins>
      <w:del w:id="504" w:author="Lisa Wingate" w:date="2018-12-17T11:28:00Z">
        <w:r w:rsidDel="000D196E">
          <w:rPr>
            <w:rFonts w:ascii="Arial" w:hAnsi="Arial"/>
            <w:lang w:val="en-US"/>
          </w:rPr>
          <w:delText>ng</w:delText>
        </w:r>
      </w:del>
      <w:r>
        <w:rPr>
          <w:rFonts w:ascii="Arial" w:hAnsi="Arial"/>
          <w:lang w:val="en-US"/>
        </w:rPr>
        <w:t xml:space="preserve"> the power of </w:t>
      </w:r>
      <w:r w:rsidR="004B0B65" w:rsidRPr="005C41E0">
        <w:rPr>
          <w:rFonts w:ascii="Arial" w:hAnsi="Arial" w:cs="Arial"/>
          <w:lang w:val="en-US"/>
        </w:rPr>
        <w:t>µ</w:t>
      </w:r>
      <w:r w:rsidR="004B0B65">
        <w:rPr>
          <w:rFonts w:ascii="Arial" w:hAnsi="Arial"/>
          <w:lang w:val="en-US"/>
        </w:rPr>
        <w:t>green-</w:t>
      </w:r>
      <w:proofErr w:type="spellStart"/>
      <w:r w:rsidR="004B0B65">
        <w:rPr>
          <w:rFonts w:ascii="Arial" w:hAnsi="Arial"/>
          <w:lang w:val="en-US"/>
        </w:rPr>
        <w:t>db</w:t>
      </w:r>
      <w:proofErr w:type="spellEnd"/>
      <w:r w:rsidR="004B0B65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to </w:t>
      </w:r>
      <w:proofErr w:type="spellStart"/>
      <w:r w:rsidR="00E346F5">
        <w:rPr>
          <w:rFonts w:ascii="Arial" w:hAnsi="Arial"/>
          <w:lang w:val="en-US"/>
        </w:rPr>
        <w:t>characteri</w:t>
      </w:r>
      <w:ins w:id="505" w:author="Lisa Wingate" w:date="2018-12-17T11:28:00Z">
        <w:r w:rsidR="000D196E">
          <w:rPr>
            <w:rFonts w:ascii="Arial" w:hAnsi="Arial"/>
            <w:lang w:val="en-US"/>
          </w:rPr>
          <w:t>s</w:t>
        </w:r>
      </w:ins>
      <w:del w:id="506" w:author="Lisa Wingate" w:date="2018-12-17T11:28:00Z">
        <w:r w:rsidR="00E346F5" w:rsidDel="000D196E">
          <w:rPr>
            <w:rFonts w:ascii="Arial" w:hAnsi="Arial"/>
            <w:lang w:val="en-US"/>
          </w:rPr>
          <w:delText>z</w:delText>
        </w:r>
      </w:del>
      <w:r w:rsidR="00E346F5">
        <w:rPr>
          <w:rFonts w:ascii="Arial" w:hAnsi="Arial"/>
          <w:lang w:val="en-US"/>
        </w:rPr>
        <w:t>e</w:t>
      </w:r>
      <w:proofErr w:type="spellEnd"/>
      <w:r w:rsidR="00E346F5">
        <w:rPr>
          <w:rFonts w:ascii="Arial" w:hAnsi="Arial"/>
          <w:lang w:val="en-US"/>
        </w:rPr>
        <w:t xml:space="preserve"> the taxonomic composition of </w:t>
      </w:r>
      <w:r>
        <w:rPr>
          <w:rFonts w:ascii="Arial" w:hAnsi="Arial"/>
          <w:lang w:val="en-US"/>
        </w:rPr>
        <w:t xml:space="preserve">indigenous phototrophic microbial </w:t>
      </w:r>
      <w:r w:rsidR="00E346F5">
        <w:rPr>
          <w:rFonts w:ascii="Arial" w:hAnsi="Arial"/>
          <w:lang w:val="en-US"/>
        </w:rPr>
        <w:t>communities</w:t>
      </w:r>
      <w:r>
        <w:rPr>
          <w:rFonts w:ascii="Arial" w:hAnsi="Arial"/>
          <w:lang w:val="en-US"/>
        </w:rPr>
        <w:t xml:space="preserve">. </w:t>
      </w:r>
      <w:r w:rsidR="00856C30">
        <w:rPr>
          <w:rFonts w:ascii="Arial" w:hAnsi="Arial"/>
          <w:lang w:val="en-US"/>
        </w:rPr>
        <w:t xml:space="preserve">We were able to affiliate </w:t>
      </w:r>
      <w:r>
        <w:rPr>
          <w:rFonts w:ascii="Arial" w:hAnsi="Arial"/>
          <w:lang w:val="en-US"/>
        </w:rPr>
        <w:t>98.5</w:t>
      </w:r>
      <w:r w:rsidR="00856C30">
        <w:rPr>
          <w:rFonts w:ascii="Arial" w:hAnsi="Arial"/>
          <w:lang w:val="en-US"/>
        </w:rPr>
        <w:t xml:space="preserve"> of the sequences at the </w:t>
      </w:r>
      <w:r w:rsidR="00856C30" w:rsidRPr="009B3F26">
        <w:rPr>
          <w:rFonts w:ascii="Arial" w:hAnsi="Arial"/>
          <w:i/>
          <w:lang w:val="en-US"/>
        </w:rPr>
        <w:t>phylum</w:t>
      </w:r>
      <w:r w:rsidR="00856C30">
        <w:rPr>
          <w:rFonts w:ascii="Arial" w:hAnsi="Arial"/>
          <w:lang w:val="en-US"/>
        </w:rPr>
        <w:t xml:space="preserve"> </w:t>
      </w:r>
      <w:del w:id="507" w:author="Lisa Wingate" w:date="2018-12-17T11:29:00Z">
        <w:r w:rsidR="00856C30" w:rsidDel="000D196E">
          <w:rPr>
            <w:rFonts w:ascii="Arial" w:hAnsi="Arial"/>
            <w:lang w:val="en-US"/>
          </w:rPr>
          <w:delText>an</w:delText>
        </w:r>
        <w:r w:rsidR="00E346F5" w:rsidDel="000D196E">
          <w:rPr>
            <w:rFonts w:ascii="Arial" w:hAnsi="Arial"/>
            <w:lang w:val="en-US"/>
          </w:rPr>
          <w:delText>d</w:delText>
        </w:r>
        <w:r w:rsidR="00856C30" w:rsidDel="000D196E">
          <w:rPr>
            <w:rFonts w:ascii="Arial" w:hAnsi="Arial"/>
            <w:lang w:val="en-US"/>
          </w:rPr>
          <w:delText xml:space="preserve"> </w:delText>
        </w:r>
      </w:del>
      <w:ins w:id="508" w:author="Lisa Wingate" w:date="2018-12-17T11:29:00Z">
        <w:r w:rsidR="000D196E">
          <w:rPr>
            <w:rFonts w:ascii="Arial" w:hAnsi="Arial"/>
            <w:lang w:val="en-US"/>
          </w:rPr>
          <w:t xml:space="preserve">level </w:t>
        </w:r>
      </w:ins>
      <w:r w:rsidR="004B0B65">
        <w:rPr>
          <w:rFonts w:ascii="Arial" w:hAnsi="Arial"/>
          <w:lang w:val="en-US"/>
        </w:rPr>
        <w:t xml:space="preserve">and 96% </w:t>
      </w:r>
      <w:ins w:id="509" w:author="Lisa Wingate" w:date="2018-12-17T11:29:00Z">
        <w:r w:rsidR="000D196E">
          <w:rPr>
            <w:rFonts w:ascii="Arial" w:hAnsi="Arial"/>
            <w:lang w:val="en-US"/>
          </w:rPr>
          <w:t xml:space="preserve">at the </w:t>
        </w:r>
      </w:ins>
      <w:r w:rsidR="00856C30">
        <w:rPr>
          <w:rFonts w:ascii="Arial" w:hAnsi="Arial"/>
          <w:lang w:val="en-US"/>
        </w:rPr>
        <w:t xml:space="preserve">genus level, </w:t>
      </w:r>
      <w:del w:id="510" w:author="Lisa Wingate" w:date="2018-12-17T11:29:00Z">
        <w:r w:rsidR="00E346F5" w:rsidDel="000D196E">
          <w:rPr>
            <w:rFonts w:ascii="Arial" w:hAnsi="Arial"/>
            <w:lang w:val="en-US"/>
          </w:rPr>
          <w:delText>which highlights</w:delText>
        </w:r>
      </w:del>
      <w:ins w:id="511" w:author="Lisa Wingate" w:date="2018-12-17T11:29:00Z">
        <w:r w:rsidR="000D196E">
          <w:rPr>
            <w:rFonts w:ascii="Arial" w:hAnsi="Arial"/>
            <w:lang w:val="en-US"/>
          </w:rPr>
          <w:t>highlighting</w:t>
        </w:r>
      </w:ins>
      <w:r w:rsidR="00E346F5">
        <w:rPr>
          <w:rFonts w:ascii="Arial" w:hAnsi="Arial"/>
          <w:lang w:val="en-US"/>
        </w:rPr>
        <w:t xml:space="preserve"> the good cover</w:t>
      </w:r>
      <w:ins w:id="512" w:author="Lisa Wingate" w:date="2018-12-17T11:30:00Z">
        <w:r w:rsidR="000D196E">
          <w:rPr>
            <w:rFonts w:ascii="Arial" w:hAnsi="Arial"/>
            <w:lang w:val="en-US"/>
          </w:rPr>
          <w:t>age</w:t>
        </w:r>
      </w:ins>
      <w:del w:id="513" w:author="Lisa Wingate" w:date="2018-12-17T11:30:00Z">
        <w:r w:rsidR="00E346F5" w:rsidDel="000D196E">
          <w:rPr>
            <w:rFonts w:ascii="Arial" w:hAnsi="Arial"/>
            <w:lang w:val="en-US"/>
          </w:rPr>
          <w:delText>ing</w:delText>
        </w:r>
      </w:del>
      <w:r w:rsidR="00E346F5">
        <w:rPr>
          <w:rFonts w:ascii="Arial" w:hAnsi="Arial"/>
          <w:lang w:val="en-US"/>
        </w:rPr>
        <w:t xml:space="preserve"> </w:t>
      </w:r>
      <w:r w:rsidR="00CF67AB">
        <w:rPr>
          <w:rFonts w:ascii="Arial" w:hAnsi="Arial"/>
          <w:lang w:val="en-US"/>
        </w:rPr>
        <w:t xml:space="preserve">of the phototrophic diversity </w:t>
      </w:r>
      <w:ins w:id="514" w:author="Lisa Wingate" w:date="2018-12-17T11:30:00Z">
        <w:r w:rsidR="000D196E">
          <w:rPr>
            <w:rFonts w:ascii="Arial" w:hAnsi="Arial"/>
            <w:lang w:val="en-US"/>
          </w:rPr>
          <w:t>in</w:t>
        </w:r>
      </w:ins>
      <w:del w:id="515" w:author="Lisa Wingate" w:date="2018-12-17T11:30:00Z">
        <w:r w:rsidR="00E346F5" w:rsidDel="000D196E">
          <w:rPr>
            <w:rFonts w:ascii="Arial" w:hAnsi="Arial"/>
            <w:lang w:val="en-US"/>
          </w:rPr>
          <w:delText>of</w:delText>
        </w:r>
      </w:del>
      <w:r w:rsidR="00E346F5">
        <w:rPr>
          <w:rFonts w:ascii="Arial" w:hAnsi="Arial"/>
          <w:lang w:val="en-US"/>
        </w:rPr>
        <w:t xml:space="preserve"> the database. </w:t>
      </w:r>
      <w:r w:rsidR="00DB3EAC">
        <w:rPr>
          <w:rFonts w:ascii="Arial" w:hAnsi="Arial"/>
          <w:lang w:val="en-US"/>
        </w:rPr>
        <w:t xml:space="preserve">From a biological point of view, </w:t>
      </w:r>
      <w:r w:rsidR="00E346F5">
        <w:rPr>
          <w:rFonts w:ascii="Arial" w:hAnsi="Arial"/>
          <w:lang w:val="en-US"/>
        </w:rPr>
        <w:t xml:space="preserve">our results </w:t>
      </w:r>
      <w:del w:id="516" w:author="Lisa Wingate" w:date="2018-12-17T11:30:00Z">
        <w:r w:rsidR="00E346F5" w:rsidDel="000D196E">
          <w:rPr>
            <w:rFonts w:ascii="Arial" w:hAnsi="Arial"/>
            <w:lang w:val="en-US"/>
          </w:rPr>
          <w:delText xml:space="preserve">evidenced </w:delText>
        </w:r>
      </w:del>
      <w:ins w:id="517" w:author="Lisa Wingate" w:date="2018-12-17T11:30:00Z">
        <w:r w:rsidR="000D196E">
          <w:rPr>
            <w:rFonts w:ascii="Arial" w:hAnsi="Arial"/>
            <w:lang w:val="en-US"/>
          </w:rPr>
          <w:t>provid</w:t>
        </w:r>
        <w:r w:rsidR="000D196E">
          <w:rPr>
            <w:rFonts w:ascii="Arial" w:hAnsi="Arial"/>
            <w:lang w:val="en-US"/>
          </w:rPr>
          <w:t xml:space="preserve">ed </w:t>
        </w:r>
        <w:r w:rsidR="000D196E">
          <w:rPr>
            <w:rFonts w:ascii="Arial" w:hAnsi="Arial"/>
            <w:lang w:val="en-US"/>
          </w:rPr>
          <w:t xml:space="preserve">evidence for </w:t>
        </w:r>
      </w:ins>
      <w:r w:rsidR="00E346F5">
        <w:rPr>
          <w:rFonts w:ascii="Arial" w:hAnsi="Arial"/>
          <w:lang w:val="en-US"/>
        </w:rPr>
        <w:t xml:space="preserve">a strong impact of </w:t>
      </w:r>
      <w:del w:id="518" w:author="Lisa Wingate" w:date="2018-12-17T11:31:00Z">
        <w:r w:rsidR="00E346F5" w:rsidDel="000D196E">
          <w:rPr>
            <w:rFonts w:ascii="Arial" w:hAnsi="Arial"/>
            <w:lang w:val="en-US"/>
          </w:rPr>
          <w:delText xml:space="preserve">the </w:delText>
        </w:r>
      </w:del>
      <w:r w:rsidR="006B6583">
        <w:rPr>
          <w:rFonts w:ascii="Arial" w:hAnsi="Arial"/>
          <w:lang w:val="en-US"/>
        </w:rPr>
        <w:t>photoperiod illumination</w:t>
      </w:r>
      <w:r w:rsidR="00E346F5">
        <w:rPr>
          <w:rFonts w:ascii="Arial" w:hAnsi="Arial"/>
          <w:lang w:val="en-US"/>
        </w:rPr>
        <w:t xml:space="preserve"> on the composition </w:t>
      </w:r>
      <w:r w:rsidR="006B6583">
        <w:rPr>
          <w:rFonts w:ascii="Arial" w:hAnsi="Arial"/>
          <w:lang w:val="en-US"/>
        </w:rPr>
        <w:t xml:space="preserve">and diversity </w:t>
      </w:r>
      <w:r w:rsidR="00CF67AB">
        <w:rPr>
          <w:rFonts w:ascii="Arial" w:hAnsi="Arial"/>
          <w:lang w:val="en-US"/>
        </w:rPr>
        <w:t>of the phototrophic microbial community</w:t>
      </w:r>
      <w:r w:rsidR="007F478C">
        <w:rPr>
          <w:rFonts w:ascii="Arial" w:hAnsi="Arial"/>
          <w:lang w:val="en-US"/>
        </w:rPr>
        <w:t xml:space="preserve">. </w:t>
      </w:r>
      <w:r w:rsidR="006B6583">
        <w:rPr>
          <w:rFonts w:ascii="Arial" w:hAnsi="Arial"/>
          <w:lang w:val="en-US"/>
        </w:rPr>
        <w:t>Concomitantly to these strong changes, a very high increase of the soil chlorophyll</w:t>
      </w:r>
      <w:r w:rsidR="006B6583" w:rsidRPr="00987D76">
        <w:rPr>
          <w:rFonts w:ascii="Arial" w:hAnsi="Arial"/>
          <w:i/>
          <w:lang w:val="en-US"/>
        </w:rPr>
        <w:t>-a</w:t>
      </w:r>
      <w:r w:rsidR="006B6583">
        <w:rPr>
          <w:rFonts w:ascii="Arial" w:hAnsi="Arial"/>
          <w:lang w:val="en-US"/>
        </w:rPr>
        <w:t xml:space="preserve"> concentrations was </w:t>
      </w:r>
      <w:del w:id="519" w:author="Lisa Wingate" w:date="2018-12-17T11:31:00Z">
        <w:r w:rsidR="006B6583" w:rsidDel="000D196E">
          <w:rPr>
            <w:rFonts w:ascii="Arial" w:hAnsi="Arial"/>
            <w:lang w:val="en-US"/>
          </w:rPr>
          <w:delText xml:space="preserve">reported </w:delText>
        </w:r>
      </w:del>
      <w:ins w:id="520" w:author="Lisa Wingate" w:date="2018-12-17T11:31:00Z">
        <w:r w:rsidR="000D196E">
          <w:rPr>
            <w:rFonts w:ascii="Arial" w:hAnsi="Arial"/>
            <w:lang w:val="en-US"/>
          </w:rPr>
          <w:t>found</w:t>
        </w:r>
        <w:r w:rsidR="000D196E">
          <w:rPr>
            <w:rFonts w:ascii="Arial" w:hAnsi="Arial"/>
            <w:lang w:val="en-US"/>
          </w:rPr>
          <w:t xml:space="preserve"> </w:t>
        </w:r>
      </w:ins>
      <w:r w:rsidR="004B0B65">
        <w:rPr>
          <w:rFonts w:ascii="Arial" w:hAnsi="Arial"/>
          <w:lang w:val="en-US"/>
        </w:rPr>
        <w:t>in the light treatment</w:t>
      </w:r>
      <w:r w:rsidR="006B6583">
        <w:rPr>
          <w:rFonts w:ascii="Arial" w:hAnsi="Arial"/>
          <w:lang w:val="en-US"/>
        </w:rPr>
        <w:t xml:space="preserve"> compared to</w:t>
      </w:r>
      <w:r w:rsidR="004B0B65">
        <w:rPr>
          <w:rFonts w:ascii="Arial" w:hAnsi="Arial"/>
          <w:lang w:val="en-US"/>
        </w:rPr>
        <w:t xml:space="preserve"> soils incubated in the</w:t>
      </w:r>
      <w:r w:rsidR="006B6583">
        <w:rPr>
          <w:rFonts w:ascii="Arial" w:hAnsi="Arial"/>
          <w:lang w:val="en-US"/>
        </w:rPr>
        <w:t xml:space="preserve"> dark (data not shown), underlying the significant photosynthetic growth of </w:t>
      </w:r>
      <w:del w:id="521" w:author="Lisa Wingate" w:date="2018-12-17T11:32:00Z">
        <w:r w:rsidR="006B6583" w:rsidDel="000D196E">
          <w:rPr>
            <w:rFonts w:ascii="Arial" w:hAnsi="Arial"/>
            <w:lang w:val="en-US"/>
          </w:rPr>
          <w:delText xml:space="preserve">microalgae </w:delText>
        </w:r>
      </w:del>
      <w:ins w:id="522" w:author="Lisa Wingate" w:date="2018-12-17T11:32:00Z">
        <w:r w:rsidR="000D196E">
          <w:rPr>
            <w:rFonts w:ascii="Arial" w:hAnsi="Arial"/>
            <w:lang w:val="en-US"/>
          </w:rPr>
          <w:t>micro</w:t>
        </w:r>
        <w:r w:rsidR="000D196E">
          <w:rPr>
            <w:rFonts w:ascii="Arial" w:hAnsi="Arial"/>
            <w:lang w:val="en-US"/>
          </w:rPr>
          <w:t>-</w:t>
        </w:r>
        <w:proofErr w:type="spellStart"/>
        <w:r w:rsidR="000D196E">
          <w:rPr>
            <w:rFonts w:ascii="Arial" w:hAnsi="Arial"/>
            <w:lang w:val="en-US"/>
          </w:rPr>
          <w:t>phototroph</w:t>
        </w:r>
        <w:proofErr w:type="spellEnd"/>
        <w:r w:rsidR="000D196E">
          <w:rPr>
            <w:rFonts w:ascii="Arial" w:hAnsi="Arial"/>
            <w:lang w:val="en-US"/>
          </w:rPr>
          <w:t xml:space="preserve"> </w:t>
        </w:r>
      </w:ins>
      <w:r w:rsidR="006B6583">
        <w:rPr>
          <w:rFonts w:ascii="Arial" w:hAnsi="Arial"/>
          <w:lang w:val="en-US"/>
        </w:rPr>
        <w:t>biomass</w:t>
      </w:r>
      <w:r w:rsidR="004B0B65">
        <w:rPr>
          <w:rFonts w:ascii="Arial" w:hAnsi="Arial"/>
          <w:lang w:val="en-US"/>
        </w:rPr>
        <w:t xml:space="preserve"> stimulated by the light</w:t>
      </w:r>
      <w:r w:rsidR="006B6583">
        <w:rPr>
          <w:rFonts w:ascii="Arial" w:hAnsi="Arial"/>
          <w:lang w:val="en-US"/>
        </w:rPr>
        <w:t xml:space="preserve">. </w:t>
      </w:r>
    </w:p>
    <w:p w14:paraId="3FC9CE38" w14:textId="2A8B5B7B" w:rsidR="006B6583" w:rsidRDefault="00C44243" w:rsidP="006B6583">
      <w:pPr>
        <w:spacing w:line="480" w:lineRule="auto"/>
        <w:ind w:firstLine="5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U</w:t>
      </w:r>
      <w:r w:rsidR="006B6583">
        <w:rPr>
          <w:rFonts w:ascii="Arial" w:hAnsi="Arial"/>
          <w:lang w:val="en-US"/>
        </w:rPr>
        <w:t>nder long-term dark incubation, the dominant eukaryotic mic</w:t>
      </w:r>
      <w:ins w:id="523" w:author="Lisa Wingate" w:date="2018-12-17T11:33:00Z">
        <w:r w:rsidR="000D196E">
          <w:rPr>
            <w:rFonts w:ascii="Arial" w:hAnsi="Arial"/>
            <w:lang w:val="en-US"/>
          </w:rPr>
          <w:t>r</w:t>
        </w:r>
      </w:ins>
      <w:r w:rsidR="006B6583">
        <w:rPr>
          <w:rFonts w:ascii="Arial" w:hAnsi="Arial"/>
          <w:lang w:val="en-US"/>
        </w:rPr>
        <w:t xml:space="preserve">oalgae can be related to </w:t>
      </w:r>
      <w:r w:rsidR="006B6583" w:rsidRPr="00FB21C8">
        <w:rPr>
          <w:rFonts w:ascii="Arial" w:hAnsi="Arial"/>
          <w:i/>
          <w:lang w:val="en-US"/>
        </w:rPr>
        <w:t>species</w:t>
      </w:r>
      <w:r w:rsidR="006B6583">
        <w:rPr>
          <w:rFonts w:ascii="Arial" w:hAnsi="Arial"/>
          <w:lang w:val="en-US"/>
        </w:rPr>
        <w:t xml:space="preserve"> having a </w:t>
      </w:r>
      <w:proofErr w:type="spellStart"/>
      <w:r w:rsidR="006B6583">
        <w:rPr>
          <w:rFonts w:ascii="Arial" w:hAnsi="Arial"/>
          <w:lang w:val="en-US"/>
        </w:rPr>
        <w:t>mixotrophic</w:t>
      </w:r>
      <w:proofErr w:type="spellEnd"/>
      <w:r w:rsidR="006B6583">
        <w:rPr>
          <w:rFonts w:ascii="Arial" w:hAnsi="Arial"/>
          <w:lang w:val="en-US"/>
        </w:rPr>
        <w:t xml:space="preserve"> strategy to </w:t>
      </w:r>
      <w:del w:id="524" w:author="Lisa Wingate" w:date="2018-12-17T11:33:00Z">
        <w:r w:rsidR="006B6583" w:rsidDel="000D196E">
          <w:rPr>
            <w:rFonts w:ascii="Arial" w:hAnsi="Arial"/>
            <w:lang w:val="en-US"/>
          </w:rPr>
          <w:delText xml:space="preserve">still </w:delText>
        </w:r>
      </w:del>
      <w:r w:rsidR="006B6583">
        <w:rPr>
          <w:rFonts w:ascii="Arial" w:hAnsi="Arial"/>
          <w:lang w:val="en-US"/>
        </w:rPr>
        <w:t>remain active</w:t>
      </w:r>
      <w:ins w:id="525" w:author="Lisa Wingate" w:date="2018-12-17T11:33:00Z">
        <w:r w:rsidR="000D196E">
          <w:rPr>
            <w:rFonts w:ascii="Arial" w:hAnsi="Arial"/>
            <w:lang w:val="en-US"/>
          </w:rPr>
          <w:t xml:space="preserve"> in the dark</w:t>
        </w:r>
      </w:ins>
      <w:r>
        <w:rPr>
          <w:rFonts w:ascii="Arial" w:hAnsi="Arial"/>
          <w:lang w:val="en-US"/>
        </w:rPr>
        <w:t xml:space="preserve">, </w:t>
      </w:r>
      <w:r w:rsidR="005E343E">
        <w:rPr>
          <w:rFonts w:ascii="Arial" w:hAnsi="Arial"/>
          <w:lang w:val="en-US"/>
        </w:rPr>
        <w:t>and/</w:t>
      </w:r>
      <w:r>
        <w:rPr>
          <w:rFonts w:ascii="Arial" w:hAnsi="Arial"/>
          <w:lang w:val="en-US"/>
        </w:rPr>
        <w:t xml:space="preserve">or to </w:t>
      </w:r>
      <w:r w:rsidRPr="00FB21C8">
        <w:rPr>
          <w:rFonts w:ascii="Arial" w:hAnsi="Arial"/>
          <w:i/>
          <w:lang w:val="en-US"/>
        </w:rPr>
        <w:t>species</w:t>
      </w:r>
      <w:r>
        <w:rPr>
          <w:rFonts w:ascii="Arial" w:hAnsi="Arial"/>
          <w:lang w:val="en-US"/>
        </w:rPr>
        <w:t xml:space="preserve"> </w:t>
      </w:r>
      <w:ins w:id="526" w:author="Lisa Wingate" w:date="2018-12-17T11:34:00Z">
        <w:r w:rsidR="000D196E">
          <w:rPr>
            <w:rFonts w:ascii="Arial" w:hAnsi="Arial"/>
            <w:lang w:val="en-US"/>
          </w:rPr>
          <w:t xml:space="preserve">better </w:t>
        </w:r>
      </w:ins>
      <w:r>
        <w:rPr>
          <w:rFonts w:ascii="Arial" w:hAnsi="Arial"/>
          <w:lang w:val="en-US"/>
        </w:rPr>
        <w:t>able to overcome unfavorable light</w:t>
      </w:r>
      <w:del w:id="527" w:author="Lisa Wingate" w:date="2018-12-17T11:34:00Z">
        <w:r w:rsidDel="000D196E">
          <w:rPr>
            <w:rFonts w:ascii="Arial" w:hAnsi="Arial"/>
            <w:lang w:val="en-US"/>
          </w:rPr>
          <w:delText>n</w:delText>
        </w:r>
      </w:del>
      <w:r>
        <w:rPr>
          <w:rFonts w:ascii="Arial" w:hAnsi="Arial"/>
          <w:lang w:val="en-US"/>
        </w:rPr>
        <w:t>ing conditions through the switch to dormant forms and/or the production of resistan</w:t>
      </w:r>
      <w:r w:rsidR="00DB3EAC"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 xml:space="preserve"> forms</w:t>
      </w:r>
      <w:r w:rsidR="006B6583">
        <w:rPr>
          <w:rFonts w:ascii="Arial" w:hAnsi="Arial"/>
          <w:lang w:val="en-US"/>
        </w:rPr>
        <w:t xml:space="preserve">. </w:t>
      </w:r>
      <w:ins w:id="528" w:author="Lisa Wingate" w:date="2018-12-17T11:35:00Z">
        <w:r w:rsidR="000D196E">
          <w:rPr>
            <w:rFonts w:ascii="Arial" w:hAnsi="Arial"/>
            <w:lang w:val="en-US"/>
          </w:rPr>
          <w:t xml:space="preserve">A </w:t>
        </w:r>
      </w:ins>
      <w:del w:id="529" w:author="Lisa Wingate" w:date="2018-12-17T11:35:00Z">
        <w:r w:rsidR="006B6583" w:rsidDel="000D196E">
          <w:rPr>
            <w:rFonts w:ascii="Arial" w:hAnsi="Arial"/>
            <w:lang w:val="en-US"/>
          </w:rPr>
          <w:delText>N</w:delText>
        </w:r>
      </w:del>
      <w:ins w:id="530" w:author="Lisa Wingate" w:date="2018-12-17T11:35:00Z">
        <w:r w:rsidR="000D196E">
          <w:rPr>
            <w:rFonts w:ascii="Arial" w:hAnsi="Arial"/>
            <w:lang w:val="en-US"/>
          </w:rPr>
          <w:t>n</w:t>
        </w:r>
      </w:ins>
      <w:r w:rsidR="006B6583">
        <w:rPr>
          <w:rFonts w:ascii="Arial" w:hAnsi="Arial"/>
          <w:lang w:val="en-US"/>
        </w:rPr>
        <w:t>um</w:t>
      </w:r>
      <w:ins w:id="531" w:author="Lisa Wingate" w:date="2018-12-17T11:35:00Z">
        <w:r w:rsidR="000D196E">
          <w:rPr>
            <w:rFonts w:ascii="Arial" w:hAnsi="Arial"/>
            <w:lang w:val="en-US"/>
          </w:rPr>
          <w:t>b</w:t>
        </w:r>
      </w:ins>
      <w:r w:rsidR="006B6583">
        <w:rPr>
          <w:rFonts w:ascii="Arial" w:hAnsi="Arial"/>
          <w:lang w:val="en-US"/>
        </w:rPr>
        <w:t>er</w:t>
      </w:r>
      <w:del w:id="532" w:author="Lisa Wingate" w:date="2018-12-17T11:35:00Z">
        <w:r w:rsidR="006B6583" w:rsidDel="000D196E">
          <w:rPr>
            <w:rFonts w:ascii="Arial" w:hAnsi="Arial"/>
            <w:lang w:val="en-US"/>
          </w:rPr>
          <w:delText>ous</w:delText>
        </w:r>
      </w:del>
      <w:r w:rsidR="006B6583">
        <w:rPr>
          <w:rFonts w:ascii="Arial" w:hAnsi="Arial"/>
          <w:lang w:val="en-US"/>
        </w:rPr>
        <w:t xml:space="preserve"> </w:t>
      </w:r>
      <w:r w:rsidR="00263C82">
        <w:rPr>
          <w:rFonts w:ascii="Arial" w:hAnsi="Arial"/>
          <w:lang w:val="en-US"/>
        </w:rPr>
        <w:t xml:space="preserve">of the </w:t>
      </w:r>
      <w:r w:rsidR="006B6583">
        <w:rPr>
          <w:rFonts w:ascii="Arial" w:hAnsi="Arial"/>
          <w:lang w:val="en-US"/>
        </w:rPr>
        <w:t xml:space="preserve">algae taxa </w:t>
      </w:r>
      <w:r w:rsidR="00263C82">
        <w:rPr>
          <w:rFonts w:ascii="Arial" w:hAnsi="Arial"/>
          <w:lang w:val="en-US"/>
        </w:rPr>
        <w:t xml:space="preserve">detected in </w:t>
      </w:r>
      <w:ins w:id="533" w:author="Lisa Wingate" w:date="2018-12-17T11:35:00Z">
        <w:r w:rsidR="000D196E">
          <w:rPr>
            <w:rFonts w:ascii="Arial" w:hAnsi="Arial"/>
            <w:lang w:val="en-US"/>
          </w:rPr>
          <w:t xml:space="preserve">the </w:t>
        </w:r>
      </w:ins>
      <w:r w:rsidR="00263C82">
        <w:rPr>
          <w:rFonts w:ascii="Arial" w:hAnsi="Arial"/>
          <w:lang w:val="en-US"/>
        </w:rPr>
        <w:t>dark condition</w:t>
      </w:r>
      <w:ins w:id="534" w:author="Lisa Wingate" w:date="2018-12-17T11:35:00Z">
        <w:r w:rsidR="000D196E">
          <w:rPr>
            <w:rFonts w:ascii="Arial" w:hAnsi="Arial"/>
            <w:lang w:val="en-US"/>
          </w:rPr>
          <w:t>ed soil</w:t>
        </w:r>
      </w:ins>
      <w:r w:rsidR="00263C82">
        <w:rPr>
          <w:rFonts w:ascii="Arial" w:hAnsi="Arial"/>
          <w:lang w:val="en-US"/>
        </w:rPr>
        <w:t xml:space="preserve"> </w:t>
      </w:r>
      <w:r w:rsidR="006B6583">
        <w:rPr>
          <w:rFonts w:ascii="Arial" w:hAnsi="Arial"/>
          <w:lang w:val="en-US"/>
        </w:rPr>
        <w:t>across the dominant phyla (</w:t>
      </w:r>
      <w:proofErr w:type="spellStart"/>
      <w:r w:rsidR="006B6583">
        <w:rPr>
          <w:rFonts w:ascii="Arial" w:hAnsi="Arial"/>
          <w:lang w:val="en-US"/>
        </w:rPr>
        <w:t>Chlorophyta</w:t>
      </w:r>
      <w:proofErr w:type="spellEnd"/>
      <w:r w:rsidR="006B6583">
        <w:rPr>
          <w:rFonts w:ascii="Arial" w:hAnsi="Arial"/>
          <w:lang w:val="en-US"/>
        </w:rPr>
        <w:t xml:space="preserve">, </w:t>
      </w:r>
      <w:proofErr w:type="spellStart"/>
      <w:r w:rsidR="006B6583">
        <w:rPr>
          <w:rFonts w:ascii="Arial" w:hAnsi="Arial"/>
          <w:lang w:val="en-US"/>
        </w:rPr>
        <w:t>Bacillaryphyta</w:t>
      </w:r>
      <w:proofErr w:type="spellEnd"/>
      <w:r w:rsidR="006B6583">
        <w:rPr>
          <w:rFonts w:ascii="Arial" w:hAnsi="Arial"/>
          <w:lang w:val="en-US"/>
        </w:rPr>
        <w:t xml:space="preserve"> and </w:t>
      </w:r>
      <w:proofErr w:type="spellStart"/>
      <w:r w:rsidR="006B6583">
        <w:rPr>
          <w:rFonts w:ascii="Arial" w:hAnsi="Arial"/>
          <w:lang w:val="en-US"/>
        </w:rPr>
        <w:t>Ochrophyta</w:t>
      </w:r>
      <w:proofErr w:type="spellEnd"/>
      <w:r w:rsidR="006B6583">
        <w:rPr>
          <w:rFonts w:ascii="Arial" w:hAnsi="Arial"/>
          <w:lang w:val="en-US"/>
        </w:rPr>
        <w:t>) are abl</w:t>
      </w:r>
      <w:r w:rsidR="00263C82">
        <w:rPr>
          <w:rFonts w:ascii="Arial" w:hAnsi="Arial"/>
          <w:lang w:val="en-US"/>
        </w:rPr>
        <w:t>e to modulate their metabolism from phototrophic</w:t>
      </w:r>
      <w:r w:rsidR="006B6583">
        <w:rPr>
          <w:rFonts w:ascii="Arial" w:hAnsi="Arial"/>
          <w:lang w:val="en-US"/>
        </w:rPr>
        <w:t xml:space="preserve"> </w:t>
      </w:r>
      <w:r w:rsidR="00263C82">
        <w:rPr>
          <w:rFonts w:ascii="Arial" w:hAnsi="Arial"/>
          <w:lang w:val="en-US"/>
        </w:rPr>
        <w:t>to</w:t>
      </w:r>
      <w:r w:rsidR="006B6583">
        <w:rPr>
          <w:rFonts w:ascii="Arial" w:hAnsi="Arial"/>
          <w:lang w:val="en-US"/>
        </w:rPr>
        <w:t xml:space="preserve"> heterotroph</w:t>
      </w:r>
      <w:r w:rsidR="00263C82">
        <w:rPr>
          <w:rFonts w:ascii="Arial" w:hAnsi="Arial"/>
          <w:lang w:val="en-US"/>
        </w:rPr>
        <w:t>ic</w:t>
      </w:r>
      <w:r w:rsidR="006B6583">
        <w:rPr>
          <w:rFonts w:ascii="Arial" w:hAnsi="Arial"/>
          <w:lang w:val="en-US"/>
        </w:rPr>
        <w:t xml:space="preserve"> </w:t>
      </w:r>
      <w:del w:id="535" w:author="Lisa Wingate" w:date="2018-12-17T11:36:00Z">
        <w:r w:rsidR="006B6583" w:rsidDel="000D196E">
          <w:rPr>
            <w:rFonts w:ascii="Arial" w:hAnsi="Arial"/>
            <w:lang w:val="en-US"/>
          </w:rPr>
          <w:delText xml:space="preserve">with </w:delText>
        </w:r>
      </w:del>
      <w:r w:rsidR="006B6583" w:rsidRPr="00442BE4">
        <w:rPr>
          <w:rFonts w:ascii="Arial" w:hAnsi="Arial" w:hint="eastAsia"/>
          <w:lang w:val="en-US"/>
        </w:rPr>
        <w:t>assimilati</w:t>
      </w:r>
      <w:ins w:id="536" w:author="Lisa Wingate" w:date="2018-12-17T11:36:00Z">
        <w:r w:rsidR="000D196E">
          <w:rPr>
            <w:rFonts w:ascii="Arial" w:hAnsi="Arial"/>
            <w:lang w:val="en-US"/>
          </w:rPr>
          <w:t>ng</w:t>
        </w:r>
      </w:ins>
      <w:del w:id="537" w:author="Lisa Wingate" w:date="2018-12-17T11:36:00Z">
        <w:r w:rsidR="006B6583" w:rsidDel="000D196E">
          <w:rPr>
            <w:rFonts w:ascii="Arial" w:hAnsi="Arial"/>
            <w:lang w:val="en-US"/>
          </w:rPr>
          <w:delText>on</w:delText>
        </w:r>
      </w:del>
      <w:r w:rsidR="006B6583">
        <w:rPr>
          <w:rFonts w:ascii="Arial" w:hAnsi="Arial"/>
          <w:lang w:val="en-US"/>
        </w:rPr>
        <w:t xml:space="preserve"> </w:t>
      </w:r>
      <w:del w:id="538" w:author="Lisa Wingate" w:date="2018-12-17T11:36:00Z">
        <w:r w:rsidR="006B6583" w:rsidDel="000D196E">
          <w:rPr>
            <w:rFonts w:ascii="Arial" w:hAnsi="Arial"/>
            <w:lang w:val="en-US"/>
          </w:rPr>
          <w:delText>of</w:delText>
        </w:r>
        <w:r w:rsidR="006B6583" w:rsidRPr="00442BE4" w:rsidDel="000D196E">
          <w:rPr>
            <w:rFonts w:ascii="Arial" w:hAnsi="Arial" w:hint="eastAsia"/>
            <w:lang w:val="en-US"/>
          </w:rPr>
          <w:delText xml:space="preserve"> </w:delText>
        </w:r>
      </w:del>
      <w:r w:rsidR="006B6583" w:rsidRPr="00442BE4">
        <w:rPr>
          <w:rFonts w:ascii="Arial" w:hAnsi="Arial" w:hint="eastAsia"/>
          <w:lang w:val="en-US"/>
        </w:rPr>
        <w:t>dissolved organic carbon</w:t>
      </w:r>
      <w:r w:rsidR="006B6583">
        <w:rPr>
          <w:rFonts w:ascii="Arial" w:hAnsi="Arial"/>
          <w:lang w:val="en-US"/>
        </w:rPr>
        <w:t xml:space="preserve"> depending on </w:t>
      </w:r>
      <w:ins w:id="539" w:author="Lisa Wingate" w:date="2018-12-17T11:36:00Z">
        <w:r w:rsidR="000D196E">
          <w:rPr>
            <w:rFonts w:ascii="Arial" w:hAnsi="Arial"/>
            <w:lang w:val="en-US"/>
          </w:rPr>
          <w:t xml:space="preserve">prevalent </w:t>
        </w:r>
      </w:ins>
      <w:r w:rsidR="006B6583">
        <w:rPr>
          <w:rFonts w:ascii="Arial" w:hAnsi="Arial"/>
          <w:lang w:val="en-US"/>
        </w:rPr>
        <w:t xml:space="preserve">environmental conditions (Parker, 1961; Jones, 2000). Such trophic </w:t>
      </w:r>
      <w:ins w:id="540" w:author="Lisa Wingate" w:date="2018-12-17T11:37:00Z">
        <w:r w:rsidR="000D196E">
          <w:rPr>
            <w:rFonts w:ascii="Arial" w:hAnsi="Arial"/>
            <w:lang w:val="en-US"/>
          </w:rPr>
          <w:t xml:space="preserve">and flexible metabolic </w:t>
        </w:r>
      </w:ins>
      <w:r w:rsidR="006B6583">
        <w:rPr>
          <w:rFonts w:ascii="Arial" w:hAnsi="Arial"/>
          <w:lang w:val="en-US"/>
        </w:rPr>
        <w:t>strateg</w:t>
      </w:r>
      <w:ins w:id="541" w:author="Lisa Wingate" w:date="2018-12-17T11:37:00Z">
        <w:r w:rsidR="000D196E">
          <w:rPr>
            <w:rFonts w:ascii="Arial" w:hAnsi="Arial"/>
            <w:lang w:val="en-US"/>
          </w:rPr>
          <w:t>ies</w:t>
        </w:r>
      </w:ins>
      <w:del w:id="542" w:author="Lisa Wingate" w:date="2018-12-17T11:37:00Z">
        <w:r w:rsidR="006B6583" w:rsidDel="000D196E">
          <w:rPr>
            <w:rFonts w:ascii="Arial" w:hAnsi="Arial"/>
            <w:lang w:val="en-US"/>
          </w:rPr>
          <w:delText>y</w:delText>
        </w:r>
      </w:del>
      <w:r w:rsidR="006B6583">
        <w:rPr>
          <w:rFonts w:ascii="Arial" w:hAnsi="Arial"/>
          <w:lang w:val="en-US"/>
        </w:rPr>
        <w:t xml:space="preserve"> </w:t>
      </w:r>
      <w:del w:id="543" w:author="Lisa Wingate" w:date="2018-12-17T11:37:00Z">
        <w:r w:rsidR="006B6583" w:rsidDel="000D196E">
          <w:rPr>
            <w:rFonts w:ascii="Arial" w:hAnsi="Arial"/>
            <w:lang w:val="en-US"/>
          </w:rPr>
          <w:delText>is</w:delText>
        </w:r>
      </w:del>
      <w:ins w:id="544" w:author="Lisa Wingate" w:date="2018-12-17T11:37:00Z">
        <w:r w:rsidR="000D196E">
          <w:rPr>
            <w:rFonts w:ascii="Arial" w:hAnsi="Arial"/>
            <w:lang w:val="en-US"/>
          </w:rPr>
          <w:t>are</w:t>
        </w:r>
      </w:ins>
      <w:r w:rsidR="006B6583">
        <w:rPr>
          <w:rFonts w:ascii="Arial" w:hAnsi="Arial"/>
          <w:lang w:val="en-US"/>
        </w:rPr>
        <w:t xml:space="preserve"> an important competitive advantage in soils, where </w:t>
      </w:r>
      <w:del w:id="545" w:author="Lisa Wingate" w:date="2018-12-17T11:37:00Z">
        <w:r w:rsidR="006B6583" w:rsidDel="000D196E">
          <w:rPr>
            <w:rFonts w:ascii="Arial" w:hAnsi="Arial"/>
            <w:lang w:val="en-US"/>
          </w:rPr>
          <w:delText xml:space="preserve">the </w:delText>
        </w:r>
      </w:del>
      <w:r w:rsidR="006B6583">
        <w:rPr>
          <w:rFonts w:ascii="Arial" w:hAnsi="Arial"/>
          <w:lang w:val="en-US"/>
        </w:rPr>
        <w:t xml:space="preserve">light can </w:t>
      </w:r>
      <w:del w:id="546" w:author="Lisa Wingate" w:date="2018-12-17T11:37:00Z">
        <w:r w:rsidR="006B6583" w:rsidDel="000D196E">
          <w:rPr>
            <w:rFonts w:ascii="Arial" w:hAnsi="Arial"/>
            <w:lang w:val="en-US"/>
          </w:rPr>
          <w:delText xml:space="preserve">be </w:delText>
        </w:r>
      </w:del>
      <w:r w:rsidR="006B6583">
        <w:rPr>
          <w:rFonts w:ascii="Arial" w:hAnsi="Arial"/>
          <w:lang w:val="en-US"/>
        </w:rPr>
        <w:t xml:space="preserve">rapidly </w:t>
      </w:r>
      <w:ins w:id="547" w:author="Lisa Wingate" w:date="2018-12-17T11:37:00Z">
        <w:r w:rsidR="000D196E">
          <w:rPr>
            <w:rFonts w:ascii="Arial" w:hAnsi="Arial"/>
            <w:lang w:val="en-US"/>
          </w:rPr>
          <w:t xml:space="preserve">become </w:t>
        </w:r>
      </w:ins>
      <w:r w:rsidR="006B6583">
        <w:rPr>
          <w:rFonts w:ascii="Arial" w:hAnsi="Arial"/>
          <w:lang w:val="en-US"/>
        </w:rPr>
        <w:t>a limiting factor for</w:t>
      </w:r>
      <w:ins w:id="548" w:author="Lisa Wingate" w:date="2018-12-17T11:38:00Z">
        <w:r w:rsidR="000D196E">
          <w:rPr>
            <w:rFonts w:ascii="Arial" w:hAnsi="Arial"/>
            <w:lang w:val="en-US"/>
          </w:rPr>
          <w:t xml:space="preserve"> obligate autotroph</w:t>
        </w:r>
      </w:ins>
      <w:ins w:id="549" w:author="Lisa Wingate" w:date="2018-12-17T11:39:00Z">
        <w:r w:rsidR="000D196E">
          <w:rPr>
            <w:rFonts w:ascii="Arial" w:hAnsi="Arial"/>
            <w:lang w:val="en-US"/>
          </w:rPr>
          <w:t>s</w:t>
        </w:r>
      </w:ins>
      <w:ins w:id="550" w:author="Lisa Wingate" w:date="2018-12-17T11:38:00Z">
        <w:r w:rsidR="000D196E">
          <w:rPr>
            <w:rFonts w:ascii="Arial" w:hAnsi="Arial"/>
            <w:lang w:val="en-US"/>
          </w:rPr>
          <w:t xml:space="preserve"> </w:t>
        </w:r>
      </w:ins>
      <w:del w:id="551" w:author="Lisa Wingate" w:date="2018-12-17T11:38:00Z">
        <w:r w:rsidR="006B6583" w:rsidDel="000D196E">
          <w:rPr>
            <w:rFonts w:ascii="Arial" w:hAnsi="Arial"/>
            <w:lang w:val="en-US"/>
          </w:rPr>
          <w:delText xml:space="preserve"> strict</w:delText>
        </w:r>
      </w:del>
      <w:del w:id="552" w:author="Lisa Wingate" w:date="2018-12-17T11:37:00Z">
        <w:r w:rsidR="006B6583" w:rsidDel="000D196E">
          <w:rPr>
            <w:rFonts w:ascii="Arial" w:hAnsi="Arial"/>
            <w:lang w:val="en-US"/>
          </w:rPr>
          <w:delText>ly</w:delText>
        </w:r>
      </w:del>
      <w:del w:id="553" w:author="Lisa Wingate" w:date="2018-12-17T11:38:00Z">
        <w:r w:rsidR="006B6583" w:rsidDel="000D196E">
          <w:rPr>
            <w:rFonts w:ascii="Arial" w:hAnsi="Arial"/>
            <w:lang w:val="en-US"/>
          </w:rPr>
          <w:delText xml:space="preserve"> photosynthetic growth </w:delText>
        </w:r>
      </w:del>
      <w:r w:rsidR="006B6583">
        <w:rPr>
          <w:rFonts w:ascii="Arial" w:hAnsi="Arial"/>
          <w:lang w:val="en-US"/>
        </w:rPr>
        <w:t>(Stark et al., 1981)</w:t>
      </w:r>
      <w:ins w:id="554" w:author="Lisa Wingate" w:date="2018-12-17T11:39:00Z">
        <w:r w:rsidR="000D196E">
          <w:rPr>
            <w:rFonts w:ascii="Arial" w:hAnsi="Arial"/>
            <w:lang w:val="en-US"/>
          </w:rPr>
          <w:t xml:space="preserve"> during photosynthetic growth</w:t>
        </w:r>
      </w:ins>
      <w:del w:id="555" w:author="Lisa Wingate" w:date="2018-12-17T11:39:00Z">
        <w:r w:rsidR="006B6583" w:rsidDel="000D196E">
          <w:rPr>
            <w:rFonts w:ascii="Arial" w:hAnsi="Arial"/>
            <w:lang w:val="en-US"/>
          </w:rPr>
          <w:delText>,</w:delText>
        </w:r>
      </w:del>
      <w:r w:rsidR="006B6583">
        <w:rPr>
          <w:rFonts w:ascii="Arial" w:hAnsi="Arial"/>
          <w:lang w:val="en-US"/>
        </w:rPr>
        <w:t xml:space="preserve"> as </w:t>
      </w:r>
      <w:del w:id="556" w:author="Lisa Wingate" w:date="2018-12-17T11:39:00Z">
        <w:r w:rsidR="006B6583" w:rsidDel="000D196E">
          <w:rPr>
            <w:rFonts w:ascii="Arial" w:hAnsi="Arial"/>
            <w:lang w:val="en-US"/>
          </w:rPr>
          <w:delText xml:space="preserve">it was </w:delText>
        </w:r>
      </w:del>
      <w:r w:rsidR="006B6583">
        <w:rPr>
          <w:rFonts w:ascii="Arial" w:hAnsi="Arial"/>
          <w:lang w:val="en-US"/>
        </w:rPr>
        <w:t>reported in lakes (</w:t>
      </w:r>
      <w:r w:rsidR="006B6583" w:rsidRPr="003F6F90">
        <w:rPr>
          <w:rFonts w:ascii="Arial" w:hAnsi="Arial" w:hint="eastAsia"/>
          <w:lang w:val="en-US"/>
        </w:rPr>
        <w:t>Porter, 1988</w:t>
      </w:r>
      <w:r w:rsidR="006B6583">
        <w:rPr>
          <w:rFonts w:ascii="Arial" w:hAnsi="Arial"/>
          <w:lang w:val="en-US"/>
        </w:rPr>
        <w:t xml:space="preserve">). </w:t>
      </w:r>
      <w:r w:rsidR="00263C82">
        <w:rPr>
          <w:rFonts w:ascii="Arial" w:hAnsi="Arial"/>
          <w:lang w:val="en-US"/>
        </w:rPr>
        <w:t>In our study,</w:t>
      </w:r>
      <w:r w:rsidR="006B6583">
        <w:rPr>
          <w:rFonts w:ascii="Arial" w:hAnsi="Arial"/>
          <w:lang w:val="en-US"/>
        </w:rPr>
        <w:t xml:space="preserve"> the dominance of some eukaryotic </w:t>
      </w:r>
      <w:r w:rsidR="006B6583" w:rsidRPr="009B3F26">
        <w:rPr>
          <w:rFonts w:ascii="Arial" w:hAnsi="Arial"/>
          <w:i/>
          <w:lang w:val="en-US"/>
        </w:rPr>
        <w:t>classes</w:t>
      </w:r>
      <w:r w:rsidR="006B6583">
        <w:rPr>
          <w:rFonts w:ascii="Arial" w:hAnsi="Arial"/>
          <w:lang w:val="en-US"/>
        </w:rPr>
        <w:t xml:space="preserve"> of </w:t>
      </w:r>
      <w:r w:rsidR="00263C82">
        <w:rPr>
          <w:rFonts w:ascii="Arial" w:hAnsi="Arial"/>
          <w:lang w:val="en-US"/>
        </w:rPr>
        <w:t>micro</w:t>
      </w:r>
      <w:r w:rsidR="006B6583">
        <w:rPr>
          <w:rFonts w:ascii="Arial" w:hAnsi="Arial"/>
          <w:lang w:val="en-US"/>
        </w:rPr>
        <w:t>algae u</w:t>
      </w:r>
      <w:r w:rsidR="00263C82">
        <w:rPr>
          <w:rFonts w:ascii="Arial" w:hAnsi="Arial"/>
          <w:lang w:val="en-US"/>
        </w:rPr>
        <w:t>nder continuous dark conditions</w:t>
      </w:r>
      <w:r w:rsidR="006B6583">
        <w:rPr>
          <w:rFonts w:ascii="Arial" w:hAnsi="Arial"/>
          <w:lang w:val="en-US"/>
        </w:rPr>
        <w:t xml:space="preserve"> stressed that they </w:t>
      </w:r>
      <w:r w:rsidR="00263C82">
        <w:rPr>
          <w:rFonts w:ascii="Arial" w:hAnsi="Arial"/>
          <w:lang w:val="en-US"/>
        </w:rPr>
        <w:t xml:space="preserve">may be </w:t>
      </w:r>
      <w:del w:id="557" w:author="Lisa Wingate" w:date="2018-12-17T11:40:00Z">
        <w:r w:rsidR="00263C82" w:rsidDel="000D196E">
          <w:rPr>
            <w:rFonts w:ascii="Arial" w:hAnsi="Arial"/>
            <w:lang w:val="en-US"/>
          </w:rPr>
          <w:delText xml:space="preserve">able </w:delText>
        </w:r>
      </w:del>
      <w:ins w:id="558" w:author="Lisa Wingate" w:date="2018-12-17T11:40:00Z">
        <w:r w:rsidR="000D196E">
          <w:rPr>
            <w:rFonts w:ascii="Arial" w:hAnsi="Arial"/>
            <w:lang w:val="en-US"/>
          </w:rPr>
          <w:t>equally adapted</w:t>
        </w:r>
        <w:r w:rsidR="000D196E">
          <w:rPr>
            <w:rFonts w:ascii="Arial" w:hAnsi="Arial"/>
            <w:lang w:val="en-US"/>
          </w:rPr>
          <w:t xml:space="preserve"> </w:t>
        </w:r>
      </w:ins>
      <w:r w:rsidR="00263C82">
        <w:rPr>
          <w:rFonts w:ascii="Arial" w:hAnsi="Arial"/>
          <w:lang w:val="en-US"/>
        </w:rPr>
        <w:t>to</w:t>
      </w:r>
      <w:r w:rsidR="002E4EC3">
        <w:rPr>
          <w:rFonts w:ascii="Arial" w:hAnsi="Arial"/>
          <w:lang w:val="en-US"/>
        </w:rPr>
        <w:t xml:space="preserve"> </w:t>
      </w:r>
      <w:del w:id="559" w:author="Lisa Wingate" w:date="2018-12-17T11:40:00Z">
        <w:r w:rsidR="002E4EC3" w:rsidDel="000D196E">
          <w:rPr>
            <w:rFonts w:ascii="Arial" w:hAnsi="Arial"/>
            <w:lang w:val="en-US"/>
          </w:rPr>
          <w:delText>subsist on</w:delText>
        </w:r>
      </w:del>
      <w:ins w:id="560" w:author="Lisa Wingate" w:date="2018-12-17T11:40:00Z">
        <w:r w:rsidR="000D196E">
          <w:rPr>
            <w:rFonts w:ascii="Arial" w:hAnsi="Arial"/>
            <w:lang w:val="en-US"/>
          </w:rPr>
          <w:t>survive using</w:t>
        </w:r>
      </w:ins>
      <w:r w:rsidR="002E4EC3">
        <w:rPr>
          <w:rFonts w:ascii="Arial" w:hAnsi="Arial"/>
          <w:lang w:val="en-US"/>
        </w:rPr>
        <w:t xml:space="preserve"> obligate </w:t>
      </w:r>
      <w:r w:rsidR="00DB3EAC">
        <w:rPr>
          <w:rFonts w:ascii="Arial" w:hAnsi="Arial"/>
          <w:lang w:val="en-US"/>
        </w:rPr>
        <w:t xml:space="preserve">chemoheterotrophic metabolism. </w:t>
      </w:r>
      <w:del w:id="561" w:author="Lisa Wingate" w:date="2018-12-17T11:40:00Z">
        <w:r w:rsidR="00DB3EAC" w:rsidDel="000D196E">
          <w:rPr>
            <w:rFonts w:ascii="Arial" w:hAnsi="Arial"/>
            <w:lang w:val="en-US"/>
          </w:rPr>
          <w:delText>Contrastingly</w:delText>
        </w:r>
      </w:del>
      <w:ins w:id="562" w:author="Lisa Wingate" w:date="2018-12-17T11:40:00Z">
        <w:r w:rsidR="000D196E">
          <w:rPr>
            <w:rFonts w:ascii="Arial" w:hAnsi="Arial"/>
            <w:lang w:val="en-US"/>
          </w:rPr>
          <w:t>In contrast</w:t>
        </w:r>
      </w:ins>
      <w:r w:rsidR="00DB3EAC">
        <w:rPr>
          <w:rFonts w:ascii="Arial" w:hAnsi="Arial"/>
          <w:lang w:val="en-US"/>
        </w:rPr>
        <w:t>,</w:t>
      </w:r>
      <w:r w:rsidR="006B6583">
        <w:rPr>
          <w:rFonts w:ascii="Arial" w:hAnsi="Arial"/>
          <w:lang w:val="en-US"/>
        </w:rPr>
        <w:t xml:space="preserve"> </w:t>
      </w:r>
      <w:r w:rsidR="00DB3EAC">
        <w:rPr>
          <w:rFonts w:ascii="Arial" w:hAnsi="Arial"/>
          <w:lang w:val="en-US"/>
        </w:rPr>
        <w:t>C</w:t>
      </w:r>
      <w:r w:rsidR="006B6583">
        <w:rPr>
          <w:rFonts w:ascii="Arial" w:hAnsi="Arial"/>
          <w:lang w:val="en-US"/>
        </w:rPr>
        <w:t xml:space="preserve">yanobacteria with strict </w:t>
      </w:r>
      <w:proofErr w:type="spellStart"/>
      <w:r w:rsidR="006B6583">
        <w:rPr>
          <w:rFonts w:ascii="Arial" w:hAnsi="Arial"/>
          <w:lang w:val="en-US"/>
        </w:rPr>
        <w:t>mixotrophic</w:t>
      </w:r>
      <w:proofErr w:type="spellEnd"/>
      <w:r w:rsidR="006B6583">
        <w:rPr>
          <w:rFonts w:ascii="Arial" w:hAnsi="Arial"/>
          <w:lang w:val="en-US"/>
        </w:rPr>
        <w:t xml:space="preserve"> capacities </w:t>
      </w:r>
      <w:r w:rsidR="00263C82">
        <w:rPr>
          <w:rFonts w:ascii="Arial" w:hAnsi="Arial"/>
          <w:lang w:val="en-US"/>
        </w:rPr>
        <w:t xml:space="preserve">may not </w:t>
      </w:r>
      <w:r w:rsidR="00665E5C">
        <w:rPr>
          <w:rFonts w:ascii="Arial" w:hAnsi="Arial"/>
          <w:lang w:val="en-US"/>
        </w:rPr>
        <w:t xml:space="preserve">be </w:t>
      </w:r>
      <w:ins w:id="563" w:author="Lisa Wingate" w:date="2018-12-17T11:41:00Z">
        <w:r w:rsidR="000D196E">
          <w:rPr>
            <w:rFonts w:ascii="Arial" w:hAnsi="Arial"/>
            <w:lang w:val="en-US"/>
          </w:rPr>
          <w:t xml:space="preserve">as </w:t>
        </w:r>
      </w:ins>
      <w:r w:rsidR="00263C82">
        <w:rPr>
          <w:rFonts w:ascii="Arial" w:hAnsi="Arial"/>
          <w:lang w:val="en-US"/>
        </w:rPr>
        <w:t xml:space="preserve">able </w:t>
      </w:r>
      <w:r w:rsidR="00AE00E7">
        <w:rPr>
          <w:rFonts w:ascii="Arial" w:hAnsi="Arial"/>
          <w:lang w:val="en-US"/>
        </w:rPr>
        <w:t>to</w:t>
      </w:r>
      <w:r w:rsidR="006B6583">
        <w:rPr>
          <w:rFonts w:ascii="Arial" w:hAnsi="Arial"/>
          <w:lang w:val="en-US"/>
        </w:rPr>
        <w:t xml:space="preserve"> </w:t>
      </w:r>
      <w:ins w:id="564" w:author="Lisa Wingate" w:date="2018-12-17T11:41:00Z">
        <w:r w:rsidR="000D196E">
          <w:rPr>
            <w:rFonts w:ascii="Arial" w:hAnsi="Arial"/>
            <w:lang w:val="en-US"/>
          </w:rPr>
          <w:t>grow</w:t>
        </w:r>
        <w:r w:rsidR="000D196E" w:rsidDel="000D196E">
          <w:rPr>
            <w:rFonts w:ascii="Arial" w:hAnsi="Arial"/>
            <w:lang w:val="en-US"/>
          </w:rPr>
          <w:t xml:space="preserve"> </w:t>
        </w:r>
      </w:ins>
      <w:del w:id="565" w:author="Lisa Wingate" w:date="2018-12-17T11:41:00Z">
        <w:r w:rsidR="006B6583" w:rsidDel="000D196E">
          <w:rPr>
            <w:rFonts w:ascii="Arial" w:hAnsi="Arial"/>
            <w:lang w:val="en-US"/>
          </w:rPr>
          <w:delText xml:space="preserve">efficiently </w:delText>
        </w:r>
      </w:del>
      <w:ins w:id="566" w:author="Lisa Wingate" w:date="2018-12-17T11:41:00Z">
        <w:r w:rsidR="000D196E">
          <w:rPr>
            <w:rFonts w:ascii="Arial" w:hAnsi="Arial"/>
            <w:lang w:val="en-US"/>
          </w:rPr>
          <w:t>efficiently</w:t>
        </w:r>
        <w:r w:rsidR="000D196E">
          <w:rPr>
            <w:rFonts w:ascii="Arial" w:hAnsi="Arial"/>
            <w:lang w:val="en-US"/>
          </w:rPr>
          <w:t xml:space="preserve"> </w:t>
        </w:r>
      </w:ins>
      <w:del w:id="567" w:author="Lisa Wingate" w:date="2018-12-17T11:41:00Z">
        <w:r w:rsidR="006B6583" w:rsidDel="000D196E">
          <w:rPr>
            <w:rFonts w:ascii="Arial" w:hAnsi="Arial"/>
            <w:lang w:val="en-US"/>
          </w:rPr>
          <w:delText xml:space="preserve">grow </w:delText>
        </w:r>
        <w:r w:rsidR="00AE00E7" w:rsidDel="000D196E">
          <w:rPr>
            <w:rFonts w:ascii="Arial" w:hAnsi="Arial"/>
            <w:lang w:val="en-US"/>
          </w:rPr>
          <w:delText>through</w:delText>
        </w:r>
      </w:del>
      <w:ins w:id="568" w:author="Lisa Wingate" w:date="2018-12-17T11:41:00Z">
        <w:r w:rsidR="000D196E">
          <w:rPr>
            <w:rFonts w:ascii="Arial" w:hAnsi="Arial"/>
            <w:lang w:val="en-US"/>
          </w:rPr>
          <w:t>using</w:t>
        </w:r>
      </w:ins>
      <w:r w:rsidR="006B6583">
        <w:rPr>
          <w:rFonts w:ascii="Arial" w:hAnsi="Arial"/>
          <w:lang w:val="en-US"/>
        </w:rPr>
        <w:t xml:space="preserve"> </w:t>
      </w:r>
      <w:proofErr w:type="spellStart"/>
      <w:r w:rsidR="006B6583">
        <w:rPr>
          <w:rFonts w:ascii="Arial" w:hAnsi="Arial"/>
          <w:lang w:val="en-US"/>
        </w:rPr>
        <w:t>chemoheterotrophy</w:t>
      </w:r>
      <w:proofErr w:type="spellEnd"/>
      <w:r w:rsidR="006B6583">
        <w:rPr>
          <w:rFonts w:ascii="Arial" w:hAnsi="Arial"/>
          <w:lang w:val="en-US"/>
        </w:rPr>
        <w:t xml:space="preserve"> under long period</w:t>
      </w:r>
      <w:r w:rsidR="00665E5C">
        <w:rPr>
          <w:rFonts w:ascii="Arial" w:hAnsi="Arial"/>
          <w:lang w:val="en-US"/>
        </w:rPr>
        <w:t>s of time</w:t>
      </w:r>
      <w:r w:rsidR="006B6583">
        <w:rPr>
          <w:rFonts w:ascii="Arial" w:hAnsi="Arial"/>
          <w:lang w:val="en-US"/>
        </w:rPr>
        <w:t xml:space="preserve"> (</w:t>
      </w:r>
      <w:proofErr w:type="spellStart"/>
      <w:r w:rsidR="006B6583">
        <w:rPr>
          <w:rFonts w:ascii="Arial" w:hAnsi="Arial"/>
          <w:lang w:val="en-US"/>
        </w:rPr>
        <w:t>Rippka</w:t>
      </w:r>
      <w:proofErr w:type="spellEnd"/>
      <w:r w:rsidR="006B6583">
        <w:rPr>
          <w:rFonts w:ascii="Arial" w:hAnsi="Arial"/>
          <w:lang w:val="en-US"/>
        </w:rPr>
        <w:t>, 1972). Moreover, the relative</w:t>
      </w:r>
      <w:ins w:id="569" w:author="Lisa Wingate" w:date="2018-12-17T11:42:00Z">
        <w:r w:rsidR="000D196E">
          <w:rPr>
            <w:rFonts w:ascii="Arial" w:hAnsi="Arial"/>
            <w:lang w:val="en-US"/>
          </w:rPr>
          <w:t>ly</w:t>
        </w:r>
      </w:ins>
      <w:r w:rsidR="006B6583">
        <w:rPr>
          <w:rFonts w:ascii="Arial" w:hAnsi="Arial"/>
          <w:lang w:val="en-US"/>
        </w:rPr>
        <w:t xml:space="preserve"> strong occurrence of </w:t>
      </w:r>
      <w:del w:id="570" w:author="Lisa Wingate" w:date="2018-12-17T11:42:00Z">
        <w:r w:rsidR="006B6583" w:rsidDel="000D196E">
          <w:rPr>
            <w:rFonts w:ascii="Arial" w:hAnsi="Arial"/>
            <w:lang w:val="en-US"/>
          </w:rPr>
          <w:delText xml:space="preserve">some </w:delText>
        </w:r>
      </w:del>
      <w:ins w:id="571" w:author="Lisa Wingate" w:date="2018-12-17T11:42:00Z">
        <w:r w:rsidR="000D196E">
          <w:rPr>
            <w:rFonts w:ascii="Arial" w:hAnsi="Arial"/>
            <w:lang w:val="en-US"/>
          </w:rPr>
          <w:t>certain</w:t>
        </w:r>
        <w:r w:rsidR="000D196E">
          <w:rPr>
            <w:rFonts w:ascii="Arial" w:hAnsi="Arial"/>
            <w:lang w:val="en-US"/>
          </w:rPr>
          <w:t xml:space="preserve"> </w:t>
        </w:r>
      </w:ins>
      <w:r w:rsidR="006B6583" w:rsidRPr="00FB21C8">
        <w:rPr>
          <w:rFonts w:ascii="Arial" w:hAnsi="Arial"/>
          <w:i/>
          <w:lang w:val="en-US"/>
        </w:rPr>
        <w:t>species</w:t>
      </w:r>
      <w:r w:rsidR="006B6583">
        <w:rPr>
          <w:rFonts w:ascii="Arial" w:hAnsi="Arial"/>
          <w:lang w:val="en-US"/>
        </w:rPr>
        <w:t xml:space="preserve"> </w:t>
      </w:r>
      <w:r w:rsidR="00665E5C">
        <w:rPr>
          <w:rFonts w:ascii="Arial" w:hAnsi="Arial"/>
          <w:lang w:val="en-US"/>
        </w:rPr>
        <w:t>(</w:t>
      </w:r>
      <w:r w:rsidR="00665E5C" w:rsidRPr="00665E5C">
        <w:rPr>
          <w:rFonts w:ascii="Arial" w:hAnsi="Arial"/>
          <w:i/>
          <w:lang w:val="en-US"/>
        </w:rPr>
        <w:t>e.g.</w:t>
      </w:r>
      <w:r w:rsidR="006B6583">
        <w:rPr>
          <w:rFonts w:ascii="Arial" w:hAnsi="Arial"/>
          <w:lang w:val="en-US"/>
        </w:rPr>
        <w:t xml:space="preserve"> </w:t>
      </w:r>
      <w:proofErr w:type="spellStart"/>
      <w:r w:rsidR="006B6583" w:rsidRPr="0088077D">
        <w:rPr>
          <w:rFonts w:ascii="Arial" w:hAnsi="Arial" w:hint="eastAsia"/>
          <w:i/>
          <w:lang w:val="en-US"/>
        </w:rPr>
        <w:t>Vaucheriaceae</w:t>
      </w:r>
      <w:proofErr w:type="spellEnd"/>
      <w:r w:rsidR="00665E5C" w:rsidRPr="00665E5C">
        <w:rPr>
          <w:rFonts w:ascii="Arial" w:hAnsi="Arial"/>
          <w:lang w:val="en-US"/>
        </w:rPr>
        <w:t>)</w:t>
      </w:r>
      <w:r w:rsidR="00665E5C">
        <w:rPr>
          <w:rFonts w:ascii="Arial" w:hAnsi="Arial"/>
          <w:lang w:val="en-US"/>
        </w:rPr>
        <w:t>,</w:t>
      </w:r>
      <w:r w:rsidR="006B6583">
        <w:rPr>
          <w:rFonts w:ascii="Arial" w:hAnsi="Arial"/>
          <w:lang w:val="en-US"/>
        </w:rPr>
        <w:t xml:space="preserve"> </w:t>
      </w:r>
      <w:ins w:id="572" w:author="Lisa Wingate" w:date="2018-12-17T11:42:00Z">
        <w:r w:rsidR="000D196E">
          <w:rPr>
            <w:rFonts w:ascii="Arial" w:hAnsi="Arial"/>
            <w:lang w:val="en-US"/>
          </w:rPr>
          <w:t xml:space="preserve">currently </w:t>
        </w:r>
      </w:ins>
      <w:r w:rsidR="006B6583">
        <w:rPr>
          <w:rFonts w:ascii="Arial" w:hAnsi="Arial"/>
          <w:lang w:val="en-US"/>
        </w:rPr>
        <w:t xml:space="preserve">not </w:t>
      </w:r>
      <w:del w:id="573" w:author="Lisa Wingate" w:date="2018-12-17T11:43:00Z">
        <w:r w:rsidR="006B6583" w:rsidDel="000D196E">
          <w:rPr>
            <w:rFonts w:ascii="Arial" w:hAnsi="Arial"/>
            <w:lang w:val="en-US"/>
          </w:rPr>
          <w:delText xml:space="preserve">reported </w:delText>
        </w:r>
      </w:del>
      <w:ins w:id="574" w:author="Lisa Wingate" w:date="2018-12-17T11:43:00Z">
        <w:r w:rsidR="000D196E">
          <w:rPr>
            <w:rFonts w:ascii="Arial" w:hAnsi="Arial"/>
            <w:lang w:val="en-US"/>
          </w:rPr>
          <w:t>consider</w:t>
        </w:r>
        <w:r w:rsidR="000D196E">
          <w:rPr>
            <w:rFonts w:ascii="Arial" w:hAnsi="Arial"/>
            <w:lang w:val="en-US"/>
          </w:rPr>
          <w:t xml:space="preserve">ed </w:t>
        </w:r>
      </w:ins>
      <w:r w:rsidR="006B6583">
        <w:rPr>
          <w:rFonts w:ascii="Arial" w:hAnsi="Arial"/>
          <w:lang w:val="en-US"/>
        </w:rPr>
        <w:t xml:space="preserve">as </w:t>
      </w:r>
      <w:proofErr w:type="spellStart"/>
      <w:r w:rsidR="006B6583">
        <w:rPr>
          <w:rFonts w:ascii="Arial" w:hAnsi="Arial"/>
          <w:lang w:val="en-US"/>
        </w:rPr>
        <w:t>mixotroph</w:t>
      </w:r>
      <w:r w:rsidR="00665E5C">
        <w:rPr>
          <w:rFonts w:ascii="Arial" w:hAnsi="Arial"/>
          <w:lang w:val="en-US"/>
        </w:rPr>
        <w:t>s</w:t>
      </w:r>
      <w:proofErr w:type="spellEnd"/>
      <w:r w:rsidR="006B6583">
        <w:rPr>
          <w:rFonts w:ascii="Arial" w:hAnsi="Arial"/>
          <w:lang w:val="en-US"/>
        </w:rPr>
        <w:t xml:space="preserve"> (</w:t>
      </w:r>
      <w:proofErr w:type="spellStart"/>
      <w:r w:rsidR="006B6583">
        <w:rPr>
          <w:rFonts w:ascii="Arial" w:hAnsi="Arial"/>
          <w:lang w:val="en-US"/>
        </w:rPr>
        <w:t>Kviderov</w:t>
      </w:r>
      <w:r w:rsidR="006B6583" w:rsidRPr="00C02E3E">
        <w:rPr>
          <w:rFonts w:ascii="Arial" w:hAnsi="Arial" w:cs="Arial"/>
          <w:lang w:val="en-US"/>
        </w:rPr>
        <w:t>á</w:t>
      </w:r>
      <w:proofErr w:type="spellEnd"/>
      <w:r w:rsidR="006B6583" w:rsidRPr="00C02E3E">
        <w:rPr>
          <w:rFonts w:ascii="Arial" w:hAnsi="Arial" w:cs="Arial"/>
          <w:lang w:val="en-US"/>
        </w:rPr>
        <w:t xml:space="preserve"> </w:t>
      </w:r>
      <w:r w:rsidR="006B6583">
        <w:rPr>
          <w:rFonts w:ascii="Arial" w:hAnsi="Arial"/>
          <w:lang w:val="en-US"/>
        </w:rPr>
        <w:t xml:space="preserve">et al., 2018) </w:t>
      </w:r>
      <w:r w:rsidR="002E4EC3">
        <w:rPr>
          <w:rFonts w:ascii="Arial" w:hAnsi="Arial"/>
          <w:lang w:val="en-US"/>
        </w:rPr>
        <w:t xml:space="preserve">may </w:t>
      </w:r>
      <w:del w:id="575" w:author="Lisa Wingate" w:date="2018-12-17T11:43:00Z">
        <w:r w:rsidR="002E4EC3" w:rsidDel="000D196E">
          <w:rPr>
            <w:rFonts w:ascii="Arial" w:hAnsi="Arial"/>
            <w:lang w:val="en-US"/>
          </w:rPr>
          <w:delText xml:space="preserve">reflect </w:delText>
        </w:r>
      </w:del>
      <w:ins w:id="576" w:author="Lisa Wingate" w:date="2018-12-17T11:43:00Z">
        <w:r w:rsidR="000D196E">
          <w:rPr>
            <w:rFonts w:ascii="Arial" w:hAnsi="Arial"/>
            <w:lang w:val="en-US"/>
          </w:rPr>
          <w:t xml:space="preserve">result an </w:t>
        </w:r>
      </w:ins>
      <w:del w:id="577" w:author="Lisa Wingate" w:date="2018-12-17T11:43:00Z">
        <w:r w:rsidR="002E4EC3" w:rsidDel="000D196E">
          <w:rPr>
            <w:rFonts w:ascii="Arial" w:hAnsi="Arial"/>
            <w:lang w:val="en-US"/>
          </w:rPr>
          <w:delText xml:space="preserve">the </w:delText>
        </w:r>
      </w:del>
      <w:r w:rsidR="002E4EC3">
        <w:rPr>
          <w:rFonts w:ascii="Arial" w:hAnsi="Arial"/>
          <w:lang w:val="en-US"/>
        </w:rPr>
        <w:t>ability of these organisms to switch to</w:t>
      </w:r>
      <w:r w:rsidR="006B6583">
        <w:rPr>
          <w:rFonts w:ascii="Arial" w:hAnsi="Arial"/>
          <w:lang w:val="en-US"/>
        </w:rPr>
        <w:t xml:space="preserve"> </w:t>
      </w:r>
      <w:ins w:id="578" w:author="Lisa Wingate" w:date="2018-12-17T11:43:00Z">
        <w:r w:rsidR="000D196E">
          <w:rPr>
            <w:rFonts w:ascii="Arial" w:hAnsi="Arial"/>
            <w:lang w:val="en-US"/>
          </w:rPr>
          <w:t xml:space="preserve">a </w:t>
        </w:r>
      </w:ins>
      <w:r w:rsidR="006B6583">
        <w:rPr>
          <w:rFonts w:ascii="Arial" w:hAnsi="Arial"/>
          <w:lang w:val="en-US"/>
        </w:rPr>
        <w:t>dormant stage</w:t>
      </w:r>
      <w:r w:rsidR="002E4EC3">
        <w:rPr>
          <w:rFonts w:ascii="Arial" w:hAnsi="Arial"/>
          <w:lang w:val="en-US"/>
        </w:rPr>
        <w:t xml:space="preserve"> </w:t>
      </w:r>
      <w:ins w:id="579" w:author="Lisa Wingate" w:date="2018-12-17T11:44:00Z">
        <w:r w:rsidR="000D196E">
          <w:rPr>
            <w:rFonts w:ascii="Arial" w:hAnsi="Arial"/>
            <w:lang w:val="en-US"/>
          </w:rPr>
          <w:t xml:space="preserve">during </w:t>
        </w:r>
        <w:proofErr w:type="spellStart"/>
        <w:r w:rsidR="000D196E">
          <w:rPr>
            <w:rFonts w:ascii="Arial" w:hAnsi="Arial"/>
            <w:lang w:val="en-US"/>
          </w:rPr>
          <w:t>unfavourable</w:t>
        </w:r>
        <w:proofErr w:type="spellEnd"/>
        <w:r w:rsidR="000D196E">
          <w:rPr>
            <w:rFonts w:ascii="Arial" w:hAnsi="Arial"/>
            <w:lang w:val="en-US"/>
          </w:rPr>
          <w:t xml:space="preserve"> conditions </w:t>
        </w:r>
      </w:ins>
      <w:r w:rsidR="002E4EC3">
        <w:rPr>
          <w:rFonts w:ascii="Arial" w:hAnsi="Arial"/>
          <w:lang w:val="en-US"/>
        </w:rPr>
        <w:t>and produce resistance forms</w:t>
      </w:r>
      <w:r w:rsidR="006B6583">
        <w:rPr>
          <w:rFonts w:ascii="Arial" w:hAnsi="Arial"/>
          <w:lang w:val="en-US"/>
        </w:rPr>
        <w:t xml:space="preserve"> (</w:t>
      </w:r>
      <w:r w:rsidR="006B6583" w:rsidRPr="002E4EC3">
        <w:rPr>
          <w:rFonts w:ascii="Arial" w:hAnsi="Arial"/>
          <w:i/>
          <w:lang w:val="en-US"/>
        </w:rPr>
        <w:t>i.e.</w:t>
      </w:r>
      <w:r w:rsidR="006B6583">
        <w:rPr>
          <w:rFonts w:ascii="Arial" w:hAnsi="Arial"/>
          <w:lang w:val="en-US"/>
        </w:rPr>
        <w:t xml:space="preserve"> </w:t>
      </w:r>
      <w:proofErr w:type="spellStart"/>
      <w:r w:rsidR="006B6583">
        <w:rPr>
          <w:rFonts w:ascii="Arial" w:hAnsi="Arial"/>
          <w:lang w:val="en-US"/>
        </w:rPr>
        <w:t>zygospore</w:t>
      </w:r>
      <w:proofErr w:type="spellEnd"/>
      <w:r w:rsidR="006B6583">
        <w:rPr>
          <w:rFonts w:ascii="Arial" w:hAnsi="Arial"/>
          <w:lang w:val="en-US"/>
        </w:rPr>
        <w:t xml:space="preserve">, </w:t>
      </w:r>
      <w:proofErr w:type="spellStart"/>
      <w:r w:rsidR="006B6583">
        <w:rPr>
          <w:rFonts w:ascii="Arial" w:hAnsi="Arial"/>
          <w:lang w:val="en-US"/>
        </w:rPr>
        <w:t>akinetes</w:t>
      </w:r>
      <w:proofErr w:type="spellEnd"/>
      <w:r w:rsidR="006B6583">
        <w:rPr>
          <w:rFonts w:ascii="Arial" w:hAnsi="Arial"/>
          <w:lang w:val="en-US"/>
        </w:rPr>
        <w:t xml:space="preserve">, zoospores). </w:t>
      </w:r>
      <w:r w:rsidR="00665E5C">
        <w:rPr>
          <w:rFonts w:ascii="Arial" w:hAnsi="Arial"/>
          <w:lang w:val="en-US"/>
        </w:rPr>
        <w:t>S</w:t>
      </w:r>
      <w:r w:rsidR="006B6583">
        <w:rPr>
          <w:rFonts w:ascii="Arial" w:hAnsi="Arial"/>
          <w:lang w:val="en-US"/>
        </w:rPr>
        <w:t xml:space="preserve">uch forms of resistance or dispersal stages </w:t>
      </w:r>
      <w:r w:rsidR="00665E5C">
        <w:rPr>
          <w:rFonts w:ascii="Arial" w:hAnsi="Arial"/>
          <w:lang w:val="en-US"/>
        </w:rPr>
        <w:t>have</w:t>
      </w:r>
      <w:r w:rsidR="000022E5">
        <w:rPr>
          <w:rFonts w:ascii="Arial" w:hAnsi="Arial"/>
          <w:lang w:val="en-US"/>
        </w:rPr>
        <w:t xml:space="preserve"> been reported for</w:t>
      </w:r>
      <w:r w:rsidR="006B6583">
        <w:rPr>
          <w:rFonts w:ascii="Arial" w:hAnsi="Arial"/>
          <w:lang w:val="en-US"/>
        </w:rPr>
        <w:t xml:space="preserve"> a wide range of </w:t>
      </w:r>
      <w:r w:rsidR="000A192C">
        <w:rPr>
          <w:rFonts w:ascii="Arial" w:hAnsi="Arial"/>
          <w:lang w:val="en-US"/>
        </w:rPr>
        <w:t>C</w:t>
      </w:r>
      <w:r w:rsidR="006B6583">
        <w:rPr>
          <w:rFonts w:ascii="Arial" w:hAnsi="Arial"/>
          <w:lang w:val="en-US"/>
        </w:rPr>
        <w:t>yanobacteria and eukaryotic algae</w:t>
      </w:r>
      <w:r w:rsidR="006B6583" w:rsidRPr="00C02E3E">
        <w:rPr>
          <w:rFonts w:ascii="Arial" w:hAnsi="Arial"/>
          <w:lang w:val="en-US"/>
        </w:rPr>
        <w:t xml:space="preserve"> </w:t>
      </w:r>
      <w:r w:rsidR="00DB3EAC">
        <w:rPr>
          <w:rFonts w:ascii="Arial" w:hAnsi="Arial"/>
          <w:lang w:val="en-US"/>
        </w:rPr>
        <w:t>(</w:t>
      </w:r>
      <w:proofErr w:type="spellStart"/>
      <w:r w:rsidR="00DB3EAC">
        <w:rPr>
          <w:rFonts w:ascii="Arial" w:hAnsi="Arial"/>
          <w:lang w:val="en-US"/>
        </w:rPr>
        <w:t>Agrawal</w:t>
      </w:r>
      <w:proofErr w:type="spellEnd"/>
      <w:r w:rsidR="00DB3EAC">
        <w:rPr>
          <w:rFonts w:ascii="Arial" w:hAnsi="Arial"/>
          <w:lang w:val="en-US"/>
        </w:rPr>
        <w:t>, 2009</w:t>
      </w:r>
      <w:r w:rsidR="000A192C">
        <w:rPr>
          <w:rFonts w:ascii="Arial" w:hAnsi="Arial"/>
          <w:lang w:val="en-US"/>
        </w:rPr>
        <w:t>)</w:t>
      </w:r>
      <w:r w:rsidR="00DB3EAC">
        <w:rPr>
          <w:rFonts w:ascii="Arial" w:hAnsi="Arial"/>
          <w:lang w:val="en-US"/>
        </w:rPr>
        <w:t>.</w:t>
      </w:r>
    </w:p>
    <w:p w14:paraId="164DEADD" w14:textId="4BC8DDED" w:rsidR="00065B47" w:rsidRDefault="000A192C" w:rsidP="006B6583">
      <w:pPr>
        <w:spacing w:line="480" w:lineRule="auto"/>
        <w:ind w:firstLine="560"/>
        <w:jc w:val="both"/>
        <w:rPr>
          <w:lang w:val="en-US"/>
        </w:rPr>
      </w:pPr>
      <w:del w:id="580" w:author="Lisa Wingate" w:date="2018-12-17T11:45:00Z">
        <w:r w:rsidDel="001C259C">
          <w:rPr>
            <w:rFonts w:ascii="Arial" w:hAnsi="Arial"/>
            <w:lang w:val="en-US"/>
          </w:rPr>
          <w:delText xml:space="preserve">Under </w:delText>
        </w:r>
      </w:del>
      <w:ins w:id="581" w:author="Lisa Wingate" w:date="2018-12-17T11:45:00Z">
        <w:r w:rsidR="001C259C">
          <w:rPr>
            <w:rFonts w:ascii="Arial" w:hAnsi="Arial"/>
            <w:lang w:val="en-US"/>
          </w:rPr>
          <w:t>During the</w:t>
        </w:r>
        <w:r w:rsidR="001C259C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photoperiod</w:t>
      </w:r>
      <w:del w:id="582" w:author="Lisa Wingate" w:date="2018-12-17T11:45:00Z">
        <w:r w:rsidDel="001C259C">
          <w:rPr>
            <w:rFonts w:ascii="Arial" w:hAnsi="Arial"/>
            <w:lang w:val="en-US"/>
          </w:rPr>
          <w:delText>ic</w:delText>
        </w:r>
      </w:del>
      <w:r>
        <w:rPr>
          <w:rFonts w:ascii="Arial" w:hAnsi="Arial"/>
          <w:lang w:val="en-US"/>
        </w:rPr>
        <w:t xml:space="preserve"> </w:t>
      </w:r>
      <w:r w:rsidR="00665E5C">
        <w:rPr>
          <w:rFonts w:ascii="Arial" w:hAnsi="Arial"/>
          <w:lang w:val="en-US"/>
        </w:rPr>
        <w:t>treatment</w:t>
      </w:r>
      <w:r w:rsidR="006B6583">
        <w:rPr>
          <w:rFonts w:ascii="Arial" w:hAnsi="Arial"/>
          <w:lang w:val="en-US"/>
        </w:rPr>
        <w:t>, the strong development</w:t>
      </w:r>
      <w:r w:rsidR="006B6583" w:rsidRPr="00A71DB0">
        <w:rPr>
          <w:rFonts w:ascii="Arial" w:hAnsi="Arial"/>
          <w:lang w:val="en-US"/>
        </w:rPr>
        <w:t xml:space="preserve"> </w:t>
      </w:r>
      <w:r w:rsidR="006B6583">
        <w:rPr>
          <w:rFonts w:ascii="Arial" w:hAnsi="Arial"/>
          <w:lang w:val="en-US"/>
        </w:rPr>
        <w:t xml:space="preserve">of numerous </w:t>
      </w:r>
      <w:proofErr w:type="spellStart"/>
      <w:r w:rsidR="006B6583">
        <w:rPr>
          <w:rFonts w:ascii="Arial" w:hAnsi="Arial"/>
          <w:lang w:val="en-US"/>
        </w:rPr>
        <w:t>c</w:t>
      </w:r>
      <w:r w:rsidR="006B6583" w:rsidRPr="00E84E35">
        <w:rPr>
          <w:rFonts w:ascii="Arial" w:hAnsi="Arial"/>
          <w:lang w:val="en-US"/>
        </w:rPr>
        <w:t>yanobacteria</w:t>
      </w:r>
      <w:r w:rsidR="006B6583">
        <w:rPr>
          <w:rFonts w:ascii="Arial" w:hAnsi="Arial"/>
          <w:lang w:val="en-US"/>
        </w:rPr>
        <w:t>l</w:t>
      </w:r>
      <w:proofErr w:type="spellEnd"/>
      <w:r w:rsidR="006B6583">
        <w:rPr>
          <w:rFonts w:ascii="Arial" w:hAnsi="Arial"/>
          <w:lang w:val="en-US"/>
        </w:rPr>
        <w:t xml:space="preserve"> taxa over-competing eukaryotic algae might </w:t>
      </w:r>
      <w:r>
        <w:rPr>
          <w:rFonts w:ascii="Arial" w:hAnsi="Arial"/>
          <w:lang w:val="en-US"/>
        </w:rPr>
        <w:t xml:space="preserve">also </w:t>
      </w:r>
      <w:del w:id="583" w:author="Lisa Wingate" w:date="2018-12-17T11:46:00Z">
        <w:r w:rsidR="006B6583" w:rsidDel="001C259C">
          <w:rPr>
            <w:rFonts w:ascii="Arial" w:hAnsi="Arial"/>
            <w:lang w:val="en-US"/>
          </w:rPr>
          <w:delText>be partly</w:delText>
        </w:r>
      </w:del>
      <w:ins w:id="584" w:author="Lisa Wingate" w:date="2018-12-17T11:46:00Z">
        <w:r w:rsidR="001C259C">
          <w:rPr>
            <w:rFonts w:ascii="Arial" w:hAnsi="Arial"/>
            <w:lang w:val="en-US"/>
          </w:rPr>
          <w:t>be</w:t>
        </w:r>
      </w:ins>
      <w:r w:rsidR="006B6583">
        <w:rPr>
          <w:rFonts w:ascii="Arial" w:hAnsi="Arial"/>
          <w:lang w:val="en-US"/>
        </w:rPr>
        <w:t xml:space="preserve"> explain</w:t>
      </w:r>
      <w:ins w:id="585" w:author="Lisa Wingate" w:date="2018-12-17T11:46:00Z">
        <w:r w:rsidR="001C259C">
          <w:rPr>
            <w:rFonts w:ascii="Arial" w:hAnsi="Arial"/>
            <w:lang w:val="en-US"/>
          </w:rPr>
          <w:t>ed partially</w:t>
        </w:r>
      </w:ins>
      <w:r w:rsidR="006B6583">
        <w:rPr>
          <w:rFonts w:ascii="Arial" w:hAnsi="Arial"/>
          <w:lang w:val="en-US"/>
        </w:rPr>
        <w:t xml:space="preserve"> by the high </w:t>
      </w:r>
      <w:r w:rsidR="00665E5C">
        <w:rPr>
          <w:rFonts w:ascii="Arial" w:hAnsi="Arial"/>
          <w:lang w:val="en-US"/>
        </w:rPr>
        <w:t xml:space="preserve">alkalinity of the </w:t>
      </w:r>
      <w:ins w:id="586" w:author="Lisa Wingate" w:date="2018-12-17T11:46:00Z">
        <w:r w:rsidR="001C259C">
          <w:rPr>
            <w:rFonts w:ascii="Arial" w:hAnsi="Arial"/>
            <w:lang w:val="en-US"/>
          </w:rPr>
          <w:t xml:space="preserve">studied </w:t>
        </w:r>
      </w:ins>
      <w:r w:rsidR="006B6583">
        <w:rPr>
          <w:rFonts w:ascii="Arial" w:hAnsi="Arial"/>
          <w:lang w:val="en-US"/>
        </w:rPr>
        <w:t>soil (pH</w:t>
      </w:r>
      <w:r w:rsidR="00665E5C">
        <w:rPr>
          <w:rFonts w:ascii="Arial" w:hAnsi="Arial"/>
          <w:lang w:val="en-US"/>
        </w:rPr>
        <w:t> </w:t>
      </w:r>
      <w:r w:rsidR="006B6583">
        <w:rPr>
          <w:rFonts w:ascii="Arial" w:hAnsi="Arial"/>
          <w:lang w:val="en-US"/>
        </w:rPr>
        <w:t>=</w:t>
      </w:r>
      <w:r w:rsidR="00665E5C">
        <w:rPr>
          <w:rFonts w:ascii="Arial" w:hAnsi="Arial"/>
          <w:lang w:val="en-US"/>
        </w:rPr>
        <w:t> 8.2)</w:t>
      </w:r>
      <w:ins w:id="587" w:author="Lisa Wingate" w:date="2018-12-17T11:46:00Z">
        <w:r w:rsidR="001C259C">
          <w:rPr>
            <w:rFonts w:ascii="Arial" w:hAnsi="Arial"/>
            <w:lang w:val="en-US"/>
          </w:rPr>
          <w:t>. Alkaline soils</w:t>
        </w:r>
      </w:ins>
      <w:del w:id="588" w:author="Lisa Wingate" w:date="2018-12-17T11:46:00Z">
        <w:r w:rsidR="006B6583" w:rsidDel="001C259C">
          <w:rPr>
            <w:rFonts w:ascii="Arial" w:hAnsi="Arial"/>
            <w:lang w:val="en-US"/>
          </w:rPr>
          <w:delText xml:space="preserve"> </w:delText>
        </w:r>
        <w:r w:rsidR="00665E5C" w:rsidDel="001C259C">
          <w:rPr>
            <w:rFonts w:ascii="Arial" w:hAnsi="Arial"/>
            <w:lang w:val="en-US"/>
          </w:rPr>
          <w:delText>that is</w:delText>
        </w:r>
      </w:del>
      <w:ins w:id="589" w:author="Lisa Wingate" w:date="2018-12-17T11:46:00Z">
        <w:r w:rsidR="001C259C">
          <w:rPr>
            <w:rFonts w:ascii="Arial" w:hAnsi="Arial"/>
            <w:lang w:val="en-US"/>
          </w:rPr>
          <w:t xml:space="preserve"> are</w:t>
        </w:r>
      </w:ins>
      <w:r w:rsidR="00665E5C">
        <w:rPr>
          <w:rFonts w:ascii="Arial" w:hAnsi="Arial"/>
          <w:lang w:val="en-US"/>
        </w:rPr>
        <w:t xml:space="preserve"> known to </w:t>
      </w:r>
      <w:r w:rsidR="006B6583">
        <w:rPr>
          <w:rFonts w:ascii="Arial" w:hAnsi="Arial"/>
          <w:lang w:val="en-US"/>
        </w:rPr>
        <w:t xml:space="preserve">favor </w:t>
      </w:r>
      <w:r w:rsidR="00665E5C">
        <w:rPr>
          <w:rFonts w:ascii="Arial" w:hAnsi="Arial"/>
          <w:lang w:val="en-US"/>
        </w:rPr>
        <w:t>cyanobacteria</w:t>
      </w:r>
      <w:r w:rsidR="006B6583">
        <w:rPr>
          <w:rFonts w:ascii="Arial" w:hAnsi="Arial"/>
          <w:lang w:val="en-US"/>
        </w:rPr>
        <w:t xml:space="preserve"> over eukaryotic green algae (</w:t>
      </w:r>
      <w:r w:rsidR="006B6583" w:rsidRPr="00372DCF">
        <w:rPr>
          <w:rFonts w:ascii="Arial" w:hAnsi="Arial" w:hint="eastAsia"/>
          <w:lang w:val="en-US"/>
        </w:rPr>
        <w:t xml:space="preserve">Shields and Durrell, 1964; </w:t>
      </w:r>
      <w:r w:rsidR="006B6583" w:rsidRPr="00FE184C">
        <w:rPr>
          <w:rFonts w:ascii="Arial" w:hAnsi="Arial" w:hint="eastAsia"/>
          <w:lang w:val="en-US"/>
        </w:rPr>
        <w:t>Starks et Shubert, 1982</w:t>
      </w:r>
      <w:r w:rsidR="006B6583">
        <w:rPr>
          <w:rFonts w:ascii="Arial" w:hAnsi="Arial"/>
          <w:lang w:val="en-US"/>
        </w:rPr>
        <w:t xml:space="preserve">). </w:t>
      </w:r>
      <w:r w:rsidR="00665E5C">
        <w:rPr>
          <w:rFonts w:ascii="Arial" w:hAnsi="Arial"/>
          <w:lang w:val="en-US"/>
        </w:rPr>
        <w:t>U</w:t>
      </w:r>
      <w:r w:rsidR="006B6583">
        <w:rPr>
          <w:rFonts w:ascii="Arial" w:hAnsi="Arial"/>
          <w:lang w:val="en-US"/>
        </w:rPr>
        <w:t>nder our experimental conditions (optimum water content, temperature and light</w:t>
      </w:r>
      <w:del w:id="590" w:author="Lisa Wingate" w:date="2018-12-17T11:48:00Z">
        <w:r w:rsidR="006B6583" w:rsidDel="001C259C">
          <w:rPr>
            <w:rFonts w:ascii="Arial" w:hAnsi="Arial"/>
            <w:lang w:val="en-US"/>
          </w:rPr>
          <w:delText>ening</w:delText>
        </w:r>
      </w:del>
      <w:r w:rsidR="006B6583">
        <w:rPr>
          <w:rFonts w:ascii="Arial" w:hAnsi="Arial"/>
          <w:lang w:val="en-US"/>
        </w:rPr>
        <w:t xml:space="preserve">) </w:t>
      </w:r>
      <w:del w:id="591" w:author="Lisa Wingate" w:date="2018-12-17T11:49:00Z">
        <w:r w:rsidR="00665E5C" w:rsidDel="001C259C">
          <w:rPr>
            <w:rFonts w:ascii="Arial" w:hAnsi="Arial"/>
            <w:lang w:val="en-US"/>
          </w:rPr>
          <w:delText xml:space="preserve">fast growing </w:delText>
        </w:r>
      </w:del>
      <w:r w:rsidR="00665E5C">
        <w:rPr>
          <w:rFonts w:ascii="Arial" w:hAnsi="Arial"/>
          <w:lang w:val="en-US"/>
        </w:rPr>
        <w:t>c</w:t>
      </w:r>
      <w:r w:rsidR="006B6583">
        <w:rPr>
          <w:rFonts w:ascii="Arial" w:hAnsi="Arial"/>
          <w:lang w:val="en-US"/>
        </w:rPr>
        <w:t xml:space="preserve">yanobacteria </w:t>
      </w:r>
      <w:ins w:id="592" w:author="Lisa Wingate" w:date="2018-12-17T11:49:00Z">
        <w:r w:rsidR="001C259C">
          <w:rPr>
            <w:rFonts w:ascii="Arial" w:hAnsi="Arial"/>
            <w:lang w:val="en-US"/>
          </w:rPr>
          <w:t xml:space="preserve">that </w:t>
        </w:r>
      </w:ins>
      <w:r w:rsidR="006B6583">
        <w:rPr>
          <w:rFonts w:ascii="Arial" w:hAnsi="Arial"/>
          <w:lang w:val="en-US"/>
        </w:rPr>
        <w:t>hav</w:t>
      </w:r>
      <w:ins w:id="593" w:author="Lisa Wingate" w:date="2018-12-17T11:49:00Z">
        <w:r w:rsidR="001C259C">
          <w:rPr>
            <w:rFonts w:ascii="Arial" w:hAnsi="Arial"/>
            <w:lang w:val="en-US"/>
          </w:rPr>
          <w:t>e</w:t>
        </w:r>
      </w:ins>
      <w:del w:id="594" w:author="Lisa Wingate" w:date="2018-12-17T11:49:00Z">
        <w:r w:rsidR="006B6583" w:rsidDel="001C259C">
          <w:rPr>
            <w:rFonts w:ascii="Arial" w:hAnsi="Arial"/>
            <w:lang w:val="en-US"/>
          </w:rPr>
          <w:delText>ing</w:delText>
        </w:r>
      </w:del>
      <w:r w:rsidR="006B6583">
        <w:rPr>
          <w:rFonts w:ascii="Arial" w:hAnsi="Arial"/>
          <w:lang w:val="en-US"/>
        </w:rPr>
        <w:t xml:space="preserve"> </w:t>
      </w:r>
      <w:ins w:id="595" w:author="Lisa Wingate" w:date="2018-12-17T11:49:00Z">
        <w:r w:rsidR="001C259C">
          <w:rPr>
            <w:rFonts w:ascii="Arial" w:hAnsi="Arial"/>
            <w:lang w:val="en-US"/>
          </w:rPr>
          <w:t xml:space="preserve">relatively </w:t>
        </w:r>
      </w:ins>
      <w:r w:rsidR="006B6583">
        <w:rPr>
          <w:rFonts w:ascii="Arial" w:hAnsi="Arial"/>
          <w:lang w:val="en-US"/>
        </w:rPr>
        <w:t>fast</w:t>
      </w:r>
      <w:ins w:id="596" w:author="Lisa Wingate" w:date="2018-12-17T11:49:00Z">
        <w:r w:rsidR="001C259C">
          <w:rPr>
            <w:rFonts w:ascii="Arial" w:hAnsi="Arial"/>
            <w:lang w:val="en-US"/>
          </w:rPr>
          <w:t>er</w:t>
        </w:r>
      </w:ins>
      <w:r w:rsidR="006B6583">
        <w:rPr>
          <w:rFonts w:ascii="Arial" w:hAnsi="Arial"/>
          <w:lang w:val="en-US"/>
        </w:rPr>
        <w:t xml:space="preserve"> growing strategies with shorter generation times </w:t>
      </w:r>
      <w:r w:rsidR="006B6583">
        <w:rPr>
          <w:rFonts w:ascii="Arial" w:hAnsi="Arial"/>
          <w:lang w:val="en-US"/>
        </w:rPr>
        <w:lastRenderedPageBreak/>
        <w:t xml:space="preserve">than eukaryotic </w:t>
      </w:r>
      <w:commentRangeStart w:id="597"/>
      <w:r w:rsidR="006B6583">
        <w:rPr>
          <w:rFonts w:ascii="Arial" w:hAnsi="Arial"/>
          <w:lang w:val="en-US"/>
        </w:rPr>
        <w:t>algae</w:t>
      </w:r>
      <w:commentRangeEnd w:id="597"/>
      <w:r w:rsidR="001C259C">
        <w:rPr>
          <w:rStyle w:val="CommentReference"/>
        </w:rPr>
        <w:commentReference w:id="597"/>
      </w:r>
      <w:r w:rsidR="006B6583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 xml:space="preserve">may </w:t>
      </w:r>
      <w:del w:id="598" w:author="Lisa Wingate" w:date="2018-12-17T11:50:00Z">
        <w:r w:rsidR="00665E5C" w:rsidDel="001C259C">
          <w:rPr>
            <w:rFonts w:ascii="Arial" w:hAnsi="Arial"/>
            <w:lang w:val="en-US"/>
          </w:rPr>
          <w:delText xml:space="preserve">also </w:delText>
        </w:r>
      </w:del>
      <w:r>
        <w:rPr>
          <w:rFonts w:ascii="Arial" w:hAnsi="Arial"/>
          <w:lang w:val="en-US"/>
        </w:rPr>
        <w:t xml:space="preserve">have been </w:t>
      </w:r>
      <w:proofErr w:type="spellStart"/>
      <w:r>
        <w:rPr>
          <w:rFonts w:ascii="Arial" w:hAnsi="Arial"/>
          <w:lang w:val="en-US"/>
        </w:rPr>
        <w:t>favo</w:t>
      </w:r>
      <w:ins w:id="599" w:author="Lisa Wingate" w:date="2018-12-17T11:50:00Z">
        <w:r w:rsidR="001C259C">
          <w:rPr>
            <w:rFonts w:ascii="Arial" w:hAnsi="Arial"/>
            <w:lang w:val="en-US"/>
          </w:rPr>
          <w:t>u</w:t>
        </w:r>
      </w:ins>
      <w:r>
        <w:rPr>
          <w:rFonts w:ascii="Arial" w:hAnsi="Arial"/>
          <w:lang w:val="en-US"/>
        </w:rPr>
        <w:t>red</w:t>
      </w:r>
      <w:proofErr w:type="spellEnd"/>
      <w:r>
        <w:rPr>
          <w:rFonts w:ascii="Arial" w:hAnsi="Arial"/>
          <w:lang w:val="en-US"/>
        </w:rPr>
        <w:t xml:space="preserve"> over</w:t>
      </w:r>
      <w:r w:rsidR="006B6583">
        <w:rPr>
          <w:rFonts w:ascii="Arial" w:hAnsi="Arial"/>
          <w:lang w:val="en-US"/>
        </w:rPr>
        <w:t xml:space="preserve"> microalgae</w:t>
      </w:r>
      <w:ins w:id="600" w:author="Lisa Wingate" w:date="2018-12-17T11:50:00Z">
        <w:r w:rsidR="001C259C">
          <w:rPr>
            <w:rFonts w:ascii="Arial" w:hAnsi="Arial"/>
            <w:lang w:val="en-US"/>
          </w:rPr>
          <w:t xml:space="preserve">. This </w:t>
        </w:r>
      </w:ins>
      <w:ins w:id="601" w:author="Lisa Wingate" w:date="2018-12-17T11:51:00Z">
        <w:r w:rsidR="001C259C">
          <w:rPr>
            <w:rFonts w:ascii="Arial" w:hAnsi="Arial"/>
            <w:lang w:val="en-US"/>
          </w:rPr>
          <w:t xml:space="preserve">could </w:t>
        </w:r>
      </w:ins>
      <w:ins w:id="602" w:author="Lisa Wingate" w:date="2018-12-17T11:50:00Z">
        <w:r w:rsidR="001C259C">
          <w:rPr>
            <w:rFonts w:ascii="Arial" w:hAnsi="Arial"/>
            <w:lang w:val="en-US"/>
          </w:rPr>
          <w:t xml:space="preserve">potentially </w:t>
        </w:r>
      </w:ins>
      <w:del w:id="603" w:author="Lisa Wingate" w:date="2018-12-17T11:50:00Z">
        <w:r w:rsidDel="001C259C">
          <w:rPr>
            <w:rFonts w:ascii="Arial" w:hAnsi="Arial"/>
            <w:lang w:val="en-US"/>
          </w:rPr>
          <w:delText>,</w:delText>
        </w:r>
      </w:del>
      <w:r>
        <w:rPr>
          <w:rFonts w:ascii="Arial" w:hAnsi="Arial"/>
          <w:lang w:val="en-US"/>
        </w:rPr>
        <w:t xml:space="preserve"> </w:t>
      </w:r>
      <w:del w:id="604" w:author="Lisa Wingate" w:date="2018-12-17T11:51:00Z">
        <w:r w:rsidDel="001C259C">
          <w:rPr>
            <w:rFonts w:ascii="Arial" w:hAnsi="Arial"/>
            <w:lang w:val="en-US"/>
          </w:rPr>
          <w:delText xml:space="preserve">hence </w:delText>
        </w:r>
      </w:del>
      <w:ins w:id="605" w:author="Lisa Wingate" w:date="2018-12-17T11:51:00Z">
        <w:r w:rsidR="001C259C">
          <w:rPr>
            <w:rFonts w:ascii="Arial" w:hAnsi="Arial"/>
            <w:lang w:val="en-US"/>
          </w:rPr>
          <w:t>explain why the soil surface became</w:t>
        </w:r>
        <w:r w:rsidR="001C259C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>overrun</w:t>
      </w:r>
      <w:del w:id="606" w:author="Lisa Wingate" w:date="2018-12-17T11:51:00Z">
        <w:r w:rsidDel="001C259C">
          <w:rPr>
            <w:rFonts w:ascii="Arial" w:hAnsi="Arial"/>
            <w:lang w:val="en-US"/>
          </w:rPr>
          <w:delText>ning soil surface</w:delText>
        </w:r>
      </w:del>
      <w:ins w:id="607" w:author="Lisa Wingate" w:date="2018-12-17T11:51:00Z">
        <w:r w:rsidR="001C259C">
          <w:rPr>
            <w:rFonts w:ascii="Arial" w:hAnsi="Arial"/>
            <w:lang w:val="en-US"/>
          </w:rPr>
          <w:t xml:space="preserve"> by cyanobacteria</w:t>
        </w:r>
      </w:ins>
      <w:r>
        <w:rPr>
          <w:rFonts w:ascii="Arial" w:hAnsi="Arial"/>
          <w:lang w:val="en-US"/>
        </w:rPr>
        <w:t xml:space="preserve"> and </w:t>
      </w:r>
      <w:del w:id="608" w:author="Lisa Wingate" w:date="2018-12-17T11:51:00Z">
        <w:r w:rsidR="006B6583" w:rsidDel="001C259C">
          <w:rPr>
            <w:rFonts w:ascii="Arial" w:hAnsi="Arial"/>
            <w:lang w:val="en-US"/>
          </w:rPr>
          <w:delText>resulting</w:delText>
        </w:r>
      </w:del>
      <w:ins w:id="609" w:author="Lisa Wingate" w:date="2018-12-17T11:51:00Z">
        <w:r w:rsidR="001C259C">
          <w:rPr>
            <w:rFonts w:ascii="Arial" w:hAnsi="Arial"/>
            <w:lang w:val="en-US"/>
          </w:rPr>
          <w:t>contributed</w:t>
        </w:r>
      </w:ins>
      <w:r w:rsidR="006B6583">
        <w:rPr>
          <w:rFonts w:ascii="Arial" w:hAnsi="Arial"/>
          <w:lang w:val="en-US"/>
        </w:rPr>
        <w:t xml:space="preserve"> </w:t>
      </w:r>
      <w:del w:id="610" w:author="Lisa Wingate" w:date="2018-12-17T11:51:00Z">
        <w:r w:rsidR="006B6583" w:rsidDel="001C259C">
          <w:rPr>
            <w:rFonts w:ascii="Arial" w:hAnsi="Arial"/>
            <w:lang w:val="en-US"/>
          </w:rPr>
          <w:delText>in</w:delText>
        </w:r>
      </w:del>
      <w:ins w:id="611" w:author="Lisa Wingate" w:date="2018-12-17T11:51:00Z">
        <w:r w:rsidR="001C259C">
          <w:rPr>
            <w:rFonts w:ascii="Arial" w:hAnsi="Arial"/>
            <w:lang w:val="en-US"/>
          </w:rPr>
          <w:t>to</w:t>
        </w:r>
      </w:ins>
      <w:r w:rsidR="006B658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the </w:t>
      </w:r>
      <w:r w:rsidR="006B6583">
        <w:rPr>
          <w:rFonts w:ascii="Arial" w:hAnsi="Arial"/>
          <w:lang w:val="en-US"/>
        </w:rPr>
        <w:t xml:space="preserve">lower diversity indices </w:t>
      </w:r>
      <w:r>
        <w:rPr>
          <w:rFonts w:ascii="Arial" w:hAnsi="Arial"/>
          <w:lang w:val="en-US"/>
        </w:rPr>
        <w:t xml:space="preserve">observed </w:t>
      </w:r>
      <w:r w:rsidR="006B6583">
        <w:rPr>
          <w:rFonts w:ascii="Arial" w:hAnsi="Arial"/>
          <w:lang w:val="en-US"/>
        </w:rPr>
        <w:t xml:space="preserve">under </w:t>
      </w:r>
      <w:del w:id="612" w:author="Lisa Wingate" w:date="2018-12-17T11:52:00Z">
        <w:r w:rsidR="006B6583" w:rsidDel="001C259C">
          <w:rPr>
            <w:rFonts w:ascii="Arial" w:hAnsi="Arial"/>
            <w:lang w:val="en-US"/>
          </w:rPr>
          <w:delText xml:space="preserve">photoperiodic </w:delText>
        </w:r>
      </w:del>
      <w:ins w:id="613" w:author="Lisa Wingate" w:date="2018-12-17T11:52:00Z">
        <w:r w:rsidR="001C259C">
          <w:rPr>
            <w:rFonts w:ascii="Arial" w:hAnsi="Arial"/>
            <w:lang w:val="en-US"/>
          </w:rPr>
          <w:t>light</w:t>
        </w:r>
        <w:r w:rsidR="001C259C">
          <w:rPr>
            <w:rFonts w:ascii="Arial" w:hAnsi="Arial"/>
            <w:lang w:val="en-US"/>
          </w:rPr>
          <w:t xml:space="preserve"> </w:t>
        </w:r>
      </w:ins>
      <w:r w:rsidR="006B6583">
        <w:rPr>
          <w:rFonts w:ascii="Arial" w:hAnsi="Arial"/>
          <w:lang w:val="en-US"/>
        </w:rPr>
        <w:t>conditions.</w:t>
      </w:r>
    </w:p>
    <w:p w14:paraId="270F02A3" w14:textId="6ABAC0D2" w:rsidR="00A715FB" w:rsidRDefault="00CC219C" w:rsidP="000A192C">
      <w:pPr>
        <w:spacing w:line="480" w:lineRule="auto"/>
        <w:ind w:firstLine="560"/>
        <w:jc w:val="both"/>
        <w:rPr>
          <w:lang w:val="en-US"/>
        </w:rPr>
      </w:pPr>
      <w:del w:id="614" w:author="Lisa Wingate" w:date="2018-12-17T11:52:00Z">
        <w:r w:rsidDel="001C259C">
          <w:rPr>
            <w:rFonts w:ascii="Arial" w:hAnsi="Arial"/>
            <w:lang w:val="en-US"/>
          </w:rPr>
          <w:delText>As a</w:delText>
        </w:r>
      </w:del>
      <w:ins w:id="615" w:author="Lisa Wingate" w:date="2018-12-17T11:52:00Z">
        <w:r w:rsidR="001C259C">
          <w:rPr>
            <w:rFonts w:ascii="Arial" w:hAnsi="Arial"/>
            <w:lang w:val="en-US"/>
          </w:rPr>
          <w:t>In</w:t>
        </w:r>
      </w:ins>
      <w:r>
        <w:rPr>
          <w:rFonts w:ascii="Arial" w:hAnsi="Arial"/>
          <w:lang w:val="en-US"/>
        </w:rPr>
        <w:t xml:space="preserve"> conclusion, our results </w:t>
      </w:r>
      <w:del w:id="616" w:author="Lisa Wingate" w:date="2018-12-17T11:52:00Z">
        <w:r w:rsidDel="001C259C">
          <w:rPr>
            <w:rFonts w:ascii="Arial" w:hAnsi="Arial"/>
            <w:lang w:val="en-US"/>
          </w:rPr>
          <w:delText xml:space="preserve">evidence </w:delText>
        </w:r>
      </w:del>
      <w:ins w:id="617" w:author="Lisa Wingate" w:date="2018-12-17T11:52:00Z">
        <w:r w:rsidR="001C259C">
          <w:rPr>
            <w:rFonts w:ascii="Arial" w:hAnsi="Arial"/>
            <w:lang w:val="en-US"/>
          </w:rPr>
          <w:t>demonstrate</w:t>
        </w:r>
        <w:r w:rsidR="001C259C">
          <w:rPr>
            <w:rFonts w:ascii="Arial" w:hAnsi="Arial"/>
            <w:lang w:val="en-US"/>
          </w:rPr>
          <w:t xml:space="preserve"> </w:t>
        </w:r>
      </w:ins>
      <w:r>
        <w:rPr>
          <w:rFonts w:ascii="Arial" w:hAnsi="Arial"/>
          <w:lang w:val="en-US"/>
        </w:rPr>
        <w:t xml:space="preserve">that </w:t>
      </w:r>
      <w:r w:rsidR="00665E5C" w:rsidRPr="005C41E0">
        <w:rPr>
          <w:rFonts w:ascii="Arial" w:hAnsi="Arial" w:cs="Arial"/>
          <w:lang w:val="en-US"/>
        </w:rPr>
        <w:t>µ</w:t>
      </w:r>
      <w:r w:rsidR="00665E5C">
        <w:rPr>
          <w:rFonts w:ascii="Arial" w:hAnsi="Arial"/>
          <w:lang w:val="en-US"/>
        </w:rPr>
        <w:t>green-</w:t>
      </w:r>
      <w:proofErr w:type="spellStart"/>
      <w:r w:rsidR="00665E5C">
        <w:rPr>
          <w:rFonts w:ascii="Arial" w:hAnsi="Arial"/>
          <w:lang w:val="en-US"/>
        </w:rPr>
        <w:t>db</w:t>
      </w:r>
      <w:proofErr w:type="spellEnd"/>
      <w:r w:rsidR="00665E5C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represents a powerful</w:t>
      </w:r>
      <w:del w:id="618" w:author="Lisa Wingate" w:date="2018-12-17T11:52:00Z">
        <w:r w:rsidDel="001C259C">
          <w:rPr>
            <w:rFonts w:ascii="Arial" w:hAnsi="Arial"/>
            <w:lang w:val="en-US"/>
          </w:rPr>
          <w:delText>l</w:delText>
        </w:r>
      </w:del>
      <w:r>
        <w:rPr>
          <w:rFonts w:ascii="Arial" w:hAnsi="Arial"/>
          <w:lang w:val="en-US"/>
        </w:rPr>
        <w:t xml:space="preserve"> tool to affiliate </w:t>
      </w:r>
      <w:ins w:id="619" w:author="Lisa Wingate" w:date="2018-12-17T11:52:00Z">
        <w:r w:rsidR="001C259C">
          <w:rPr>
            <w:rFonts w:ascii="Arial" w:hAnsi="Arial"/>
            <w:lang w:val="en-US"/>
          </w:rPr>
          <w:t xml:space="preserve">the </w:t>
        </w:r>
      </w:ins>
      <w:proofErr w:type="spellStart"/>
      <w:r w:rsidRPr="00CC219C">
        <w:rPr>
          <w:rFonts w:ascii="Arial" w:hAnsi="Arial" w:hint="eastAsia"/>
          <w:lang w:val="en-US"/>
        </w:rPr>
        <w:t>plastidial</w:t>
      </w:r>
      <w:proofErr w:type="spellEnd"/>
      <w:r w:rsidRPr="00CC219C">
        <w:rPr>
          <w:rFonts w:ascii="Arial" w:hAnsi="Arial" w:hint="eastAsia"/>
          <w:lang w:val="en-US"/>
        </w:rPr>
        <w:t xml:space="preserve"> 23S </w:t>
      </w:r>
      <w:proofErr w:type="spellStart"/>
      <w:r w:rsidRPr="00CC219C">
        <w:rPr>
          <w:rFonts w:ascii="Arial" w:hAnsi="Arial" w:hint="eastAsia"/>
          <w:lang w:val="en-US"/>
        </w:rPr>
        <w:t>rRNA</w:t>
      </w:r>
      <w:proofErr w:type="spellEnd"/>
      <w:r w:rsidRPr="00CC219C">
        <w:rPr>
          <w:rFonts w:ascii="Arial" w:hAnsi="Arial" w:hint="eastAsia"/>
          <w:lang w:val="en-US"/>
        </w:rPr>
        <w:t xml:space="preserve"> gene</w:t>
      </w:r>
      <w:ins w:id="620" w:author="Lisa Wingate" w:date="2018-12-17T11:52:00Z">
        <w:r w:rsidR="001C259C">
          <w:rPr>
            <w:rFonts w:ascii="Arial" w:hAnsi="Arial"/>
            <w:lang w:val="en-US"/>
          </w:rPr>
          <w:t>s</w:t>
        </w:r>
      </w:ins>
      <w:r w:rsidRPr="00CC219C">
        <w:rPr>
          <w:rFonts w:ascii="Arial" w:hAnsi="Arial" w:hint="eastAsia"/>
          <w:lang w:val="en-US"/>
        </w:rPr>
        <w:t xml:space="preserve"> of photosynthetic eukaryotic algae and cyanobacteria</w:t>
      </w:r>
      <w:r>
        <w:rPr>
          <w:rFonts w:ascii="Arial" w:hAnsi="Arial"/>
          <w:lang w:val="en-US"/>
        </w:rPr>
        <w:t xml:space="preserve"> in soil environment</w:t>
      </w:r>
      <w:r w:rsidR="00665E5C">
        <w:rPr>
          <w:rFonts w:ascii="Arial" w:hAnsi="Arial"/>
          <w:lang w:val="en-US"/>
        </w:rPr>
        <w:t>s</w:t>
      </w:r>
      <w:r>
        <w:rPr>
          <w:rFonts w:ascii="Arial" w:hAnsi="Arial"/>
          <w:lang w:val="en-US"/>
        </w:rPr>
        <w:t xml:space="preserve">. </w:t>
      </w:r>
      <w:del w:id="621" w:author="Lisa Wingate" w:date="2018-12-17T11:52:00Z">
        <w:r w:rsidR="00A30BC7" w:rsidDel="001C259C">
          <w:rPr>
            <w:rFonts w:ascii="Arial" w:hAnsi="Arial"/>
            <w:lang w:val="en-US"/>
          </w:rPr>
          <w:delText>The next</w:delText>
        </w:r>
      </w:del>
      <w:ins w:id="622" w:author="Lisa Wingate" w:date="2018-12-17T11:52:00Z">
        <w:r w:rsidR="001C259C">
          <w:rPr>
            <w:rFonts w:ascii="Arial" w:hAnsi="Arial"/>
            <w:lang w:val="en-US"/>
          </w:rPr>
          <w:t>Future</w:t>
        </w:r>
      </w:ins>
      <w:r w:rsidR="00A30BC7">
        <w:rPr>
          <w:rFonts w:ascii="Arial" w:hAnsi="Arial"/>
          <w:lang w:val="en-US"/>
        </w:rPr>
        <w:t xml:space="preserve"> improvements </w:t>
      </w:r>
      <w:ins w:id="623" w:author="Lisa Wingate" w:date="2018-12-17T11:53:00Z">
        <w:r w:rsidR="001C259C">
          <w:rPr>
            <w:rFonts w:ascii="Arial" w:hAnsi="Arial"/>
            <w:lang w:val="en-US"/>
          </w:rPr>
          <w:t xml:space="preserve">to the database </w:t>
        </w:r>
      </w:ins>
      <w:r w:rsidR="00A30BC7">
        <w:rPr>
          <w:rFonts w:ascii="Arial" w:hAnsi="Arial"/>
          <w:lang w:val="en-US"/>
        </w:rPr>
        <w:t xml:space="preserve">will </w:t>
      </w:r>
      <w:r w:rsidR="00665E5C">
        <w:rPr>
          <w:rFonts w:ascii="Arial" w:hAnsi="Arial"/>
          <w:lang w:val="en-US"/>
        </w:rPr>
        <w:t xml:space="preserve">consist </w:t>
      </w:r>
      <w:del w:id="624" w:author="Lisa Wingate" w:date="2018-12-17T11:53:00Z">
        <w:r w:rsidR="00665E5C" w:rsidDel="001C259C">
          <w:rPr>
            <w:rFonts w:ascii="Arial" w:hAnsi="Arial"/>
            <w:lang w:val="en-US"/>
          </w:rPr>
          <w:delText xml:space="preserve">in </w:delText>
        </w:r>
      </w:del>
      <w:ins w:id="625" w:author="Lisa Wingate" w:date="2018-12-17T11:53:00Z">
        <w:r w:rsidR="001C259C">
          <w:rPr>
            <w:rFonts w:ascii="Arial" w:hAnsi="Arial"/>
            <w:lang w:val="en-US"/>
          </w:rPr>
          <w:t>of</w:t>
        </w:r>
        <w:r w:rsidR="001C259C">
          <w:rPr>
            <w:rFonts w:ascii="Arial" w:hAnsi="Arial"/>
            <w:lang w:val="en-US"/>
          </w:rPr>
          <w:t xml:space="preserve"> </w:t>
        </w:r>
      </w:ins>
      <w:r w:rsidR="00665E5C">
        <w:rPr>
          <w:rFonts w:ascii="Arial" w:hAnsi="Arial"/>
          <w:lang w:val="en-US"/>
        </w:rPr>
        <w:t>setting up</w:t>
      </w:r>
      <w:r w:rsidR="00A30BC7">
        <w:rPr>
          <w:rFonts w:ascii="Arial" w:hAnsi="Arial"/>
          <w:lang w:val="en-US"/>
        </w:rPr>
        <w:t xml:space="preserve"> regular routines </w:t>
      </w:r>
      <w:ins w:id="626" w:author="Lisa Wingate" w:date="2018-12-17T11:53:00Z">
        <w:r w:rsidR="001C259C">
          <w:rPr>
            <w:rFonts w:ascii="Arial" w:hAnsi="Arial"/>
            <w:lang w:val="en-US"/>
          </w:rPr>
          <w:t xml:space="preserve">(how regular every </w:t>
        </w:r>
        <w:proofErr w:type="spellStart"/>
        <w:r w:rsidR="001C259C">
          <w:rPr>
            <w:rFonts w:ascii="Arial" w:hAnsi="Arial"/>
            <w:lang w:val="en-US"/>
          </w:rPr>
          <w:t>yr</w:t>
        </w:r>
        <w:proofErr w:type="spellEnd"/>
        <w:r w:rsidR="001C259C">
          <w:rPr>
            <w:rFonts w:ascii="Arial" w:hAnsi="Arial"/>
            <w:lang w:val="en-US"/>
          </w:rPr>
          <w:t xml:space="preserve">?) </w:t>
        </w:r>
      </w:ins>
      <w:r w:rsidR="00A30BC7">
        <w:rPr>
          <w:rFonts w:ascii="Arial" w:hAnsi="Arial"/>
          <w:lang w:val="en-US"/>
        </w:rPr>
        <w:t xml:space="preserve">to enrich this open access database by adding new sequences but also </w:t>
      </w:r>
      <w:ins w:id="627" w:author="Lisa Wingate" w:date="2018-12-17T11:54:00Z">
        <w:r w:rsidR="001C259C">
          <w:rPr>
            <w:rFonts w:ascii="Arial" w:hAnsi="Arial"/>
            <w:lang w:val="en-US"/>
          </w:rPr>
          <w:t xml:space="preserve">assimilating </w:t>
        </w:r>
      </w:ins>
      <w:del w:id="628" w:author="Lisa Wingate" w:date="2018-12-17T11:54:00Z">
        <w:r w:rsidR="00A30BC7" w:rsidDel="001C259C">
          <w:rPr>
            <w:rFonts w:ascii="Arial" w:hAnsi="Arial"/>
            <w:lang w:val="en-US"/>
          </w:rPr>
          <w:delText>if</w:delText>
        </w:r>
      </w:del>
      <w:ins w:id="629" w:author="Lisa Wingate" w:date="2018-12-17T11:54:00Z">
        <w:r w:rsidR="001C259C">
          <w:rPr>
            <w:rFonts w:ascii="Arial" w:hAnsi="Arial"/>
            <w:lang w:val="en-US"/>
          </w:rPr>
          <w:t>any</w:t>
        </w:r>
      </w:ins>
      <w:del w:id="630" w:author="Lisa Wingate" w:date="2018-12-17T11:54:00Z">
        <w:r w:rsidR="00A30BC7" w:rsidDel="001C259C">
          <w:rPr>
            <w:rFonts w:ascii="Arial" w:hAnsi="Arial"/>
            <w:lang w:val="en-US"/>
          </w:rPr>
          <w:delText xml:space="preserve"> there are </w:delText>
        </w:r>
      </w:del>
      <w:ins w:id="631" w:author="Lisa Wingate" w:date="2018-12-17T11:54:00Z">
        <w:r w:rsidR="001C259C">
          <w:rPr>
            <w:rFonts w:ascii="Arial" w:hAnsi="Arial"/>
            <w:lang w:val="en-US"/>
          </w:rPr>
          <w:t xml:space="preserve"> </w:t>
        </w:r>
      </w:ins>
      <w:r w:rsidR="00A30BC7">
        <w:rPr>
          <w:rFonts w:ascii="Arial" w:hAnsi="Arial"/>
          <w:lang w:val="en-US"/>
        </w:rPr>
        <w:t>changes</w:t>
      </w:r>
      <w:ins w:id="632" w:author="Lisa Wingate" w:date="2018-12-17T11:54:00Z">
        <w:r w:rsidR="001C259C">
          <w:rPr>
            <w:rFonts w:ascii="Arial" w:hAnsi="Arial"/>
            <w:lang w:val="en-US"/>
          </w:rPr>
          <w:t xml:space="preserve"> in accession</w:t>
        </w:r>
      </w:ins>
      <w:r w:rsidR="00A30BC7">
        <w:rPr>
          <w:rFonts w:ascii="Arial" w:hAnsi="Arial"/>
          <w:lang w:val="en-US"/>
        </w:rPr>
        <w:t xml:space="preserve">, by updating NCBI access numbers and taxonomy. </w:t>
      </w:r>
      <w:r w:rsidR="00665E5C">
        <w:rPr>
          <w:rFonts w:ascii="Arial" w:hAnsi="Arial"/>
          <w:lang w:val="en-US"/>
        </w:rPr>
        <w:t xml:space="preserve">We </w:t>
      </w:r>
      <w:ins w:id="633" w:author="Lisa Wingate" w:date="2018-12-17T11:54:00Z">
        <w:r w:rsidR="001C259C">
          <w:rPr>
            <w:rFonts w:ascii="Arial" w:hAnsi="Arial"/>
            <w:lang w:val="en-US"/>
          </w:rPr>
          <w:t xml:space="preserve">also </w:t>
        </w:r>
      </w:ins>
      <w:r w:rsidR="00665E5C">
        <w:rPr>
          <w:rFonts w:ascii="Arial" w:hAnsi="Arial"/>
          <w:lang w:val="en-US"/>
        </w:rPr>
        <w:t xml:space="preserve">encourage </w:t>
      </w:r>
      <w:ins w:id="634" w:author="Lisa Wingate" w:date="2018-12-17T11:55:00Z">
        <w:r w:rsidR="001C259C">
          <w:rPr>
            <w:rFonts w:ascii="Arial" w:hAnsi="Arial"/>
            <w:lang w:val="en-US"/>
          </w:rPr>
          <w:t xml:space="preserve">the </w:t>
        </w:r>
      </w:ins>
      <w:r w:rsidR="00665E5C">
        <w:rPr>
          <w:rFonts w:ascii="Arial" w:hAnsi="Arial"/>
          <w:lang w:val="en-US"/>
        </w:rPr>
        <w:t xml:space="preserve">future </w:t>
      </w:r>
      <w:ins w:id="635" w:author="Lisa Wingate" w:date="2018-12-17T11:55:00Z">
        <w:r w:rsidR="001C259C">
          <w:rPr>
            <w:rFonts w:ascii="Arial" w:hAnsi="Arial"/>
            <w:lang w:val="en-US"/>
          </w:rPr>
          <w:t xml:space="preserve">community of </w:t>
        </w:r>
      </w:ins>
      <w:r w:rsidR="00665E5C">
        <w:rPr>
          <w:rFonts w:ascii="Arial" w:hAnsi="Arial"/>
          <w:lang w:val="en-US"/>
        </w:rPr>
        <w:t xml:space="preserve">users to </w:t>
      </w:r>
      <w:ins w:id="636" w:author="Lisa Wingate" w:date="2018-12-17T11:55:00Z">
        <w:r w:rsidR="001C259C">
          <w:rPr>
            <w:rFonts w:ascii="Arial" w:hAnsi="Arial"/>
            <w:lang w:val="en-US"/>
          </w:rPr>
          <w:t xml:space="preserve">engage with the curators of the database to </w:t>
        </w:r>
      </w:ins>
      <w:r w:rsidR="00665E5C">
        <w:rPr>
          <w:rFonts w:ascii="Arial" w:hAnsi="Arial"/>
          <w:lang w:val="en-US"/>
        </w:rPr>
        <w:t xml:space="preserve">report any errors </w:t>
      </w:r>
      <w:del w:id="637" w:author="Lisa Wingate" w:date="2018-12-17T11:55:00Z">
        <w:r w:rsidR="00665E5C" w:rsidDel="001C259C">
          <w:rPr>
            <w:rFonts w:ascii="Arial" w:hAnsi="Arial"/>
            <w:lang w:val="en-US"/>
          </w:rPr>
          <w:delText xml:space="preserve">found, </w:delText>
        </w:r>
      </w:del>
      <w:ins w:id="638" w:author="Lisa Wingate" w:date="2018-12-17T11:55:00Z">
        <w:r w:rsidR="001C259C">
          <w:rPr>
            <w:rFonts w:ascii="Arial" w:hAnsi="Arial"/>
            <w:lang w:val="en-US"/>
          </w:rPr>
          <w:t xml:space="preserve">found </w:t>
        </w:r>
      </w:ins>
      <w:r w:rsidR="00665E5C">
        <w:rPr>
          <w:rFonts w:ascii="Arial" w:hAnsi="Arial"/>
          <w:lang w:val="en-US"/>
        </w:rPr>
        <w:t xml:space="preserve">either </w:t>
      </w:r>
      <w:ins w:id="639" w:author="Lisa Wingate" w:date="2018-12-17T11:56:00Z">
        <w:r w:rsidR="001C259C">
          <w:rPr>
            <w:rFonts w:ascii="Arial" w:hAnsi="Arial"/>
            <w:lang w:val="en-US"/>
          </w:rPr>
          <w:t xml:space="preserve">in the database or </w:t>
        </w:r>
      </w:ins>
      <w:r w:rsidR="00665E5C">
        <w:rPr>
          <w:rFonts w:ascii="Arial" w:hAnsi="Arial"/>
          <w:lang w:val="en-US"/>
        </w:rPr>
        <w:t xml:space="preserve">on the website or via </w:t>
      </w:r>
      <w:ins w:id="640" w:author="Lisa Wingate" w:date="2018-12-17T11:56:00Z">
        <w:r w:rsidR="001C259C">
          <w:rPr>
            <w:rFonts w:ascii="Arial" w:hAnsi="Arial"/>
            <w:lang w:val="en-US"/>
          </w:rPr>
          <w:t xml:space="preserve">the website portal or </w:t>
        </w:r>
      </w:ins>
      <w:r w:rsidR="00665E5C">
        <w:rPr>
          <w:rFonts w:ascii="Arial" w:hAnsi="Arial"/>
          <w:lang w:val="en-US"/>
        </w:rPr>
        <w:t>direct</w:t>
      </w:r>
      <w:ins w:id="641" w:author="Lisa Wingate" w:date="2018-12-17T11:56:00Z">
        <w:r w:rsidR="001C259C">
          <w:rPr>
            <w:rFonts w:ascii="Arial" w:hAnsi="Arial"/>
            <w:lang w:val="en-US"/>
          </w:rPr>
          <w:t>ly by</w:t>
        </w:r>
      </w:ins>
      <w:r w:rsidR="00665E5C">
        <w:rPr>
          <w:rFonts w:ascii="Arial" w:hAnsi="Arial"/>
          <w:lang w:val="en-US"/>
        </w:rPr>
        <w:t xml:space="preserve"> email to the corresponding author.</w:t>
      </w:r>
    </w:p>
    <w:p w14:paraId="05E50148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62AEF489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Acknowledgements</w:t>
      </w:r>
    </w:p>
    <w:p w14:paraId="7C6C9B29" w14:textId="760A4326" w:rsidR="00AA2B4D" w:rsidRPr="00AA2B4D" w:rsidRDefault="006A00E9" w:rsidP="00AA2B4D">
      <w:pPr>
        <w:spacing w:line="480" w:lineRule="auto"/>
        <w:jc w:val="both"/>
        <w:rPr>
          <w:ins w:id="642" w:author="Lisa Wingate" w:date="2018-12-17T11:57:00Z"/>
          <w:rFonts w:ascii="Arial" w:hAnsi="Arial"/>
          <w:lang w:val="en-US"/>
        </w:rPr>
      </w:pPr>
      <w:r w:rsidRPr="006A00E9">
        <w:rPr>
          <w:rFonts w:ascii="Arial" w:hAnsi="Arial" w:hint="eastAsia"/>
          <w:lang w:val="en-US"/>
        </w:rPr>
        <w:t xml:space="preserve">This project has received funding from the </w:t>
      </w:r>
      <w:proofErr w:type="spellStart"/>
      <w:r w:rsidRPr="006A00E9">
        <w:rPr>
          <w:rFonts w:ascii="Arial" w:hAnsi="Arial" w:hint="eastAsia"/>
          <w:lang w:val="en-US"/>
        </w:rPr>
        <w:t>Agence</w:t>
      </w:r>
      <w:proofErr w:type="spellEnd"/>
      <w:r w:rsidRPr="006A00E9">
        <w:rPr>
          <w:rFonts w:ascii="Arial" w:hAnsi="Arial" w:hint="eastAsia"/>
          <w:lang w:val="en-US"/>
        </w:rPr>
        <w:t xml:space="preserve"> National de la </w:t>
      </w:r>
      <w:proofErr w:type="spellStart"/>
      <w:r w:rsidRPr="006A00E9">
        <w:rPr>
          <w:rFonts w:ascii="Arial" w:hAnsi="Arial" w:hint="eastAsia"/>
          <w:lang w:val="en-US"/>
        </w:rPr>
        <w:t>Recherche</w:t>
      </w:r>
      <w:proofErr w:type="spellEnd"/>
      <w:r w:rsidRPr="006A00E9">
        <w:rPr>
          <w:rFonts w:ascii="Arial" w:hAnsi="Arial" w:hint="eastAsia"/>
          <w:lang w:val="en-US"/>
        </w:rPr>
        <w:t xml:space="preserve"> (ANR</w:t>
      </w:r>
      <w:r>
        <w:rPr>
          <w:rFonts w:ascii="Arial" w:hAnsi="Arial"/>
          <w:lang w:val="en-US"/>
        </w:rPr>
        <w:t>, ORCA project</w:t>
      </w:r>
      <w:r w:rsidRPr="006A00E9">
        <w:rPr>
          <w:rFonts w:ascii="Arial" w:hAnsi="Arial" w:hint="eastAsia"/>
          <w:lang w:val="en-US"/>
        </w:rPr>
        <w:t xml:space="preserve"> award no. </w:t>
      </w:r>
      <w:proofErr w:type="gramStart"/>
      <w:r w:rsidRPr="006A00E9">
        <w:rPr>
          <w:rFonts w:ascii="Arial" w:hAnsi="Arial" w:hint="eastAsia"/>
          <w:lang w:val="en-US"/>
        </w:rPr>
        <w:t>ANR-13-BS06- 0005-01).</w:t>
      </w:r>
      <w:proofErr w:type="gramEnd"/>
      <w:r w:rsidRPr="006A00E9">
        <w:rPr>
          <w:rFonts w:ascii="Arial" w:hAnsi="Arial" w:hint="eastAsia"/>
          <w:lang w:val="en-US"/>
        </w:rPr>
        <w:t xml:space="preserve"> JS was jointly funded by a PhD scholarship from the INRA departments EFPA and EA and the ANR project ORCA.</w:t>
      </w:r>
      <w:ins w:id="643" w:author="Lisa Wingate" w:date="2018-12-17T11:57:00Z">
        <w:r w:rsidR="00AA2B4D" w:rsidRPr="00AA2B4D">
          <w:rPr>
            <w:rFonts w:ascii="Times" w:hAnsi="Times" w:cs="Times"/>
            <w:color w:val="auto"/>
            <w:kern w:val="0"/>
            <w:lang w:val="en-US" w:bidi="ar-SA"/>
          </w:rPr>
          <w:t xml:space="preserve"> </w:t>
        </w:r>
        <w:r w:rsidR="00AA2B4D" w:rsidRPr="00AA2B4D">
          <w:rPr>
            <w:rFonts w:ascii="Arial" w:hAnsi="Arial"/>
            <w:lang w:val="en-US"/>
          </w:rPr>
          <w:t xml:space="preserve">This project has </w:t>
        </w:r>
        <w:r w:rsidR="00AA2B4D">
          <w:rPr>
            <w:rFonts w:ascii="Arial" w:hAnsi="Arial"/>
            <w:lang w:val="en-US"/>
          </w:rPr>
          <w:t xml:space="preserve">also </w:t>
        </w:r>
        <w:r w:rsidR="00AA2B4D" w:rsidRPr="00AA2B4D">
          <w:rPr>
            <w:rFonts w:ascii="Arial" w:hAnsi="Arial"/>
            <w:lang w:val="en-US"/>
          </w:rPr>
          <w:t xml:space="preserve">received funding from the European Research Council (ERC) under the European Union’s Seventh Framework </w:t>
        </w:r>
        <w:proofErr w:type="spellStart"/>
        <w:r w:rsidR="00AA2B4D" w:rsidRPr="00AA2B4D">
          <w:rPr>
            <w:rFonts w:ascii="Arial" w:hAnsi="Arial"/>
            <w:lang w:val="en-US"/>
          </w:rPr>
          <w:t>Programme</w:t>
        </w:r>
        <w:proofErr w:type="spellEnd"/>
        <w:r w:rsidR="00AA2B4D" w:rsidRPr="00AA2B4D">
          <w:rPr>
            <w:rFonts w:ascii="Arial" w:hAnsi="Arial"/>
            <w:lang w:val="en-US"/>
          </w:rPr>
          <w:t xml:space="preserve"> (FP7/2007-2013) (grant agreement No. 338264</w:t>
        </w:r>
      </w:ins>
      <w:ins w:id="644" w:author="Lisa Wingate" w:date="2018-12-17T11:58:00Z">
        <w:r w:rsidR="00AA2B4D">
          <w:rPr>
            <w:rFonts w:ascii="Arial" w:hAnsi="Arial"/>
            <w:lang w:val="en-US"/>
          </w:rPr>
          <w:t>).</w:t>
        </w:r>
      </w:ins>
    </w:p>
    <w:p w14:paraId="6CE8217B" w14:textId="0DB01BFC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382E5BE7" w14:textId="77777777" w:rsidR="006A00E9" w:rsidRDefault="006A00E9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2059533D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Author contribution</w:t>
      </w:r>
    </w:p>
    <w:p w14:paraId="1DDAFFD6" w14:textId="1FE00F3E" w:rsidR="00A715FB" w:rsidRPr="005671BE" w:rsidRDefault="006A00E9" w:rsidP="005703DC">
      <w:pPr>
        <w:spacing w:line="480" w:lineRule="auto"/>
        <w:jc w:val="both"/>
        <w:rPr>
          <w:rFonts w:ascii="Arial" w:hAnsi="Arial" w:cs="Arial"/>
          <w:lang w:val="en-US"/>
        </w:rPr>
      </w:pPr>
      <w:r w:rsidRPr="005671BE">
        <w:rPr>
          <w:rFonts w:ascii="Arial" w:hAnsi="Arial" w:cs="Arial"/>
          <w:lang w:val="en-US"/>
        </w:rPr>
        <w:t>PAM and ST</w:t>
      </w:r>
      <w:r w:rsidR="005671BE" w:rsidRPr="005671BE">
        <w:rPr>
          <w:rFonts w:ascii="Arial" w:hAnsi="Arial" w:cs="Arial"/>
          <w:lang w:val="en-US"/>
        </w:rPr>
        <w:t xml:space="preserve"> </w:t>
      </w:r>
      <w:r w:rsidR="002B5082">
        <w:rPr>
          <w:rFonts w:ascii="Arial" w:hAnsi="Arial" w:cs="Arial"/>
          <w:lang w:val="en-US"/>
        </w:rPr>
        <w:t xml:space="preserve">and OC </w:t>
      </w:r>
      <w:r w:rsidR="005671BE" w:rsidRPr="005671BE">
        <w:rPr>
          <w:rFonts w:ascii="Arial" w:hAnsi="Arial" w:cs="Arial"/>
          <w:lang w:val="en-US"/>
        </w:rPr>
        <w:t>designed the study;</w:t>
      </w:r>
      <w:r w:rsidRPr="005671BE">
        <w:rPr>
          <w:rFonts w:ascii="Arial" w:hAnsi="Arial" w:cs="Arial"/>
          <w:lang w:val="en-US"/>
        </w:rPr>
        <w:t xml:space="preserve"> JS, LW</w:t>
      </w:r>
      <w:r w:rsidR="002B5082">
        <w:rPr>
          <w:rFonts w:ascii="Arial" w:hAnsi="Arial" w:cs="Arial"/>
          <w:lang w:val="en-US"/>
        </w:rPr>
        <w:t>, OC</w:t>
      </w:r>
      <w:r w:rsidRPr="005671BE">
        <w:rPr>
          <w:rFonts w:ascii="Arial" w:hAnsi="Arial" w:cs="Arial"/>
          <w:lang w:val="en-US"/>
        </w:rPr>
        <w:t xml:space="preserve"> and JO performed the </w:t>
      </w:r>
      <w:r w:rsidR="0037287C">
        <w:rPr>
          <w:rFonts w:ascii="Arial" w:hAnsi="Arial" w:cs="Arial"/>
          <w:lang w:val="en-US"/>
        </w:rPr>
        <w:t>soil study</w:t>
      </w:r>
      <w:r w:rsidRPr="005671BE">
        <w:rPr>
          <w:rFonts w:ascii="Arial" w:hAnsi="Arial" w:cs="Arial"/>
          <w:lang w:val="en-US"/>
        </w:rPr>
        <w:t xml:space="preserve"> and provided the environmental 23S </w:t>
      </w:r>
      <w:proofErr w:type="spellStart"/>
      <w:r w:rsidRPr="005671BE">
        <w:rPr>
          <w:rFonts w:ascii="Arial" w:hAnsi="Arial" w:cs="Arial"/>
          <w:lang w:val="en-US"/>
        </w:rPr>
        <w:t>rRNA</w:t>
      </w:r>
      <w:proofErr w:type="spellEnd"/>
      <w:r w:rsidRPr="005671BE">
        <w:rPr>
          <w:rFonts w:ascii="Arial" w:hAnsi="Arial" w:cs="Arial"/>
          <w:lang w:val="en-US"/>
        </w:rPr>
        <w:t xml:space="preserve"> datasets</w:t>
      </w:r>
      <w:r w:rsidR="005671BE" w:rsidRPr="005671BE">
        <w:rPr>
          <w:rFonts w:ascii="Arial" w:hAnsi="Arial" w:cs="Arial"/>
          <w:lang w:val="en-US"/>
        </w:rPr>
        <w:t>;</w:t>
      </w:r>
      <w:r w:rsidRPr="005671BE">
        <w:rPr>
          <w:rFonts w:ascii="Arial" w:hAnsi="Arial" w:cs="Arial"/>
          <w:lang w:val="en-US"/>
        </w:rPr>
        <w:t xml:space="preserve"> CD, DP</w:t>
      </w:r>
      <w:r w:rsidR="002B6355">
        <w:rPr>
          <w:rFonts w:ascii="Arial" w:hAnsi="Arial" w:cs="Arial"/>
          <w:lang w:val="en-US"/>
        </w:rPr>
        <w:t>,</w:t>
      </w:r>
      <w:r w:rsidRPr="005671BE">
        <w:rPr>
          <w:rFonts w:ascii="Arial" w:hAnsi="Arial" w:cs="Arial"/>
          <w:lang w:val="en-US"/>
        </w:rPr>
        <w:t xml:space="preserve"> ST and SM</w:t>
      </w:r>
      <w:r w:rsidR="005671BE" w:rsidRPr="005671BE">
        <w:rPr>
          <w:rFonts w:ascii="Arial" w:hAnsi="Arial" w:cs="Arial"/>
          <w:lang w:val="en-US"/>
        </w:rPr>
        <w:t xml:space="preserve"> performed bioinformatics;</w:t>
      </w:r>
      <w:r w:rsidRPr="005671BE">
        <w:rPr>
          <w:rFonts w:ascii="Arial" w:hAnsi="Arial" w:cs="Arial"/>
          <w:lang w:val="en-US"/>
        </w:rPr>
        <w:t xml:space="preserve"> CD, ST</w:t>
      </w:r>
      <w:r w:rsidR="002B5082">
        <w:rPr>
          <w:rFonts w:ascii="Arial" w:hAnsi="Arial" w:cs="Arial"/>
          <w:lang w:val="en-US"/>
        </w:rPr>
        <w:t>, OC</w:t>
      </w:r>
      <w:r w:rsidRPr="005671BE">
        <w:rPr>
          <w:rFonts w:ascii="Arial" w:hAnsi="Arial" w:cs="Arial"/>
          <w:lang w:val="en-US"/>
        </w:rPr>
        <w:t xml:space="preserve"> and PAM wrote the first draft of the manuscript</w:t>
      </w:r>
      <w:r w:rsidR="00665E5C">
        <w:rPr>
          <w:rFonts w:ascii="Arial" w:hAnsi="Arial" w:cs="Arial"/>
          <w:lang w:val="en-US"/>
        </w:rPr>
        <w:t>.</w:t>
      </w:r>
      <w:r w:rsidRPr="005671BE">
        <w:rPr>
          <w:rFonts w:ascii="Arial" w:hAnsi="Arial" w:cs="Arial"/>
          <w:lang w:val="en-US"/>
        </w:rPr>
        <w:t xml:space="preserve"> </w:t>
      </w:r>
      <w:r w:rsidR="00665E5C">
        <w:rPr>
          <w:rFonts w:ascii="Arial" w:hAnsi="Arial" w:cs="Arial"/>
          <w:lang w:val="en-US"/>
        </w:rPr>
        <w:t>A</w:t>
      </w:r>
      <w:r w:rsidRPr="005671BE">
        <w:rPr>
          <w:rFonts w:ascii="Arial" w:hAnsi="Arial" w:cs="Arial"/>
          <w:lang w:val="en-US"/>
        </w:rPr>
        <w:t xml:space="preserve">ll authors </w:t>
      </w:r>
      <w:r w:rsidR="00665E5C">
        <w:rPr>
          <w:rFonts w:ascii="Arial" w:hAnsi="Arial" w:cs="Arial"/>
          <w:lang w:val="en-US"/>
        </w:rPr>
        <w:t>contributed to the final editing</w:t>
      </w:r>
      <w:r w:rsidRPr="005671BE">
        <w:rPr>
          <w:rFonts w:ascii="Arial" w:hAnsi="Arial" w:cs="Arial"/>
          <w:lang w:val="en-US"/>
        </w:rPr>
        <w:t>.</w:t>
      </w:r>
    </w:p>
    <w:p w14:paraId="5BC04A18" w14:textId="77777777" w:rsidR="006A00E9" w:rsidRDefault="006A00E9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759582D1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lastRenderedPageBreak/>
        <w:t>Data accessibility</w:t>
      </w:r>
    </w:p>
    <w:p w14:paraId="03C8701C" w14:textId="7F4233B8" w:rsidR="00A715FB" w:rsidRDefault="00665E5C" w:rsidP="005703DC">
      <w:pPr>
        <w:spacing w:line="480" w:lineRule="auto"/>
        <w:jc w:val="both"/>
        <w:rPr>
          <w:rFonts w:ascii="Arial" w:hAnsi="Arial"/>
          <w:lang w:val="en-US"/>
        </w:rPr>
      </w:pPr>
      <w:r w:rsidRPr="005C41E0">
        <w:rPr>
          <w:rFonts w:ascii="Arial" w:hAnsi="Arial" w:cs="Arial"/>
          <w:lang w:val="en-US"/>
        </w:rPr>
        <w:t>µ</w:t>
      </w:r>
      <w:proofErr w:type="gramStart"/>
      <w:r>
        <w:rPr>
          <w:rFonts w:ascii="Arial" w:hAnsi="Arial"/>
          <w:lang w:val="en-US"/>
        </w:rPr>
        <w:t>green</w:t>
      </w:r>
      <w:proofErr w:type="gramEnd"/>
      <w:r>
        <w:rPr>
          <w:rFonts w:ascii="Arial" w:hAnsi="Arial"/>
          <w:lang w:val="en-US"/>
        </w:rPr>
        <w:t>-</w:t>
      </w:r>
      <w:proofErr w:type="spellStart"/>
      <w:r>
        <w:rPr>
          <w:rFonts w:ascii="Arial" w:hAnsi="Arial"/>
          <w:lang w:val="en-US"/>
        </w:rPr>
        <w:t>db</w:t>
      </w:r>
      <w:proofErr w:type="spellEnd"/>
      <w:r>
        <w:rPr>
          <w:rFonts w:ascii="Arial" w:hAnsi="Arial"/>
          <w:lang w:val="en-US"/>
        </w:rPr>
        <w:t xml:space="preserve"> </w:t>
      </w:r>
      <w:r w:rsidR="00A30BC7">
        <w:rPr>
          <w:rFonts w:ascii="Arial" w:hAnsi="Arial"/>
          <w:lang w:val="en-US"/>
        </w:rPr>
        <w:t xml:space="preserve">is available in flat files at </w:t>
      </w:r>
      <w:proofErr w:type="spellStart"/>
      <w:r w:rsidR="00650EBA">
        <w:rPr>
          <w:rFonts w:ascii="Arial" w:hAnsi="Arial"/>
          <w:lang w:val="en-US"/>
        </w:rPr>
        <w:t>url</w:t>
      </w:r>
      <w:proofErr w:type="spellEnd"/>
      <w:r w:rsidR="00650EBA">
        <w:rPr>
          <w:rFonts w:ascii="Arial" w:hAnsi="Arial"/>
          <w:lang w:val="en-US"/>
        </w:rPr>
        <w:t>: http://</w:t>
      </w:r>
      <w:r w:rsidR="00650EBA" w:rsidRPr="00650EBA">
        <w:rPr>
          <w:rFonts w:ascii="Arial" w:hAnsi="Arial"/>
          <w:lang w:val="en-US"/>
        </w:rPr>
        <w:t>microgreen-23sdatabase.ea.inra.fr</w:t>
      </w:r>
      <w:r w:rsidR="00A30BC7" w:rsidRPr="00650EBA">
        <w:rPr>
          <w:rFonts w:ascii="Arial" w:hAnsi="Arial"/>
          <w:lang w:val="en-US"/>
        </w:rPr>
        <w:t>.</w:t>
      </w:r>
    </w:p>
    <w:p w14:paraId="3B81901B" w14:textId="69F7795B" w:rsidR="00A715FB" w:rsidRDefault="00A30BC7" w:rsidP="005703DC">
      <w:pPr>
        <w:spacing w:line="480" w:lineRule="auto"/>
        <w:jc w:val="both"/>
        <w:rPr>
          <w:rFonts w:ascii="Arial" w:hAnsi="Arial"/>
          <w:lang w:val="en-US"/>
        </w:rPr>
      </w:pPr>
      <w:r w:rsidRPr="006A4D19">
        <w:rPr>
          <w:rFonts w:ascii="Arial" w:hAnsi="Arial"/>
          <w:lang w:val="en-US"/>
        </w:rPr>
        <w:t xml:space="preserve">The microbial DNA sequencing data sets supporting the results in this article are available at the EBI ENA with accession number </w:t>
      </w:r>
      <w:r w:rsidR="006A4D19" w:rsidRPr="006A4D19">
        <w:rPr>
          <w:rFonts w:ascii="Arial" w:hAnsi="Arial"/>
          <w:lang w:val="en-US"/>
        </w:rPr>
        <w:t>PRJEB30252.</w:t>
      </w:r>
    </w:p>
    <w:p w14:paraId="74821C8B" w14:textId="77777777" w:rsidR="00A715FB" w:rsidRDefault="00A715FB" w:rsidP="005703DC">
      <w:pPr>
        <w:spacing w:line="480" w:lineRule="auto"/>
        <w:jc w:val="both"/>
        <w:rPr>
          <w:rFonts w:ascii="Arial" w:hAnsi="Arial"/>
          <w:lang w:val="en-US"/>
        </w:rPr>
      </w:pPr>
    </w:p>
    <w:p w14:paraId="3E8DFE4D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ORCID</w:t>
      </w:r>
    </w:p>
    <w:p w14:paraId="6861A8E9" w14:textId="270B5672" w:rsidR="00A715FB" w:rsidRDefault="00A30BC7" w:rsidP="005703DC">
      <w:pPr>
        <w:spacing w:line="480" w:lineRule="auto"/>
        <w:jc w:val="both"/>
      </w:pPr>
      <w:r>
        <w:rPr>
          <w:rFonts w:ascii="Arial" w:hAnsi="Arial" w:cs="Arial"/>
          <w:lang w:val="en-US"/>
        </w:rPr>
        <w:t xml:space="preserve">Christophe </w:t>
      </w:r>
      <w:r w:rsidR="002B5082">
        <w:rPr>
          <w:rFonts w:ascii="Arial" w:hAnsi="Arial" w:cs="Arial"/>
          <w:lang w:val="en-US"/>
        </w:rPr>
        <w:t xml:space="preserve">DJEMIEL </w:t>
      </w:r>
      <w:hyperlink r:id="rId13">
        <w:r>
          <w:rPr>
            <w:rStyle w:val="InternetLink"/>
            <w:rFonts w:ascii="Arial" w:hAnsi="Arial" w:cs="Arial"/>
            <w:color w:val="00000A"/>
            <w:lang w:val="en-US"/>
          </w:rPr>
          <w:t>https://orcid.org/0000-0002-5659-7876</w:t>
        </w:r>
      </w:hyperlink>
    </w:p>
    <w:p w14:paraId="5FC90C7D" w14:textId="77777777" w:rsidR="000D53BC" w:rsidRDefault="000D53BC" w:rsidP="000D53BC">
      <w:pPr>
        <w:spacing w:line="480" w:lineRule="auto"/>
        <w:jc w:val="both"/>
        <w:rPr>
          <w:rStyle w:val="InternetLink"/>
          <w:rFonts w:ascii="Arial" w:hAnsi="Arial" w:cs="Arial"/>
          <w:color w:val="00000A"/>
          <w:lang w:val="en-US"/>
        </w:rPr>
      </w:pPr>
      <w:r>
        <w:rPr>
          <w:rStyle w:val="InternetLink"/>
          <w:rFonts w:ascii="Arial" w:hAnsi="Arial" w:cs="Arial"/>
          <w:color w:val="00000A"/>
          <w:lang w:val="en-US"/>
        </w:rPr>
        <w:t xml:space="preserve">Samuel </w:t>
      </w:r>
      <w:proofErr w:type="spellStart"/>
      <w:r>
        <w:rPr>
          <w:rStyle w:val="InternetLink"/>
          <w:rFonts w:ascii="Arial" w:hAnsi="Arial" w:cs="Arial"/>
          <w:color w:val="00000A"/>
          <w:lang w:val="en-US"/>
        </w:rPr>
        <w:t>Mondy</w:t>
      </w:r>
      <w:proofErr w:type="spellEnd"/>
      <w:r>
        <w:rPr>
          <w:rStyle w:val="InternetLink"/>
          <w:rFonts w:ascii="Arial" w:hAnsi="Arial" w:cs="Arial"/>
          <w:color w:val="00000A"/>
          <w:lang w:val="en-US"/>
        </w:rPr>
        <w:t xml:space="preserve">, </w:t>
      </w:r>
      <w:hyperlink r:id="rId14" w:history="1">
        <w:r w:rsidRPr="001264BB">
          <w:rPr>
            <w:rStyle w:val="Hyperlink"/>
            <w:rFonts w:ascii="Arial" w:hAnsi="Arial" w:cs="Arial" w:hint="eastAsia"/>
            <w:lang w:val="en-US"/>
          </w:rPr>
          <w:t>https://orcid.org/0000-0002-9203-6398</w:t>
        </w:r>
      </w:hyperlink>
    </w:p>
    <w:p w14:paraId="3EF0FEE3" w14:textId="1F82758F" w:rsidR="000D53BC" w:rsidRDefault="000D53BC" w:rsidP="000D53BC">
      <w:pPr>
        <w:spacing w:line="480" w:lineRule="auto"/>
        <w:jc w:val="both"/>
        <w:rPr>
          <w:ins w:id="645" w:author="Lisa Wingate" w:date="2018-12-17T11:59:00Z"/>
          <w:rStyle w:val="InternetLink"/>
          <w:rFonts w:ascii="Arial" w:hAnsi="Arial" w:cs="Arial"/>
          <w:color w:val="00000A"/>
          <w:lang w:val="en-US"/>
        </w:rPr>
      </w:pPr>
      <w:proofErr w:type="spellStart"/>
      <w:r>
        <w:rPr>
          <w:rStyle w:val="InternetLink"/>
          <w:rFonts w:ascii="Arial" w:hAnsi="Arial" w:cs="Arial"/>
          <w:color w:val="00000A"/>
          <w:lang w:val="en-US"/>
        </w:rPr>
        <w:t>Jérôme</w:t>
      </w:r>
      <w:proofErr w:type="spellEnd"/>
      <w:r>
        <w:rPr>
          <w:rStyle w:val="InternetLink"/>
          <w:rFonts w:ascii="Arial" w:hAnsi="Arial" w:cs="Arial"/>
          <w:color w:val="00000A"/>
          <w:lang w:val="en-US"/>
        </w:rPr>
        <w:t xml:space="preserve"> </w:t>
      </w:r>
      <w:proofErr w:type="spellStart"/>
      <w:r>
        <w:rPr>
          <w:rStyle w:val="InternetLink"/>
          <w:rFonts w:ascii="Arial" w:hAnsi="Arial" w:cs="Arial"/>
          <w:color w:val="00000A"/>
          <w:lang w:val="en-US"/>
        </w:rPr>
        <w:t>Ogée</w:t>
      </w:r>
      <w:proofErr w:type="spellEnd"/>
      <w:r>
        <w:rPr>
          <w:rStyle w:val="InternetLink"/>
          <w:rFonts w:ascii="Arial" w:hAnsi="Arial" w:cs="Arial"/>
          <w:color w:val="00000A"/>
          <w:lang w:val="en-US"/>
        </w:rPr>
        <w:t xml:space="preserve">, </w:t>
      </w:r>
      <w:ins w:id="646" w:author="Lisa Wingate" w:date="2018-12-17T11:59:00Z">
        <w:r w:rsidR="00AA2B4D">
          <w:rPr>
            <w:rStyle w:val="InternetLink"/>
            <w:rFonts w:ascii="Arial" w:hAnsi="Arial" w:cs="Arial"/>
            <w:color w:val="00000A"/>
            <w:lang w:val="en-US"/>
          </w:rPr>
          <w:fldChar w:fldCharType="begin"/>
        </w:r>
        <w:r w:rsidR="00AA2B4D">
          <w:rPr>
            <w:rStyle w:val="InternetLink"/>
            <w:rFonts w:ascii="Arial" w:hAnsi="Arial" w:cs="Arial"/>
            <w:color w:val="00000A"/>
            <w:lang w:val="en-US"/>
          </w:rPr>
          <w:instrText xml:space="preserve"> HYPERLINK "</w:instrText>
        </w:r>
      </w:ins>
      <w:r w:rsidR="00AA2B4D" w:rsidRPr="001F2893">
        <w:rPr>
          <w:rStyle w:val="InternetLink"/>
          <w:rFonts w:ascii="Arial" w:hAnsi="Arial" w:cs="Arial" w:hint="eastAsia"/>
          <w:color w:val="00000A"/>
          <w:lang w:val="en-US"/>
        </w:rPr>
        <w:instrText>https://orcid.org/0000-0002-3365-8584</w:instrText>
      </w:r>
      <w:ins w:id="647" w:author="Lisa Wingate" w:date="2018-12-17T11:59:00Z">
        <w:r w:rsidR="00AA2B4D">
          <w:rPr>
            <w:rStyle w:val="InternetLink"/>
            <w:rFonts w:ascii="Arial" w:hAnsi="Arial" w:cs="Arial"/>
            <w:color w:val="00000A"/>
            <w:lang w:val="en-US"/>
          </w:rPr>
          <w:instrText xml:space="preserve">" </w:instrText>
        </w:r>
        <w:r w:rsidR="00AA2B4D">
          <w:rPr>
            <w:rStyle w:val="InternetLink"/>
            <w:rFonts w:ascii="Arial" w:hAnsi="Arial" w:cs="Arial"/>
            <w:color w:val="00000A"/>
            <w:lang w:val="en-US"/>
          </w:rPr>
          <w:fldChar w:fldCharType="separate"/>
        </w:r>
      </w:ins>
      <w:r w:rsidR="00AA2B4D" w:rsidRPr="00763DAB">
        <w:rPr>
          <w:rStyle w:val="Hyperlink"/>
          <w:rFonts w:ascii="Arial" w:hAnsi="Arial" w:cs="Arial" w:hint="eastAsia"/>
          <w:lang w:val="en-US"/>
        </w:rPr>
        <w:t>https://orcid.org/0000-0002-3365-8584</w:t>
      </w:r>
      <w:ins w:id="648" w:author="Lisa Wingate" w:date="2018-12-17T11:59:00Z">
        <w:r w:rsidR="00AA2B4D">
          <w:rPr>
            <w:rStyle w:val="InternetLink"/>
            <w:rFonts w:ascii="Arial" w:hAnsi="Arial" w:cs="Arial"/>
            <w:color w:val="00000A"/>
            <w:lang w:val="en-US"/>
          </w:rPr>
          <w:fldChar w:fldCharType="end"/>
        </w:r>
      </w:ins>
    </w:p>
    <w:p w14:paraId="4E97C9F7" w14:textId="32DE3C01" w:rsidR="00AA2B4D" w:rsidRDefault="00AA2B4D" w:rsidP="000D53BC">
      <w:pPr>
        <w:spacing w:line="480" w:lineRule="auto"/>
        <w:jc w:val="both"/>
      </w:pPr>
      <w:ins w:id="649" w:author="Lisa Wingate" w:date="2018-12-17T11:59:00Z">
        <w:r>
          <w:rPr>
            <w:rStyle w:val="InternetLink"/>
            <w:rFonts w:ascii="Arial" w:hAnsi="Arial" w:cs="Arial"/>
            <w:color w:val="00000A"/>
            <w:lang w:val="en-US"/>
          </w:rPr>
          <w:t xml:space="preserve">Lisa Wingate, </w:t>
        </w:r>
      </w:ins>
      <w:ins w:id="650" w:author="Lisa Wingate" w:date="2018-12-17T12:00:00Z">
        <w:r>
          <w:rPr>
            <w:rStyle w:val="InternetLink"/>
            <w:rFonts w:ascii="Arial" w:hAnsi="Arial" w:cs="Arial"/>
            <w:color w:val="00000A"/>
            <w:lang w:val="en-US"/>
          </w:rPr>
          <w:t>https://orcid.org/0000-0003-1921-1556</w:t>
        </w:r>
      </w:ins>
    </w:p>
    <w:p w14:paraId="0599E3CA" w14:textId="77777777" w:rsidR="00A715FB" w:rsidRDefault="00A715FB" w:rsidP="005703DC">
      <w:pPr>
        <w:spacing w:line="480" w:lineRule="auto"/>
        <w:jc w:val="both"/>
        <w:rPr>
          <w:rStyle w:val="InternetLink"/>
          <w:lang w:val="en-US"/>
        </w:rPr>
      </w:pPr>
    </w:p>
    <w:p w14:paraId="7BC47A7F" w14:textId="77777777" w:rsidR="00A715FB" w:rsidRDefault="00A30BC7" w:rsidP="005703DC">
      <w:pPr>
        <w:spacing w:line="480" w:lineRule="auto"/>
        <w:jc w:val="both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References</w:t>
      </w:r>
    </w:p>
    <w:p w14:paraId="3B9C4A3B" w14:textId="77777777" w:rsidR="00A715FB" w:rsidRDefault="00A30BC7" w:rsidP="000A04F9">
      <w:pPr>
        <w:spacing w:line="480" w:lineRule="auto"/>
        <w:jc w:val="both"/>
        <w:rPr>
          <w:lang w:val="en-US"/>
        </w:rPr>
      </w:pPr>
      <w:r>
        <w:rPr>
          <w:rFonts w:ascii="Arial" w:hAnsi="Arial"/>
          <w:lang w:val="en-US"/>
        </w:rPr>
        <w:t xml:space="preserve"> </w:t>
      </w:r>
    </w:p>
    <w:p w14:paraId="75D88914" w14:textId="1FD2B697" w:rsidR="00A715FB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>Andersen, R.</w:t>
      </w:r>
      <w:r w:rsidR="00A30BC7" w:rsidRPr="00281653">
        <w:rPr>
          <w:rFonts w:ascii="Arial" w:hAnsi="Arial"/>
          <w:lang w:val="en-US"/>
        </w:rPr>
        <w:t xml:space="preserve">A. (1992). </w:t>
      </w:r>
      <w:proofErr w:type="gramStart"/>
      <w:r w:rsidR="00A30BC7" w:rsidRPr="00281653">
        <w:rPr>
          <w:rFonts w:ascii="Arial" w:hAnsi="Arial"/>
          <w:lang w:val="en-US"/>
        </w:rPr>
        <w:t>Diversity of eukaryotic algae.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Biodiversity &amp; Conservation, 1(4), 267-292.</w:t>
      </w:r>
      <w:proofErr w:type="gramEnd"/>
    </w:p>
    <w:p w14:paraId="1FBB7B9C" w14:textId="30C8AD28" w:rsidR="000D53BC" w:rsidDel="00AA2B4D" w:rsidRDefault="000D53BC" w:rsidP="000D53BC">
      <w:pPr>
        <w:spacing w:line="480" w:lineRule="auto"/>
        <w:jc w:val="both"/>
        <w:rPr>
          <w:del w:id="651" w:author="Lisa Wingate" w:date="2018-12-17T12:00:00Z"/>
          <w:lang w:val="en-US"/>
        </w:rPr>
      </w:pP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Sauze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J., 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Ogée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J., 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Maron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P.A., 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Crouzet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O., Nowak, V., 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Wohl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S., 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Kaisermann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 xml:space="preserve">, A., Jones, S., </w:t>
      </w:r>
      <w:r w:rsidRPr="00281653">
        <w:rPr>
          <w:rFonts w:ascii="Arial" w:hAnsi="Arial"/>
          <w:lang w:val="en-US"/>
        </w:rPr>
        <w:t>&amp;</w:t>
      </w:r>
      <w:r>
        <w:rPr>
          <w:rFonts w:ascii="Arial" w:hAnsi="Arial"/>
          <w:lang w:val="en-US"/>
        </w:rPr>
        <w:t xml:space="preserve"> </w:t>
      </w:r>
      <w:r>
        <w:rPr>
          <w:rFonts w:ascii="Helvetica" w:hAnsi="Helvetica" w:cs="Helvetica"/>
          <w:color w:val="auto"/>
          <w:kern w:val="0"/>
          <w:lang w:val="en-US" w:bidi="ar-SA"/>
        </w:rPr>
        <w:t xml:space="preserve">Wingate, L. (2017). </w:t>
      </w:r>
      <w:proofErr w:type="gramStart"/>
      <w:r>
        <w:rPr>
          <w:rFonts w:ascii="Helvetica" w:hAnsi="Helvetica" w:cs="Helvetica"/>
          <w:color w:val="auto"/>
          <w:kern w:val="0"/>
          <w:lang w:val="en-US" w:bidi="ar-SA"/>
        </w:rPr>
        <w:t>The interaction of soil </w:t>
      </w:r>
      <w:proofErr w:type="spellStart"/>
      <w:r>
        <w:rPr>
          <w:rFonts w:ascii="Helvetica" w:hAnsi="Helvetica" w:cs="Helvetica"/>
          <w:color w:val="auto"/>
          <w:kern w:val="0"/>
          <w:lang w:val="en-US" w:bidi="ar-SA"/>
        </w:rPr>
        <w:t>phototrophs</w:t>
      </w:r>
      <w:proofErr w:type="spellEnd"/>
      <w:r>
        <w:rPr>
          <w:rFonts w:ascii="Helvetica" w:hAnsi="Helvetica" w:cs="Helvetica"/>
          <w:color w:val="auto"/>
          <w:kern w:val="0"/>
          <w:lang w:val="en-US" w:bidi="ar-SA"/>
        </w:rPr>
        <w:t> and fungi with pH and their impact on soil CO</w:t>
      </w:r>
      <w:r w:rsidRPr="00AE2E90">
        <w:rPr>
          <w:rFonts w:ascii="Helvetica" w:hAnsi="Helvetica" w:cs="Helvetica"/>
          <w:color w:val="auto"/>
          <w:kern w:val="0"/>
          <w:vertAlign w:val="subscript"/>
          <w:lang w:val="en-US" w:bidi="ar-SA"/>
        </w:rPr>
        <w:t>2</w:t>
      </w:r>
      <w:r>
        <w:rPr>
          <w:rFonts w:ascii="Helvetica" w:hAnsi="Helvetica" w:cs="Helvetica"/>
          <w:color w:val="auto"/>
          <w:kern w:val="0"/>
          <w:lang w:val="en-US" w:bidi="ar-SA"/>
        </w:rPr>
        <w:t>, CO</w:t>
      </w:r>
      <w:r w:rsidRPr="00AE2E90">
        <w:rPr>
          <w:rFonts w:ascii="Helvetica" w:hAnsi="Helvetica" w:cs="Helvetica"/>
          <w:color w:val="auto"/>
          <w:kern w:val="0"/>
          <w:vertAlign w:val="superscript"/>
          <w:lang w:val="en-US" w:bidi="ar-SA"/>
        </w:rPr>
        <w:t>18</w:t>
      </w:r>
      <w:r>
        <w:rPr>
          <w:rFonts w:ascii="Helvetica" w:hAnsi="Helvetica" w:cs="Helvetica"/>
          <w:color w:val="auto"/>
          <w:kern w:val="0"/>
          <w:lang w:val="en-US" w:bidi="ar-SA"/>
        </w:rPr>
        <w:t>O and OCS exchange.</w:t>
      </w:r>
      <w:proofErr w:type="gramEnd"/>
      <w:r>
        <w:rPr>
          <w:rFonts w:ascii="Helvetica" w:hAnsi="Helvetica" w:cs="Helvetica"/>
          <w:color w:val="auto"/>
          <w:kern w:val="0"/>
          <w:lang w:val="en-US" w:bidi="ar-SA"/>
        </w:rPr>
        <w:t xml:space="preserve"> Soil Biology and Biochemistry, 115, 371-382.</w:t>
      </w:r>
    </w:p>
    <w:p w14:paraId="14407FA0" w14:textId="77777777" w:rsidR="000D53BC" w:rsidRPr="00281653" w:rsidRDefault="000D53BC" w:rsidP="00AA2B4D">
      <w:pPr>
        <w:spacing w:line="480" w:lineRule="auto"/>
        <w:jc w:val="both"/>
        <w:rPr>
          <w:rFonts w:ascii="Arial" w:hAnsi="Arial"/>
          <w:lang w:val="en-US"/>
        </w:rPr>
        <w:pPrChange w:id="652" w:author="Lisa Wingate" w:date="2018-12-17T12:00:00Z">
          <w:pPr>
            <w:spacing w:line="480" w:lineRule="auto"/>
            <w:ind w:left="284" w:hanging="284"/>
            <w:jc w:val="both"/>
          </w:pPr>
        </w:pPrChange>
      </w:pPr>
    </w:p>
    <w:p w14:paraId="0F0FC7B1" w14:textId="209913D3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Zancan</w:t>
      </w:r>
      <w:proofErr w:type="spellEnd"/>
      <w:r w:rsidRPr="00281653">
        <w:rPr>
          <w:rFonts w:ascii="Arial" w:hAnsi="Arial"/>
          <w:lang w:val="en-US"/>
        </w:rPr>
        <w:t>, S</w:t>
      </w:r>
      <w:r w:rsidR="008B0C7E" w:rsidRPr="00281653">
        <w:rPr>
          <w:rFonts w:ascii="Arial" w:hAnsi="Arial"/>
          <w:lang w:val="en-US"/>
        </w:rPr>
        <w:t xml:space="preserve">., </w:t>
      </w:r>
      <w:proofErr w:type="spellStart"/>
      <w:r w:rsidR="008B0C7E" w:rsidRPr="00281653">
        <w:rPr>
          <w:rFonts w:ascii="Arial" w:hAnsi="Arial"/>
          <w:lang w:val="en-US"/>
        </w:rPr>
        <w:t>Trevisan</w:t>
      </w:r>
      <w:proofErr w:type="spellEnd"/>
      <w:r w:rsidR="008B0C7E" w:rsidRPr="00281653">
        <w:rPr>
          <w:rFonts w:ascii="Arial" w:hAnsi="Arial"/>
          <w:lang w:val="en-US"/>
        </w:rPr>
        <w:t xml:space="preserve">, R., &amp; </w:t>
      </w:r>
      <w:proofErr w:type="spellStart"/>
      <w:r w:rsidR="008B0C7E" w:rsidRPr="00281653">
        <w:rPr>
          <w:rFonts w:ascii="Arial" w:hAnsi="Arial"/>
          <w:lang w:val="en-US"/>
        </w:rPr>
        <w:t>Paoletti</w:t>
      </w:r>
      <w:proofErr w:type="spellEnd"/>
      <w:r w:rsidR="008B0C7E" w:rsidRPr="00281653">
        <w:rPr>
          <w:rFonts w:ascii="Arial" w:hAnsi="Arial"/>
          <w:lang w:val="en-US"/>
        </w:rPr>
        <w:t>, M.</w:t>
      </w:r>
      <w:r w:rsidRPr="00281653">
        <w:rPr>
          <w:rFonts w:ascii="Arial" w:hAnsi="Arial"/>
          <w:lang w:val="en-US"/>
        </w:rPr>
        <w:t>G. (2006).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gramStart"/>
      <w:r w:rsidRPr="00281653">
        <w:rPr>
          <w:rFonts w:ascii="Arial" w:hAnsi="Arial"/>
          <w:lang w:val="en-US"/>
        </w:rPr>
        <w:t>Soil algae composition under different agro-ecosystems in North-Eastern Italy.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gramStart"/>
      <w:r w:rsidRPr="00281653">
        <w:rPr>
          <w:rFonts w:ascii="Arial" w:hAnsi="Arial"/>
          <w:lang w:val="en-US"/>
        </w:rPr>
        <w:t>Agriculture, ecosystems &amp; environment, 112(1), 1-12.</w:t>
      </w:r>
      <w:proofErr w:type="gramEnd"/>
    </w:p>
    <w:p w14:paraId="6B6C9BDA" w14:textId="4491FDF1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Tomitani</w:t>
      </w:r>
      <w:proofErr w:type="spellEnd"/>
      <w:r w:rsidRPr="00281653">
        <w:rPr>
          <w:rFonts w:ascii="Arial" w:hAnsi="Arial"/>
          <w:lang w:val="en-US"/>
        </w:rPr>
        <w:t>, A.</w:t>
      </w:r>
      <w:r w:rsidR="008B0C7E" w:rsidRPr="00281653">
        <w:rPr>
          <w:rFonts w:ascii="Arial" w:hAnsi="Arial"/>
          <w:lang w:val="en-US"/>
        </w:rPr>
        <w:t>, Knoll, A.H., Cavanaugh, C.</w:t>
      </w:r>
      <w:r w:rsidRPr="00281653">
        <w:rPr>
          <w:rFonts w:ascii="Arial" w:hAnsi="Arial"/>
          <w:lang w:val="en-US"/>
        </w:rPr>
        <w:t xml:space="preserve">M., &amp; </w:t>
      </w:r>
      <w:proofErr w:type="spellStart"/>
      <w:r w:rsidRPr="00281653">
        <w:rPr>
          <w:rFonts w:ascii="Arial" w:hAnsi="Arial"/>
          <w:lang w:val="en-US"/>
        </w:rPr>
        <w:t>Ohno</w:t>
      </w:r>
      <w:proofErr w:type="spellEnd"/>
      <w:r w:rsidRPr="00281653">
        <w:rPr>
          <w:rFonts w:ascii="Arial" w:hAnsi="Arial"/>
          <w:lang w:val="en-US"/>
        </w:rPr>
        <w:t xml:space="preserve">, T. (2006). The evolutionary diversification of cyanobacteria: molecular–phylogenetic and paleontological perspectives. </w:t>
      </w:r>
      <w:proofErr w:type="gramStart"/>
      <w:r w:rsidRPr="00281653">
        <w:rPr>
          <w:rFonts w:ascii="Arial" w:hAnsi="Arial"/>
          <w:lang w:val="en-US"/>
        </w:rPr>
        <w:t>Proceedings of the National Academy of Sciences, 103(14), 5442-5447.</w:t>
      </w:r>
      <w:proofErr w:type="gramEnd"/>
    </w:p>
    <w:p w14:paraId="40A3F022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lastRenderedPageBreak/>
        <w:t>Seckbach</w:t>
      </w:r>
      <w:proofErr w:type="spellEnd"/>
      <w:r w:rsidRPr="00281653">
        <w:rPr>
          <w:rFonts w:ascii="Arial" w:hAnsi="Arial"/>
          <w:lang w:val="en-US"/>
        </w:rPr>
        <w:t>, J. (Ed.). (2007)</w:t>
      </w:r>
      <w:proofErr w:type="gramStart"/>
      <w:r w:rsidRPr="00281653">
        <w:rPr>
          <w:rFonts w:ascii="Arial" w:hAnsi="Arial"/>
          <w:lang w:val="en-US"/>
        </w:rPr>
        <w:t>. Algae and cyanobacteria in extreme environments (Vol. 11).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gramStart"/>
      <w:r w:rsidRPr="00281653">
        <w:rPr>
          <w:rFonts w:ascii="Arial" w:hAnsi="Arial"/>
          <w:lang w:val="en-US"/>
        </w:rPr>
        <w:t>Springer Science &amp; Business Media.</w:t>
      </w:r>
      <w:proofErr w:type="gramEnd"/>
    </w:p>
    <w:p w14:paraId="6C401E97" w14:textId="4B0AB0CE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Elbert, W., Weber, B., Burrows, S., </w:t>
      </w:r>
      <w:proofErr w:type="spellStart"/>
      <w:r w:rsidRPr="00281653">
        <w:rPr>
          <w:rFonts w:ascii="Arial" w:hAnsi="Arial"/>
          <w:lang w:val="en-US"/>
        </w:rPr>
        <w:t>Steink</w:t>
      </w:r>
      <w:r w:rsidR="008B0C7E" w:rsidRPr="00281653">
        <w:rPr>
          <w:rFonts w:ascii="Arial" w:hAnsi="Arial"/>
          <w:lang w:val="en-US"/>
        </w:rPr>
        <w:t>amp</w:t>
      </w:r>
      <w:proofErr w:type="spellEnd"/>
      <w:r w:rsidR="008B0C7E" w:rsidRPr="00281653">
        <w:rPr>
          <w:rFonts w:ascii="Arial" w:hAnsi="Arial"/>
          <w:lang w:val="en-US"/>
        </w:rPr>
        <w:t xml:space="preserve">, J., </w:t>
      </w:r>
      <w:proofErr w:type="spellStart"/>
      <w:r w:rsidR="008B0C7E" w:rsidRPr="00281653">
        <w:rPr>
          <w:rFonts w:ascii="Arial" w:hAnsi="Arial"/>
          <w:lang w:val="en-US"/>
        </w:rPr>
        <w:t>Büdel</w:t>
      </w:r>
      <w:proofErr w:type="spellEnd"/>
      <w:r w:rsidR="008B0C7E" w:rsidRPr="00281653">
        <w:rPr>
          <w:rFonts w:ascii="Arial" w:hAnsi="Arial"/>
          <w:lang w:val="en-US"/>
        </w:rPr>
        <w:t xml:space="preserve">, B., </w:t>
      </w:r>
      <w:proofErr w:type="spellStart"/>
      <w:r w:rsidR="008B0C7E" w:rsidRPr="00281653">
        <w:rPr>
          <w:rFonts w:ascii="Arial" w:hAnsi="Arial"/>
          <w:lang w:val="en-US"/>
        </w:rPr>
        <w:t>Andreae</w:t>
      </w:r>
      <w:proofErr w:type="spellEnd"/>
      <w:r w:rsidR="008B0C7E" w:rsidRPr="00281653">
        <w:rPr>
          <w:rFonts w:ascii="Arial" w:hAnsi="Arial"/>
          <w:lang w:val="en-US"/>
        </w:rPr>
        <w:t>, M.</w:t>
      </w:r>
      <w:r w:rsidRPr="00281653">
        <w:rPr>
          <w:rFonts w:ascii="Arial" w:hAnsi="Arial"/>
          <w:lang w:val="en-US"/>
        </w:rPr>
        <w:t xml:space="preserve">O., &amp; </w:t>
      </w:r>
      <w:proofErr w:type="spellStart"/>
      <w:r w:rsidRPr="00281653">
        <w:rPr>
          <w:rFonts w:ascii="Arial" w:hAnsi="Arial"/>
          <w:lang w:val="en-US"/>
        </w:rPr>
        <w:t>Pöschl</w:t>
      </w:r>
      <w:proofErr w:type="spellEnd"/>
      <w:r w:rsidRPr="00281653">
        <w:rPr>
          <w:rFonts w:ascii="Arial" w:hAnsi="Arial"/>
          <w:lang w:val="en-US"/>
        </w:rPr>
        <w:t xml:space="preserve">, U. (2012). </w:t>
      </w:r>
      <w:proofErr w:type="gramStart"/>
      <w:r w:rsidRPr="00281653">
        <w:rPr>
          <w:rFonts w:ascii="Arial" w:hAnsi="Arial"/>
          <w:lang w:val="en-US"/>
        </w:rPr>
        <w:t xml:space="preserve">Contribution of </w:t>
      </w:r>
      <w:proofErr w:type="spellStart"/>
      <w:r w:rsidRPr="00281653">
        <w:rPr>
          <w:rFonts w:ascii="Arial" w:hAnsi="Arial"/>
          <w:lang w:val="en-US"/>
        </w:rPr>
        <w:t>cryptogamic</w:t>
      </w:r>
      <w:proofErr w:type="spellEnd"/>
      <w:r w:rsidRPr="00281653">
        <w:rPr>
          <w:rFonts w:ascii="Arial" w:hAnsi="Arial"/>
          <w:lang w:val="en-US"/>
        </w:rPr>
        <w:t xml:space="preserve"> covers to the global cycles of carbon and nitrogen.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gramStart"/>
      <w:r w:rsidRPr="00281653">
        <w:rPr>
          <w:rFonts w:ascii="Arial" w:hAnsi="Arial"/>
          <w:lang w:val="en-US"/>
        </w:rPr>
        <w:t>Nature Geoscience, 5(7), 459.</w:t>
      </w:r>
      <w:proofErr w:type="gramEnd"/>
    </w:p>
    <w:p w14:paraId="72E289AD" w14:textId="2A7DBFE4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R</w:t>
      </w:r>
      <w:r w:rsidR="008B0C7E" w:rsidRPr="00281653">
        <w:rPr>
          <w:rFonts w:ascii="Arial" w:hAnsi="Arial"/>
          <w:lang w:val="en-US"/>
        </w:rPr>
        <w:t>amanan</w:t>
      </w:r>
      <w:proofErr w:type="spellEnd"/>
      <w:r w:rsidR="008B0C7E" w:rsidRPr="00281653">
        <w:rPr>
          <w:rFonts w:ascii="Arial" w:hAnsi="Arial"/>
          <w:lang w:val="en-US"/>
        </w:rPr>
        <w:t>, R., Kim, B.H., Cho, D.H., Oh, H.M., &amp; Kim, H.</w:t>
      </w:r>
      <w:r w:rsidRPr="00281653">
        <w:rPr>
          <w:rFonts w:ascii="Arial" w:hAnsi="Arial"/>
          <w:lang w:val="en-US"/>
        </w:rPr>
        <w:t>S. (2016). Algae–bacteria interactions: evolution, ecology and emerging applications. Biotechnology advances, 34(1), 14-29.</w:t>
      </w:r>
    </w:p>
    <w:p w14:paraId="77C8B7BE" w14:textId="3AA23974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Tesson</w:t>
      </w:r>
      <w:proofErr w:type="spellEnd"/>
      <w:r w:rsidRPr="00281653">
        <w:rPr>
          <w:rFonts w:ascii="Arial" w:hAnsi="Arial"/>
          <w:lang w:val="en-US"/>
        </w:rPr>
        <w:t>, S.</w:t>
      </w:r>
      <w:r w:rsidR="00A30BC7" w:rsidRPr="00281653">
        <w:rPr>
          <w:rFonts w:ascii="Arial" w:hAnsi="Arial"/>
          <w:lang w:val="en-US"/>
        </w:rPr>
        <w:t xml:space="preserve">V., </w:t>
      </w:r>
      <w:proofErr w:type="spellStart"/>
      <w:r w:rsidR="00A30BC7" w:rsidRPr="00281653">
        <w:rPr>
          <w:rFonts w:ascii="Arial" w:hAnsi="Arial"/>
          <w:lang w:val="en-US"/>
        </w:rPr>
        <w:t>Skjøth</w:t>
      </w:r>
      <w:proofErr w:type="spellEnd"/>
      <w:r w:rsidR="00A30BC7" w:rsidRPr="00281653">
        <w:rPr>
          <w:rFonts w:ascii="Arial" w:hAnsi="Arial"/>
          <w:lang w:val="en-US"/>
        </w:rPr>
        <w:t xml:space="preserve">, C.A., </w:t>
      </w:r>
      <w:proofErr w:type="spellStart"/>
      <w:r w:rsidR="00A30BC7" w:rsidRPr="00281653">
        <w:rPr>
          <w:rFonts w:ascii="Arial" w:hAnsi="Arial"/>
          <w:lang w:val="en-US"/>
        </w:rPr>
        <w:t>Šantl-Temkiv</w:t>
      </w:r>
      <w:proofErr w:type="spellEnd"/>
      <w:r w:rsidR="00A30BC7" w:rsidRPr="00281653">
        <w:rPr>
          <w:rFonts w:ascii="Arial" w:hAnsi="Arial"/>
          <w:lang w:val="en-US"/>
        </w:rPr>
        <w:t xml:space="preserve">, T., &amp; </w:t>
      </w:r>
      <w:proofErr w:type="spellStart"/>
      <w:r w:rsidR="00A30BC7" w:rsidRPr="00281653">
        <w:rPr>
          <w:rFonts w:ascii="Arial" w:hAnsi="Arial"/>
          <w:lang w:val="en-US"/>
        </w:rPr>
        <w:t>Löndahl</w:t>
      </w:r>
      <w:proofErr w:type="spellEnd"/>
      <w:r w:rsidR="00A30BC7" w:rsidRPr="00281653">
        <w:rPr>
          <w:rFonts w:ascii="Arial" w:hAnsi="Arial"/>
          <w:lang w:val="en-US"/>
        </w:rPr>
        <w:t>, J. (2016).</w:t>
      </w:r>
      <w:proofErr w:type="gramEnd"/>
      <w:r w:rsidR="00A30BC7" w:rsidRPr="00281653">
        <w:rPr>
          <w:rFonts w:ascii="Arial" w:hAnsi="Arial"/>
          <w:lang w:val="en-US"/>
        </w:rPr>
        <w:t xml:space="preserve"> Airborne Microalgae: Insights, Opportunities and Challenges. </w:t>
      </w:r>
      <w:proofErr w:type="gramStart"/>
      <w:r w:rsidR="00A30BC7" w:rsidRPr="00281653">
        <w:rPr>
          <w:rFonts w:ascii="Arial" w:hAnsi="Arial"/>
          <w:lang w:val="en-US"/>
        </w:rPr>
        <w:t>Applied and environmental microbiology, AEM-03333.</w:t>
      </w:r>
      <w:proofErr w:type="gramEnd"/>
    </w:p>
    <w:p w14:paraId="6A3DE4A3" w14:textId="4208482E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Seppey</w:t>
      </w:r>
      <w:proofErr w:type="spellEnd"/>
      <w:r w:rsidRPr="00281653">
        <w:rPr>
          <w:rFonts w:ascii="Arial" w:hAnsi="Arial"/>
          <w:lang w:val="en-US"/>
        </w:rPr>
        <w:t>, C.</w:t>
      </w:r>
      <w:r w:rsidR="00A30BC7" w:rsidRPr="00281653">
        <w:rPr>
          <w:rFonts w:ascii="Arial" w:hAnsi="Arial"/>
          <w:lang w:val="en-US"/>
        </w:rPr>
        <w:t xml:space="preserve">V., Singer, D., </w:t>
      </w:r>
      <w:proofErr w:type="spellStart"/>
      <w:r w:rsidR="00A30BC7" w:rsidRPr="00281653">
        <w:rPr>
          <w:rFonts w:ascii="Arial" w:hAnsi="Arial"/>
          <w:lang w:val="en-US"/>
        </w:rPr>
        <w:t>Dumack</w:t>
      </w:r>
      <w:proofErr w:type="spellEnd"/>
      <w:r w:rsidR="00A30BC7" w:rsidRPr="00281653">
        <w:rPr>
          <w:rFonts w:ascii="Arial" w:hAnsi="Arial"/>
          <w:lang w:val="en-US"/>
        </w:rPr>
        <w:t>, K., Fournier,</w:t>
      </w:r>
      <w:r w:rsidRPr="00281653">
        <w:rPr>
          <w:rFonts w:ascii="Arial" w:hAnsi="Arial"/>
          <w:lang w:val="en-US"/>
        </w:rPr>
        <w:t xml:space="preserve"> B., </w:t>
      </w:r>
      <w:proofErr w:type="spellStart"/>
      <w:r w:rsidRPr="00281653">
        <w:rPr>
          <w:rFonts w:ascii="Arial" w:hAnsi="Arial"/>
          <w:lang w:val="en-US"/>
        </w:rPr>
        <w:t>Belbahri</w:t>
      </w:r>
      <w:proofErr w:type="spellEnd"/>
      <w:r w:rsidRPr="00281653">
        <w:rPr>
          <w:rFonts w:ascii="Arial" w:hAnsi="Arial"/>
          <w:lang w:val="en-US"/>
        </w:rPr>
        <w:t>, L., Mitchell, E.</w:t>
      </w:r>
      <w:r w:rsidR="00A30BC7" w:rsidRPr="00281653">
        <w:rPr>
          <w:rFonts w:ascii="Arial" w:hAnsi="Arial"/>
          <w:lang w:val="en-US"/>
        </w:rPr>
        <w:t xml:space="preserve">A., &amp; Lara, E. (2017). </w:t>
      </w:r>
      <w:proofErr w:type="gramStart"/>
      <w:r w:rsidR="00A30BC7" w:rsidRPr="00281653">
        <w:rPr>
          <w:rFonts w:ascii="Arial" w:hAnsi="Arial"/>
          <w:lang w:val="en-US"/>
        </w:rPr>
        <w:t>Distribution patterns of soil microbial eukaryotes suggests</w:t>
      </w:r>
      <w:proofErr w:type="gramEnd"/>
      <w:r w:rsidR="00A30BC7" w:rsidRPr="00281653">
        <w:rPr>
          <w:rFonts w:ascii="Arial" w:hAnsi="Arial"/>
          <w:lang w:val="en-US"/>
        </w:rPr>
        <w:t xml:space="preserve"> widespread </w:t>
      </w:r>
      <w:proofErr w:type="spellStart"/>
      <w:r w:rsidR="00A30BC7" w:rsidRPr="00281653">
        <w:rPr>
          <w:rFonts w:ascii="Arial" w:hAnsi="Arial"/>
          <w:lang w:val="en-US"/>
        </w:rPr>
        <w:t>algivory</w:t>
      </w:r>
      <w:proofErr w:type="spellEnd"/>
      <w:r w:rsidR="00A30BC7" w:rsidRPr="00281653">
        <w:rPr>
          <w:rFonts w:ascii="Arial" w:hAnsi="Arial"/>
          <w:lang w:val="en-US"/>
        </w:rPr>
        <w:t xml:space="preserve"> by </w:t>
      </w:r>
      <w:proofErr w:type="spellStart"/>
      <w:r w:rsidR="00A30BC7" w:rsidRPr="00281653">
        <w:rPr>
          <w:rFonts w:ascii="Arial" w:hAnsi="Arial"/>
          <w:lang w:val="en-US"/>
        </w:rPr>
        <w:t>phagotrophic</w:t>
      </w:r>
      <w:proofErr w:type="spellEnd"/>
      <w:r w:rsidR="00A30BC7" w:rsidRPr="00281653">
        <w:rPr>
          <w:rFonts w:ascii="Arial" w:hAnsi="Arial"/>
          <w:lang w:val="en-US"/>
        </w:rPr>
        <w:t xml:space="preserve"> </w:t>
      </w:r>
      <w:proofErr w:type="spellStart"/>
      <w:r w:rsidR="00A30BC7" w:rsidRPr="00281653">
        <w:rPr>
          <w:rFonts w:ascii="Arial" w:hAnsi="Arial"/>
          <w:lang w:val="en-US"/>
        </w:rPr>
        <w:t>protists</w:t>
      </w:r>
      <w:proofErr w:type="spellEnd"/>
      <w:r w:rsidR="00A30BC7" w:rsidRPr="00281653">
        <w:rPr>
          <w:rFonts w:ascii="Arial" w:hAnsi="Arial"/>
          <w:lang w:val="en-US"/>
        </w:rPr>
        <w:t xml:space="preserve"> as an alternative pathway for nutrient cycling. Soil Biology and Biochemistry, 112, 68-76.</w:t>
      </w:r>
    </w:p>
    <w:p w14:paraId="637941B7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Rippin</w:t>
      </w:r>
      <w:proofErr w:type="spellEnd"/>
      <w:r w:rsidRPr="00281653">
        <w:rPr>
          <w:rFonts w:ascii="Arial" w:hAnsi="Arial"/>
          <w:lang w:val="en-US"/>
        </w:rPr>
        <w:t xml:space="preserve">, M., Lange, S., </w:t>
      </w:r>
      <w:proofErr w:type="spellStart"/>
      <w:r w:rsidRPr="00281653">
        <w:rPr>
          <w:rFonts w:ascii="Arial" w:hAnsi="Arial"/>
          <w:lang w:val="en-US"/>
        </w:rPr>
        <w:t>Sausen</w:t>
      </w:r>
      <w:proofErr w:type="spellEnd"/>
      <w:r w:rsidRPr="00281653">
        <w:rPr>
          <w:rFonts w:ascii="Arial" w:hAnsi="Arial"/>
          <w:lang w:val="en-US"/>
        </w:rPr>
        <w:t>, N., &amp; Becker, B. (2018).</w:t>
      </w:r>
      <w:proofErr w:type="gramEnd"/>
      <w:r w:rsidRPr="00281653">
        <w:rPr>
          <w:rFonts w:ascii="Arial" w:hAnsi="Arial"/>
          <w:lang w:val="en-US"/>
        </w:rPr>
        <w:t xml:space="preserve"> Biodiversity of biological soil crusts from the Polar Regions revealed by </w:t>
      </w:r>
      <w:proofErr w:type="spellStart"/>
      <w:r w:rsidRPr="00281653">
        <w:rPr>
          <w:rFonts w:ascii="Arial" w:hAnsi="Arial"/>
          <w:lang w:val="en-US"/>
        </w:rPr>
        <w:t>metabarcoding</w:t>
      </w:r>
      <w:proofErr w:type="spellEnd"/>
      <w:r w:rsidRPr="00281653">
        <w:rPr>
          <w:rFonts w:ascii="Arial" w:hAnsi="Arial"/>
          <w:lang w:val="en-US"/>
        </w:rPr>
        <w:t xml:space="preserve">. </w:t>
      </w:r>
      <w:proofErr w:type="gramStart"/>
      <w:r w:rsidRPr="00281653">
        <w:rPr>
          <w:rFonts w:ascii="Arial" w:hAnsi="Arial"/>
          <w:lang w:val="en-US"/>
        </w:rPr>
        <w:t>FEMS microbiology ecology, 94(4), fiy036.</w:t>
      </w:r>
      <w:proofErr w:type="gramEnd"/>
    </w:p>
    <w:p w14:paraId="3DDAF707" w14:textId="3B5326A1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Palinska</w:t>
      </w:r>
      <w:proofErr w:type="spellEnd"/>
      <w:r w:rsidRPr="00281653">
        <w:rPr>
          <w:rFonts w:ascii="Arial" w:hAnsi="Arial"/>
          <w:lang w:val="en-US"/>
        </w:rPr>
        <w:t>, K.</w:t>
      </w:r>
      <w:r w:rsidR="00A30BC7" w:rsidRPr="00281653">
        <w:rPr>
          <w:rFonts w:ascii="Arial" w:hAnsi="Arial"/>
          <w:lang w:val="en-US"/>
        </w:rPr>
        <w:t xml:space="preserve">A., &amp; </w:t>
      </w:r>
      <w:proofErr w:type="spellStart"/>
      <w:r w:rsidR="00A30BC7" w:rsidRPr="00281653">
        <w:rPr>
          <w:rFonts w:ascii="Arial" w:hAnsi="Arial"/>
          <w:lang w:val="en-US"/>
        </w:rPr>
        <w:t>Surosz</w:t>
      </w:r>
      <w:proofErr w:type="spellEnd"/>
      <w:r w:rsidR="00A30BC7" w:rsidRPr="00281653">
        <w:rPr>
          <w:rFonts w:ascii="Arial" w:hAnsi="Arial"/>
          <w:lang w:val="en-US"/>
        </w:rPr>
        <w:t xml:space="preserve">, W. (2014). Taxonomy of cyanobacteria: a contribution to consensus approach. </w:t>
      </w:r>
      <w:proofErr w:type="spellStart"/>
      <w:proofErr w:type="gramStart"/>
      <w:r w:rsidR="00A30BC7" w:rsidRPr="00281653">
        <w:rPr>
          <w:rFonts w:ascii="Arial" w:hAnsi="Arial"/>
          <w:lang w:val="en-US"/>
        </w:rPr>
        <w:t>Hydrobiologia</w:t>
      </w:r>
      <w:proofErr w:type="spellEnd"/>
      <w:r w:rsidR="00A30BC7" w:rsidRPr="00281653">
        <w:rPr>
          <w:rFonts w:ascii="Arial" w:hAnsi="Arial"/>
          <w:lang w:val="en-US"/>
        </w:rPr>
        <w:t>, 740(1), 1-11.</w:t>
      </w:r>
      <w:proofErr w:type="gramEnd"/>
    </w:p>
    <w:p w14:paraId="14439074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Bhattacharya, D., &amp; Medlin, L. (1998). </w:t>
      </w:r>
      <w:proofErr w:type="gramStart"/>
      <w:r w:rsidRPr="00281653">
        <w:rPr>
          <w:rFonts w:ascii="Arial" w:hAnsi="Arial"/>
          <w:lang w:val="en-US"/>
        </w:rPr>
        <w:t>Algal phylogeny and the origin of land plants.</w:t>
      </w:r>
      <w:proofErr w:type="gramEnd"/>
      <w:r w:rsidRPr="00281653">
        <w:rPr>
          <w:rFonts w:ascii="Arial" w:hAnsi="Arial"/>
          <w:lang w:val="en-US"/>
        </w:rPr>
        <w:t xml:space="preserve"> Plant Physiology, 116(1), </w:t>
      </w:r>
      <w:proofErr w:type="gramStart"/>
      <w:r w:rsidRPr="00281653">
        <w:rPr>
          <w:rFonts w:ascii="Arial" w:hAnsi="Arial"/>
          <w:lang w:val="en-US"/>
        </w:rPr>
        <w:t>9</w:t>
      </w:r>
      <w:proofErr w:type="gramEnd"/>
      <w:r w:rsidRPr="00281653">
        <w:rPr>
          <w:rFonts w:ascii="Arial" w:hAnsi="Arial"/>
          <w:lang w:val="en-US"/>
        </w:rPr>
        <w:t>-15.</w:t>
      </w:r>
    </w:p>
    <w:p w14:paraId="7F095B7F" w14:textId="18257DD9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gramStart"/>
      <w:r w:rsidRPr="00281653">
        <w:rPr>
          <w:rFonts w:ascii="Arial" w:hAnsi="Arial"/>
          <w:lang w:val="en-US"/>
        </w:rPr>
        <w:t xml:space="preserve">De </w:t>
      </w:r>
      <w:proofErr w:type="spellStart"/>
      <w:r w:rsidRPr="00281653">
        <w:rPr>
          <w:rFonts w:ascii="Arial" w:hAnsi="Arial"/>
          <w:lang w:val="en-US"/>
        </w:rPr>
        <w:t>Clerck</w:t>
      </w:r>
      <w:proofErr w:type="spellEnd"/>
      <w:r w:rsidRPr="00281653">
        <w:rPr>
          <w:rFonts w:ascii="Arial" w:hAnsi="Arial"/>
          <w:lang w:val="en-US"/>
        </w:rPr>
        <w:t xml:space="preserve">, O., </w:t>
      </w:r>
      <w:proofErr w:type="spellStart"/>
      <w:r w:rsidRPr="00281653">
        <w:rPr>
          <w:rFonts w:ascii="Arial" w:hAnsi="Arial"/>
          <w:lang w:val="en-US"/>
        </w:rPr>
        <w:t>Bogaert</w:t>
      </w:r>
      <w:proofErr w:type="spellEnd"/>
      <w:r w:rsidRPr="00281653">
        <w:rPr>
          <w:rFonts w:ascii="Arial" w:hAnsi="Arial"/>
          <w:lang w:val="en-US"/>
        </w:rPr>
        <w:t>, K.</w:t>
      </w:r>
      <w:r w:rsidR="00A30BC7" w:rsidRPr="00281653">
        <w:rPr>
          <w:rFonts w:ascii="Arial" w:hAnsi="Arial"/>
          <w:lang w:val="en-US"/>
        </w:rPr>
        <w:t xml:space="preserve">A., &amp; </w:t>
      </w:r>
      <w:proofErr w:type="spellStart"/>
      <w:r w:rsidR="00A30BC7" w:rsidRPr="00281653">
        <w:rPr>
          <w:rFonts w:ascii="Arial" w:hAnsi="Arial"/>
          <w:lang w:val="en-US"/>
        </w:rPr>
        <w:t>Leliaert</w:t>
      </w:r>
      <w:proofErr w:type="spellEnd"/>
      <w:r w:rsidR="00A30BC7" w:rsidRPr="00281653">
        <w:rPr>
          <w:rFonts w:ascii="Arial" w:hAnsi="Arial"/>
          <w:lang w:val="en-US"/>
        </w:rPr>
        <w:t>, F. (2012).</w:t>
      </w:r>
      <w:proofErr w:type="gramEnd"/>
      <w:r w:rsidR="00A30BC7" w:rsidRPr="00281653">
        <w:rPr>
          <w:rFonts w:ascii="Arial" w:hAnsi="Arial"/>
          <w:lang w:val="en-US"/>
        </w:rPr>
        <w:t xml:space="preserve"> Diversity and evolution of algae: primary endosymbiosis. </w:t>
      </w:r>
      <w:proofErr w:type="gramStart"/>
      <w:r w:rsidR="00A30BC7" w:rsidRPr="00281653">
        <w:rPr>
          <w:rFonts w:ascii="Arial" w:hAnsi="Arial"/>
          <w:lang w:val="en-US"/>
        </w:rPr>
        <w:t>In Advances in botanical research (Vol. 64, pp. 55-86).</w:t>
      </w:r>
      <w:proofErr w:type="gramEnd"/>
      <w:r w:rsidR="00A30BC7" w:rsidRPr="00281653">
        <w:rPr>
          <w:rFonts w:ascii="Arial" w:hAnsi="Arial"/>
          <w:lang w:val="en-US"/>
        </w:rPr>
        <w:t xml:space="preserve"> Academic Press.</w:t>
      </w:r>
    </w:p>
    <w:p w14:paraId="25082188" w14:textId="12FB3D97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>Keeling, P.</w:t>
      </w:r>
      <w:r w:rsidR="00A30BC7" w:rsidRPr="00281653">
        <w:rPr>
          <w:rFonts w:ascii="Arial" w:hAnsi="Arial"/>
          <w:lang w:val="en-US"/>
        </w:rPr>
        <w:t xml:space="preserve">J. (2004). </w:t>
      </w:r>
      <w:proofErr w:type="gramStart"/>
      <w:r w:rsidR="00A30BC7" w:rsidRPr="00281653">
        <w:rPr>
          <w:rFonts w:ascii="Arial" w:hAnsi="Arial"/>
          <w:lang w:val="en-US"/>
        </w:rPr>
        <w:t>Diversity and evolutionary history of plastids and their hosts.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American journal of botany, 91(10), 1481-1493.</w:t>
      </w:r>
      <w:proofErr w:type="gramEnd"/>
    </w:p>
    <w:p w14:paraId="43FB24C4" w14:textId="198AE6FC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lastRenderedPageBreak/>
        <w:t>Leliaert</w:t>
      </w:r>
      <w:proofErr w:type="spellEnd"/>
      <w:r w:rsidRPr="00281653">
        <w:rPr>
          <w:rFonts w:ascii="Arial" w:hAnsi="Arial"/>
          <w:lang w:val="en-US"/>
        </w:rPr>
        <w:t>, F., Smith, D.R., Moreau, H., Herron, M.</w:t>
      </w:r>
      <w:r w:rsidR="00A30BC7" w:rsidRPr="00281653">
        <w:rPr>
          <w:rFonts w:ascii="Arial" w:hAnsi="Arial"/>
          <w:lang w:val="en-US"/>
        </w:rPr>
        <w:t xml:space="preserve">D., </w:t>
      </w:r>
      <w:proofErr w:type="spellStart"/>
      <w:r w:rsidR="00A30BC7" w:rsidRPr="00281653">
        <w:rPr>
          <w:rFonts w:ascii="Arial" w:hAnsi="Arial"/>
          <w:lang w:val="en-US"/>
        </w:rPr>
        <w:t>Verbruggen</w:t>
      </w:r>
      <w:proofErr w:type="spellEnd"/>
      <w:r w:rsidR="00A30BC7" w:rsidRPr="00281653">
        <w:rPr>
          <w:rFonts w:ascii="Arial" w:hAnsi="Arial"/>
          <w:lang w:val="en-US"/>
        </w:rPr>
        <w:t>, H.,</w:t>
      </w:r>
      <w:r w:rsidRPr="00281653">
        <w:rPr>
          <w:rFonts w:ascii="Arial" w:hAnsi="Arial"/>
          <w:lang w:val="en-US"/>
        </w:rPr>
        <w:t xml:space="preserve"> </w:t>
      </w:r>
      <w:proofErr w:type="spellStart"/>
      <w:r w:rsidRPr="00281653">
        <w:rPr>
          <w:rFonts w:ascii="Arial" w:hAnsi="Arial"/>
          <w:lang w:val="en-US"/>
        </w:rPr>
        <w:t>Delwiche</w:t>
      </w:r>
      <w:proofErr w:type="spellEnd"/>
      <w:r w:rsidRPr="00281653">
        <w:rPr>
          <w:rFonts w:ascii="Arial" w:hAnsi="Arial"/>
          <w:lang w:val="en-US"/>
        </w:rPr>
        <w:t>, C.</w:t>
      </w:r>
      <w:r w:rsidR="00A30BC7" w:rsidRPr="00281653">
        <w:rPr>
          <w:rFonts w:ascii="Arial" w:hAnsi="Arial"/>
          <w:lang w:val="en-US"/>
        </w:rPr>
        <w:t xml:space="preserve">F., &amp; De </w:t>
      </w:r>
      <w:proofErr w:type="spellStart"/>
      <w:r w:rsidR="00A30BC7" w:rsidRPr="00281653">
        <w:rPr>
          <w:rFonts w:ascii="Arial" w:hAnsi="Arial"/>
          <w:lang w:val="en-US"/>
        </w:rPr>
        <w:t>Clerck</w:t>
      </w:r>
      <w:proofErr w:type="spellEnd"/>
      <w:r w:rsidR="00A30BC7" w:rsidRPr="00281653">
        <w:rPr>
          <w:rFonts w:ascii="Arial" w:hAnsi="Arial"/>
          <w:lang w:val="en-US"/>
        </w:rPr>
        <w:t>, O. (2012).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Phylogeny and molecular evolution of the green algae.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Critical Reviews in Plant Sciences, 31(1), 1-46.</w:t>
      </w:r>
      <w:proofErr w:type="gramEnd"/>
    </w:p>
    <w:p w14:paraId="14BE3C30" w14:textId="494EF08B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Lowe, R.L., &amp; </w:t>
      </w:r>
      <w:proofErr w:type="spellStart"/>
      <w:r w:rsidRPr="00281653">
        <w:rPr>
          <w:rFonts w:ascii="Arial" w:hAnsi="Arial"/>
          <w:lang w:val="en-US"/>
        </w:rPr>
        <w:t>LaLiberte</w:t>
      </w:r>
      <w:proofErr w:type="spellEnd"/>
      <w:r w:rsidRPr="00281653">
        <w:rPr>
          <w:rFonts w:ascii="Arial" w:hAnsi="Arial"/>
          <w:lang w:val="en-US"/>
        </w:rPr>
        <w:t>, G.</w:t>
      </w:r>
      <w:r w:rsidR="00A30BC7" w:rsidRPr="00281653">
        <w:rPr>
          <w:rFonts w:ascii="Arial" w:hAnsi="Arial"/>
          <w:lang w:val="en-US"/>
        </w:rPr>
        <w:t xml:space="preserve">D. (2017). Benthic stream algae: distribution and structure. </w:t>
      </w:r>
      <w:proofErr w:type="gramStart"/>
      <w:r w:rsidR="00A30BC7" w:rsidRPr="00281653">
        <w:rPr>
          <w:rFonts w:ascii="Arial" w:hAnsi="Arial"/>
          <w:lang w:val="en-US"/>
        </w:rPr>
        <w:t>In Methods in Stream Ecology, Volume 1 (Third Edition) (pp. 193-221).</w:t>
      </w:r>
      <w:proofErr w:type="gramEnd"/>
    </w:p>
    <w:p w14:paraId="6117ADC4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Sauvage</w:t>
      </w:r>
      <w:proofErr w:type="spellEnd"/>
      <w:r w:rsidRPr="00281653">
        <w:rPr>
          <w:rFonts w:ascii="Arial" w:hAnsi="Arial"/>
          <w:lang w:val="en-US"/>
        </w:rPr>
        <w:t xml:space="preserve">, T., Schmidt, W. E., </w:t>
      </w:r>
      <w:proofErr w:type="spellStart"/>
      <w:r w:rsidRPr="00281653">
        <w:rPr>
          <w:rFonts w:ascii="Arial" w:hAnsi="Arial"/>
          <w:lang w:val="en-US"/>
        </w:rPr>
        <w:t>Suda</w:t>
      </w:r>
      <w:proofErr w:type="spellEnd"/>
      <w:r w:rsidRPr="00281653">
        <w:rPr>
          <w:rFonts w:ascii="Arial" w:hAnsi="Arial"/>
          <w:lang w:val="en-US"/>
        </w:rPr>
        <w:t xml:space="preserve">, S., &amp; </w:t>
      </w:r>
      <w:proofErr w:type="spellStart"/>
      <w:r w:rsidRPr="00281653">
        <w:rPr>
          <w:rFonts w:ascii="Arial" w:hAnsi="Arial"/>
          <w:lang w:val="en-US"/>
        </w:rPr>
        <w:t>Fredericq</w:t>
      </w:r>
      <w:proofErr w:type="spellEnd"/>
      <w:r w:rsidRPr="00281653">
        <w:rPr>
          <w:rFonts w:ascii="Arial" w:hAnsi="Arial"/>
          <w:lang w:val="en-US"/>
        </w:rPr>
        <w:t xml:space="preserve">, S. (2016). A </w:t>
      </w:r>
      <w:proofErr w:type="spellStart"/>
      <w:r w:rsidRPr="00281653">
        <w:rPr>
          <w:rFonts w:ascii="Arial" w:hAnsi="Arial"/>
          <w:lang w:val="en-US"/>
        </w:rPr>
        <w:t>metabarcoding</w:t>
      </w:r>
      <w:proofErr w:type="spellEnd"/>
      <w:r w:rsidRPr="00281653">
        <w:rPr>
          <w:rFonts w:ascii="Arial" w:hAnsi="Arial"/>
          <w:lang w:val="en-US"/>
        </w:rPr>
        <w:t xml:space="preserve"> framework for facilitated survey of </w:t>
      </w:r>
      <w:proofErr w:type="spellStart"/>
      <w:r w:rsidRPr="00281653">
        <w:rPr>
          <w:rFonts w:ascii="Arial" w:hAnsi="Arial"/>
          <w:lang w:val="en-US"/>
        </w:rPr>
        <w:t>endolithic</w:t>
      </w:r>
      <w:proofErr w:type="spellEnd"/>
      <w:r w:rsidRPr="00281653">
        <w:rPr>
          <w:rFonts w:ascii="Arial" w:hAnsi="Arial"/>
          <w:lang w:val="en-US"/>
        </w:rPr>
        <w:t xml:space="preserve"> </w:t>
      </w:r>
      <w:proofErr w:type="spellStart"/>
      <w:r w:rsidRPr="00281653">
        <w:rPr>
          <w:rFonts w:ascii="Arial" w:hAnsi="Arial"/>
          <w:lang w:val="en-US"/>
        </w:rPr>
        <w:t>phototrophs</w:t>
      </w:r>
      <w:proofErr w:type="spellEnd"/>
      <w:r w:rsidRPr="00281653">
        <w:rPr>
          <w:rFonts w:ascii="Arial" w:hAnsi="Arial"/>
          <w:lang w:val="en-US"/>
        </w:rPr>
        <w:t xml:space="preserve"> with </w:t>
      </w:r>
      <w:proofErr w:type="spellStart"/>
      <w:r w:rsidRPr="00281653">
        <w:rPr>
          <w:rFonts w:ascii="Arial" w:hAnsi="Arial"/>
          <w:lang w:val="en-US"/>
        </w:rPr>
        <w:t>tuf</w:t>
      </w:r>
      <w:proofErr w:type="spellEnd"/>
      <w:r w:rsidRPr="00281653">
        <w:rPr>
          <w:rFonts w:ascii="Arial" w:hAnsi="Arial"/>
          <w:lang w:val="en-US"/>
        </w:rPr>
        <w:t xml:space="preserve"> A. BMC ecology, 16(1), </w:t>
      </w:r>
      <w:proofErr w:type="gramStart"/>
      <w:r w:rsidRPr="00281653">
        <w:rPr>
          <w:rFonts w:ascii="Arial" w:hAnsi="Arial"/>
          <w:lang w:val="en-US"/>
        </w:rPr>
        <w:t>8</w:t>
      </w:r>
      <w:proofErr w:type="gramEnd"/>
      <w:r w:rsidRPr="00281653">
        <w:rPr>
          <w:rFonts w:ascii="Arial" w:hAnsi="Arial"/>
          <w:lang w:val="en-US"/>
        </w:rPr>
        <w:t>.</w:t>
      </w:r>
    </w:p>
    <w:p w14:paraId="6472181C" w14:textId="5A1D8EA9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gramStart"/>
      <w:r w:rsidRPr="00281653">
        <w:rPr>
          <w:rFonts w:ascii="Arial" w:hAnsi="Arial"/>
          <w:lang w:val="en-US"/>
        </w:rPr>
        <w:t>Kim, E., Harrison, J.</w:t>
      </w:r>
      <w:r w:rsidR="00A30BC7" w:rsidRPr="00281653">
        <w:rPr>
          <w:rFonts w:ascii="Arial" w:hAnsi="Arial"/>
          <w:lang w:val="en-US"/>
        </w:rPr>
        <w:t xml:space="preserve">W., </w:t>
      </w:r>
      <w:proofErr w:type="spellStart"/>
      <w:r w:rsidR="00A30BC7" w:rsidRPr="00281653">
        <w:rPr>
          <w:rFonts w:ascii="Arial" w:hAnsi="Arial"/>
          <w:lang w:val="en-US"/>
        </w:rPr>
        <w:t>Sudek</w:t>
      </w:r>
      <w:proofErr w:type="spellEnd"/>
      <w:r w:rsidR="00A30BC7" w:rsidRPr="00281653">
        <w:rPr>
          <w:rFonts w:ascii="Arial" w:hAnsi="Arial"/>
          <w:lang w:val="en-US"/>
        </w:rPr>
        <w:t>, S</w:t>
      </w:r>
      <w:r w:rsidRPr="00281653">
        <w:rPr>
          <w:rFonts w:ascii="Arial" w:hAnsi="Arial"/>
          <w:lang w:val="en-US"/>
        </w:rPr>
        <w:t>., Jones, M.D., Wilcox, H.M., Richards, T.</w:t>
      </w:r>
      <w:r w:rsidR="00A30BC7" w:rsidRPr="00281653">
        <w:rPr>
          <w:rFonts w:ascii="Arial" w:hAnsi="Arial"/>
          <w:lang w:val="en-US"/>
        </w:rPr>
        <w:t>A., ... &amp; Archibald, J. M. (2011).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Newly identified and diverse plastid-bearing branch on the eukaryotic tree of life.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Proceedings of the National Academy of Sciences, 201013337.</w:t>
      </w:r>
      <w:proofErr w:type="gramEnd"/>
    </w:p>
    <w:p w14:paraId="0813D732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Vasselon</w:t>
      </w:r>
      <w:proofErr w:type="spellEnd"/>
      <w:r w:rsidRPr="00281653">
        <w:rPr>
          <w:rFonts w:ascii="Arial" w:hAnsi="Arial"/>
          <w:lang w:val="en-US"/>
        </w:rPr>
        <w:t xml:space="preserve">, V., </w:t>
      </w:r>
      <w:proofErr w:type="spellStart"/>
      <w:r w:rsidRPr="00281653">
        <w:rPr>
          <w:rFonts w:ascii="Arial" w:hAnsi="Arial"/>
          <w:lang w:val="en-US"/>
        </w:rPr>
        <w:t>Domaizon</w:t>
      </w:r>
      <w:proofErr w:type="spellEnd"/>
      <w:r w:rsidRPr="00281653">
        <w:rPr>
          <w:rFonts w:ascii="Arial" w:hAnsi="Arial"/>
          <w:lang w:val="en-US"/>
        </w:rPr>
        <w:t xml:space="preserve">, I., </w:t>
      </w:r>
      <w:proofErr w:type="spellStart"/>
      <w:r w:rsidRPr="00281653">
        <w:rPr>
          <w:rFonts w:ascii="Arial" w:hAnsi="Arial"/>
          <w:lang w:val="en-US"/>
        </w:rPr>
        <w:t>Rimet</w:t>
      </w:r>
      <w:proofErr w:type="spellEnd"/>
      <w:r w:rsidRPr="00281653">
        <w:rPr>
          <w:rFonts w:ascii="Arial" w:hAnsi="Arial"/>
          <w:lang w:val="en-US"/>
        </w:rPr>
        <w:t xml:space="preserve">, F., </w:t>
      </w:r>
      <w:proofErr w:type="spellStart"/>
      <w:r w:rsidRPr="00281653">
        <w:rPr>
          <w:rFonts w:ascii="Arial" w:hAnsi="Arial"/>
          <w:lang w:val="en-US"/>
        </w:rPr>
        <w:t>Kahlert</w:t>
      </w:r>
      <w:proofErr w:type="spellEnd"/>
      <w:r w:rsidRPr="00281653">
        <w:rPr>
          <w:rFonts w:ascii="Arial" w:hAnsi="Arial"/>
          <w:lang w:val="en-US"/>
        </w:rPr>
        <w:t xml:space="preserve">, M., &amp; </w:t>
      </w:r>
      <w:proofErr w:type="spellStart"/>
      <w:r w:rsidRPr="00281653">
        <w:rPr>
          <w:rFonts w:ascii="Arial" w:hAnsi="Arial"/>
          <w:lang w:val="en-US"/>
        </w:rPr>
        <w:t>Bouchez</w:t>
      </w:r>
      <w:proofErr w:type="spellEnd"/>
      <w:r w:rsidRPr="00281653">
        <w:rPr>
          <w:rFonts w:ascii="Arial" w:hAnsi="Arial"/>
          <w:lang w:val="en-US"/>
        </w:rPr>
        <w:t>, A. (2017).</w:t>
      </w:r>
      <w:proofErr w:type="gramEnd"/>
      <w:r w:rsidRPr="00281653">
        <w:rPr>
          <w:rFonts w:ascii="Arial" w:hAnsi="Arial"/>
          <w:lang w:val="en-US"/>
        </w:rPr>
        <w:t xml:space="preserve"> Application of high-throughput sequencing (HTS) </w:t>
      </w:r>
      <w:proofErr w:type="spellStart"/>
      <w:r w:rsidRPr="00281653">
        <w:rPr>
          <w:rFonts w:ascii="Arial" w:hAnsi="Arial"/>
          <w:lang w:val="en-US"/>
        </w:rPr>
        <w:t>metabarcoding</w:t>
      </w:r>
      <w:proofErr w:type="spellEnd"/>
      <w:r w:rsidRPr="00281653">
        <w:rPr>
          <w:rFonts w:ascii="Arial" w:hAnsi="Arial"/>
          <w:lang w:val="en-US"/>
        </w:rPr>
        <w:t xml:space="preserve"> to diatom </w:t>
      </w:r>
      <w:proofErr w:type="spellStart"/>
      <w:r w:rsidRPr="00281653">
        <w:rPr>
          <w:rFonts w:ascii="Arial" w:hAnsi="Arial"/>
          <w:lang w:val="en-US"/>
        </w:rPr>
        <w:t>biomonitoring</w:t>
      </w:r>
      <w:proofErr w:type="spellEnd"/>
      <w:r w:rsidRPr="00281653">
        <w:rPr>
          <w:rFonts w:ascii="Arial" w:hAnsi="Arial"/>
          <w:lang w:val="en-US"/>
        </w:rPr>
        <w:t>: Do DNA extraction methods matter</w:t>
      </w:r>
      <w:proofErr w:type="gramStart"/>
      <w:r w:rsidRPr="00281653">
        <w:rPr>
          <w:rFonts w:ascii="Arial" w:hAnsi="Arial"/>
          <w:lang w:val="en-US"/>
        </w:rPr>
        <w:t>?.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gramStart"/>
      <w:r w:rsidRPr="00281653">
        <w:rPr>
          <w:rFonts w:ascii="Arial" w:hAnsi="Arial"/>
          <w:lang w:val="en-US"/>
        </w:rPr>
        <w:t>Freshwater Science, 36(1), 162-177.</w:t>
      </w:r>
      <w:proofErr w:type="gramEnd"/>
    </w:p>
    <w:p w14:paraId="7C3357A7" w14:textId="782794F0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gramStart"/>
      <w:r w:rsidRPr="00281653">
        <w:rPr>
          <w:rFonts w:ascii="Arial" w:hAnsi="Arial"/>
          <w:lang w:val="en-US"/>
        </w:rPr>
        <w:t xml:space="preserve">Oliveira, M.C., </w:t>
      </w:r>
      <w:proofErr w:type="spellStart"/>
      <w:r w:rsidRPr="00281653">
        <w:rPr>
          <w:rFonts w:ascii="Arial" w:hAnsi="Arial"/>
          <w:lang w:val="en-US"/>
        </w:rPr>
        <w:t>Repetti</w:t>
      </w:r>
      <w:proofErr w:type="spellEnd"/>
      <w:r w:rsidRPr="00281653">
        <w:rPr>
          <w:rFonts w:ascii="Arial" w:hAnsi="Arial"/>
          <w:lang w:val="en-US"/>
        </w:rPr>
        <w:t>, S.</w:t>
      </w:r>
      <w:r w:rsidR="00A30BC7" w:rsidRPr="00281653">
        <w:rPr>
          <w:rFonts w:ascii="Arial" w:hAnsi="Arial"/>
          <w:lang w:val="en-US"/>
        </w:rPr>
        <w:t xml:space="preserve">I., </w:t>
      </w:r>
      <w:proofErr w:type="spellStart"/>
      <w:r w:rsidR="00A30BC7" w:rsidRPr="00281653">
        <w:rPr>
          <w:rFonts w:ascii="Arial" w:hAnsi="Arial"/>
          <w:lang w:val="en-US"/>
        </w:rPr>
        <w:t>Iha</w:t>
      </w:r>
      <w:proofErr w:type="spellEnd"/>
      <w:r w:rsidR="00A30BC7" w:rsidRPr="00281653">
        <w:rPr>
          <w:rFonts w:ascii="Arial" w:hAnsi="Arial"/>
          <w:lang w:val="en-US"/>
        </w:rPr>
        <w:t>, C., Jackson, C. J.</w:t>
      </w:r>
      <w:r w:rsidRPr="00281653">
        <w:rPr>
          <w:rFonts w:ascii="Arial" w:hAnsi="Arial"/>
          <w:lang w:val="en-US"/>
        </w:rPr>
        <w:t xml:space="preserve">, </w:t>
      </w:r>
      <w:proofErr w:type="spellStart"/>
      <w:r w:rsidRPr="00281653">
        <w:rPr>
          <w:rFonts w:ascii="Arial" w:hAnsi="Arial"/>
          <w:lang w:val="en-US"/>
        </w:rPr>
        <w:t>Díaz</w:t>
      </w:r>
      <w:proofErr w:type="spellEnd"/>
      <w:r w:rsidRPr="00281653">
        <w:rPr>
          <w:rFonts w:ascii="Arial" w:hAnsi="Arial"/>
          <w:lang w:val="en-US"/>
        </w:rPr>
        <w:t xml:space="preserve">-Tapia, P., </w:t>
      </w:r>
      <w:proofErr w:type="spellStart"/>
      <w:r w:rsidRPr="00281653">
        <w:rPr>
          <w:rFonts w:ascii="Arial" w:hAnsi="Arial"/>
          <w:lang w:val="en-US"/>
        </w:rPr>
        <w:t>Lubiana</w:t>
      </w:r>
      <w:proofErr w:type="spellEnd"/>
      <w:r w:rsidRPr="00281653">
        <w:rPr>
          <w:rFonts w:ascii="Arial" w:hAnsi="Arial"/>
          <w:lang w:val="en-US"/>
        </w:rPr>
        <w:t>, K.M.</w:t>
      </w:r>
      <w:r w:rsidR="00A30BC7" w:rsidRPr="00281653">
        <w:rPr>
          <w:rFonts w:ascii="Arial" w:hAnsi="Arial"/>
          <w:lang w:val="en-US"/>
        </w:rPr>
        <w:t xml:space="preserve">F., ... &amp; </w:t>
      </w:r>
      <w:proofErr w:type="spellStart"/>
      <w:r w:rsidR="00A30BC7" w:rsidRPr="00281653">
        <w:rPr>
          <w:rFonts w:ascii="Arial" w:hAnsi="Arial"/>
          <w:lang w:val="en-US"/>
        </w:rPr>
        <w:t>Verbruggen</w:t>
      </w:r>
      <w:proofErr w:type="spellEnd"/>
      <w:r w:rsidR="00A30BC7" w:rsidRPr="00281653">
        <w:rPr>
          <w:rFonts w:ascii="Arial" w:hAnsi="Arial"/>
          <w:lang w:val="en-US"/>
        </w:rPr>
        <w:t>, H. (2018).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High-throughput sequencing for algal systematics.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European Journal of Phycology, 1-17.</w:t>
      </w:r>
      <w:proofErr w:type="gramEnd"/>
    </w:p>
    <w:p w14:paraId="58B68E3D" w14:textId="6C0DB462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gramStart"/>
      <w:r w:rsidRPr="00281653">
        <w:rPr>
          <w:rFonts w:ascii="Arial" w:hAnsi="Arial"/>
          <w:lang w:val="en-US"/>
        </w:rPr>
        <w:t xml:space="preserve">Sherwood, A.R., </w:t>
      </w:r>
      <w:proofErr w:type="spellStart"/>
      <w:r w:rsidRPr="00281653">
        <w:rPr>
          <w:rFonts w:ascii="Arial" w:hAnsi="Arial"/>
          <w:lang w:val="en-US"/>
        </w:rPr>
        <w:t>Kurihara</w:t>
      </w:r>
      <w:proofErr w:type="spellEnd"/>
      <w:r w:rsidRPr="00281653">
        <w:rPr>
          <w:rFonts w:ascii="Arial" w:hAnsi="Arial"/>
          <w:lang w:val="en-US"/>
        </w:rPr>
        <w:t xml:space="preserve">, A., Conklin, K.Y., </w:t>
      </w:r>
      <w:proofErr w:type="spellStart"/>
      <w:r w:rsidRPr="00281653">
        <w:rPr>
          <w:rFonts w:ascii="Arial" w:hAnsi="Arial"/>
          <w:lang w:val="en-US"/>
        </w:rPr>
        <w:t>Sauvage</w:t>
      </w:r>
      <w:proofErr w:type="spellEnd"/>
      <w:r w:rsidRPr="00281653">
        <w:rPr>
          <w:rFonts w:ascii="Arial" w:hAnsi="Arial"/>
          <w:lang w:val="en-US"/>
        </w:rPr>
        <w:t xml:space="preserve">, T., &amp; </w:t>
      </w:r>
      <w:proofErr w:type="spellStart"/>
      <w:r w:rsidRPr="00281653">
        <w:rPr>
          <w:rFonts w:ascii="Arial" w:hAnsi="Arial"/>
          <w:lang w:val="en-US"/>
        </w:rPr>
        <w:t>Presting</w:t>
      </w:r>
      <w:proofErr w:type="spellEnd"/>
      <w:r w:rsidRPr="00281653">
        <w:rPr>
          <w:rFonts w:ascii="Arial" w:hAnsi="Arial"/>
          <w:lang w:val="en-US"/>
        </w:rPr>
        <w:t>, G.</w:t>
      </w:r>
      <w:r w:rsidR="00A30BC7" w:rsidRPr="00281653">
        <w:rPr>
          <w:rFonts w:ascii="Arial" w:hAnsi="Arial"/>
          <w:lang w:val="en-US"/>
        </w:rPr>
        <w:t>G. (2010).</w:t>
      </w:r>
      <w:proofErr w:type="gramEnd"/>
      <w:r w:rsidR="00A30BC7" w:rsidRPr="00281653">
        <w:rPr>
          <w:rFonts w:ascii="Arial" w:hAnsi="Arial"/>
          <w:lang w:val="en-US"/>
        </w:rPr>
        <w:t xml:space="preserve"> The Hawaiian </w:t>
      </w:r>
      <w:proofErr w:type="spellStart"/>
      <w:r w:rsidR="00A30BC7" w:rsidRPr="00281653">
        <w:rPr>
          <w:rFonts w:ascii="Arial" w:hAnsi="Arial"/>
          <w:lang w:val="en-US"/>
        </w:rPr>
        <w:t>Rhodophyta</w:t>
      </w:r>
      <w:proofErr w:type="spellEnd"/>
      <w:r w:rsidR="00A30BC7" w:rsidRPr="00281653">
        <w:rPr>
          <w:rFonts w:ascii="Arial" w:hAnsi="Arial"/>
          <w:lang w:val="en-US"/>
        </w:rPr>
        <w:t xml:space="preserve"> Biodiversity Survey (2006-2010): a summary of principal findings. </w:t>
      </w:r>
      <w:proofErr w:type="gramStart"/>
      <w:r w:rsidR="00A30BC7" w:rsidRPr="00281653">
        <w:rPr>
          <w:rFonts w:ascii="Arial" w:hAnsi="Arial"/>
          <w:lang w:val="en-US"/>
        </w:rPr>
        <w:t>BMC plant biology, 10(1), 258.</w:t>
      </w:r>
      <w:proofErr w:type="gramEnd"/>
    </w:p>
    <w:p w14:paraId="6E7B9BA4" w14:textId="38454B03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>Cho, D.H., Choi, J.W., Kang, Z., Kim, B.H., Oh, H.M., Kim, H.</w:t>
      </w:r>
      <w:r w:rsidR="00A30BC7" w:rsidRPr="00281653">
        <w:rPr>
          <w:rFonts w:ascii="Arial" w:hAnsi="Arial"/>
          <w:lang w:val="en-US"/>
        </w:rPr>
        <w:t xml:space="preserve">S., &amp; </w:t>
      </w:r>
      <w:proofErr w:type="spellStart"/>
      <w:r w:rsidR="00A30BC7" w:rsidRPr="00281653">
        <w:rPr>
          <w:rFonts w:ascii="Arial" w:hAnsi="Arial"/>
          <w:lang w:val="en-US"/>
        </w:rPr>
        <w:t>Ramanan</w:t>
      </w:r>
      <w:proofErr w:type="spellEnd"/>
      <w:r w:rsidR="00A30BC7" w:rsidRPr="00281653">
        <w:rPr>
          <w:rFonts w:ascii="Arial" w:hAnsi="Arial"/>
          <w:lang w:val="en-US"/>
        </w:rPr>
        <w:t xml:space="preserve">, R. (2017). </w:t>
      </w:r>
      <w:proofErr w:type="spellStart"/>
      <w:r w:rsidR="00A30BC7" w:rsidRPr="00281653">
        <w:rPr>
          <w:rFonts w:ascii="Arial" w:hAnsi="Arial"/>
          <w:lang w:val="en-US"/>
        </w:rPr>
        <w:t>Microalgal</w:t>
      </w:r>
      <w:proofErr w:type="spellEnd"/>
      <w:r w:rsidR="00A30BC7" w:rsidRPr="00281653">
        <w:rPr>
          <w:rFonts w:ascii="Arial" w:hAnsi="Arial"/>
          <w:lang w:val="en-US"/>
        </w:rPr>
        <w:t xml:space="preserve"> diversity fosters stable biomass productivity in open ponds treating wastewater. </w:t>
      </w:r>
      <w:proofErr w:type="gramStart"/>
      <w:r w:rsidR="00A30BC7" w:rsidRPr="00281653">
        <w:rPr>
          <w:rFonts w:ascii="Arial" w:hAnsi="Arial"/>
          <w:lang w:val="en-US"/>
        </w:rPr>
        <w:t>Scientific Reports, 7(1), 1979.</w:t>
      </w:r>
      <w:proofErr w:type="gramEnd"/>
    </w:p>
    <w:p w14:paraId="170EC87C" w14:textId="0F3D68EC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</w:rPr>
      </w:pPr>
      <w:r w:rsidRPr="00281653">
        <w:rPr>
          <w:rFonts w:ascii="Arial" w:hAnsi="Arial"/>
          <w:lang w:val="en-US"/>
        </w:rPr>
        <w:t>Saunders, G.</w:t>
      </w:r>
      <w:r w:rsidR="00A30BC7" w:rsidRPr="00281653">
        <w:rPr>
          <w:rFonts w:ascii="Arial" w:hAnsi="Arial"/>
          <w:lang w:val="en-US"/>
        </w:rPr>
        <w:t xml:space="preserve">W., &amp; </w:t>
      </w:r>
      <w:proofErr w:type="spellStart"/>
      <w:r w:rsidR="00A30BC7" w:rsidRPr="00281653">
        <w:rPr>
          <w:rFonts w:ascii="Arial" w:hAnsi="Arial"/>
          <w:lang w:val="en-US"/>
        </w:rPr>
        <w:t>Kucera</w:t>
      </w:r>
      <w:proofErr w:type="spellEnd"/>
      <w:r w:rsidR="00A30BC7" w:rsidRPr="00281653">
        <w:rPr>
          <w:rFonts w:ascii="Arial" w:hAnsi="Arial"/>
          <w:lang w:val="en-US"/>
        </w:rPr>
        <w:t xml:space="preserve">, H. (2010). </w:t>
      </w:r>
      <w:proofErr w:type="gramStart"/>
      <w:r w:rsidR="00A30BC7" w:rsidRPr="00281653">
        <w:rPr>
          <w:rFonts w:ascii="Arial" w:hAnsi="Arial"/>
          <w:lang w:val="en-US"/>
        </w:rPr>
        <w:t xml:space="preserve">An evaluation of </w:t>
      </w:r>
      <w:proofErr w:type="spellStart"/>
      <w:r w:rsidR="00A30BC7" w:rsidRPr="00281653">
        <w:rPr>
          <w:rFonts w:ascii="Arial" w:hAnsi="Arial"/>
          <w:lang w:val="en-US"/>
        </w:rPr>
        <w:t>rbcL</w:t>
      </w:r>
      <w:proofErr w:type="spellEnd"/>
      <w:r w:rsidR="00A30BC7" w:rsidRPr="00281653">
        <w:rPr>
          <w:rFonts w:ascii="Arial" w:hAnsi="Arial"/>
          <w:lang w:val="en-US"/>
        </w:rPr>
        <w:t xml:space="preserve">, </w:t>
      </w:r>
      <w:proofErr w:type="spellStart"/>
      <w:r w:rsidR="00A30BC7" w:rsidRPr="00281653">
        <w:rPr>
          <w:rFonts w:ascii="Arial" w:hAnsi="Arial"/>
          <w:lang w:val="en-US"/>
        </w:rPr>
        <w:t>tufA</w:t>
      </w:r>
      <w:proofErr w:type="spellEnd"/>
      <w:r w:rsidR="00A30BC7" w:rsidRPr="00281653">
        <w:rPr>
          <w:rFonts w:ascii="Arial" w:hAnsi="Arial"/>
          <w:lang w:val="en-US"/>
        </w:rPr>
        <w:t xml:space="preserve">, UPA, LSU and ITS as DNA barcode markers for the marine green </w:t>
      </w:r>
      <w:proofErr w:type="spellStart"/>
      <w:r w:rsidR="00A30BC7" w:rsidRPr="00281653">
        <w:rPr>
          <w:rFonts w:ascii="Arial" w:hAnsi="Arial"/>
          <w:lang w:val="en-US"/>
        </w:rPr>
        <w:t>macroalgae</w:t>
      </w:r>
      <w:proofErr w:type="spellEnd"/>
      <w:r w:rsidR="00A30BC7" w:rsidRPr="00281653">
        <w:rPr>
          <w:rFonts w:ascii="Arial" w:hAnsi="Arial"/>
          <w:lang w:val="en-US"/>
        </w:rPr>
        <w:t>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spellStart"/>
      <w:r w:rsidR="00A30BC7" w:rsidRPr="00281653">
        <w:rPr>
          <w:rFonts w:ascii="Arial" w:hAnsi="Arial"/>
          <w:lang w:val="en-US"/>
        </w:rPr>
        <w:t>Cryptogamie</w:t>
      </w:r>
      <w:proofErr w:type="spellEnd"/>
      <w:r w:rsidR="00A30BC7" w:rsidRPr="00281653">
        <w:rPr>
          <w:rFonts w:ascii="Arial" w:hAnsi="Arial"/>
          <w:lang w:val="en-US"/>
        </w:rPr>
        <w:t xml:space="preserve"> </w:t>
      </w:r>
      <w:proofErr w:type="spellStart"/>
      <w:r w:rsidR="00A30BC7" w:rsidRPr="00281653">
        <w:rPr>
          <w:rFonts w:ascii="Arial" w:hAnsi="Arial"/>
          <w:lang w:val="en-US"/>
        </w:rPr>
        <w:t>Algologie</w:t>
      </w:r>
      <w:proofErr w:type="spellEnd"/>
      <w:r w:rsidR="00A30BC7" w:rsidRPr="00281653">
        <w:rPr>
          <w:rFonts w:ascii="Arial" w:hAnsi="Arial"/>
          <w:lang w:val="en-US"/>
        </w:rPr>
        <w:t>, 31(4), 487.</w:t>
      </w:r>
    </w:p>
    <w:p w14:paraId="2D2DF1B9" w14:textId="67577EA3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lastRenderedPageBreak/>
        <w:t>Hall, J.</w:t>
      </w:r>
      <w:r w:rsidR="00781E01" w:rsidRPr="00281653">
        <w:rPr>
          <w:rFonts w:ascii="Arial" w:hAnsi="Arial"/>
          <w:lang w:val="en-US"/>
        </w:rPr>
        <w:t xml:space="preserve">D., </w:t>
      </w:r>
      <w:proofErr w:type="spellStart"/>
      <w:r w:rsidR="00781E01" w:rsidRPr="00281653">
        <w:rPr>
          <w:rFonts w:ascii="Arial" w:hAnsi="Arial"/>
          <w:lang w:val="en-US"/>
        </w:rPr>
        <w:t>Fučíková</w:t>
      </w:r>
      <w:proofErr w:type="spellEnd"/>
      <w:r w:rsidR="00781E01" w:rsidRPr="00281653">
        <w:rPr>
          <w:rFonts w:ascii="Arial" w:hAnsi="Arial"/>
          <w:lang w:val="en-US"/>
        </w:rPr>
        <w:t xml:space="preserve">, K., Lo, C., Lewis, L.A., &amp; Karol, G. </w:t>
      </w:r>
      <w:r w:rsidR="00A30BC7" w:rsidRPr="00281653">
        <w:rPr>
          <w:rFonts w:ascii="Arial" w:hAnsi="Arial"/>
          <w:lang w:val="en-US"/>
        </w:rPr>
        <w:t xml:space="preserve">(2010). An assessment of proposed DNA barcodes in freshwater green algae. </w:t>
      </w:r>
      <w:proofErr w:type="spellStart"/>
      <w:r w:rsidR="00A30BC7" w:rsidRPr="00281653">
        <w:rPr>
          <w:rFonts w:ascii="Arial" w:hAnsi="Arial"/>
          <w:lang w:val="en-US"/>
        </w:rPr>
        <w:t>Cryptogamie</w:t>
      </w:r>
      <w:proofErr w:type="spellEnd"/>
      <w:r w:rsidR="00A30BC7" w:rsidRPr="00281653">
        <w:rPr>
          <w:rFonts w:ascii="Arial" w:hAnsi="Arial"/>
          <w:lang w:val="en-US"/>
        </w:rPr>
        <w:t xml:space="preserve">, </w:t>
      </w:r>
      <w:proofErr w:type="spellStart"/>
      <w:r w:rsidR="00A30BC7" w:rsidRPr="00281653">
        <w:rPr>
          <w:rFonts w:ascii="Arial" w:hAnsi="Arial"/>
          <w:lang w:val="en-US"/>
        </w:rPr>
        <w:t>Algologie</w:t>
      </w:r>
      <w:proofErr w:type="spellEnd"/>
      <w:r w:rsidR="00A30BC7" w:rsidRPr="00281653">
        <w:rPr>
          <w:rFonts w:ascii="Arial" w:hAnsi="Arial"/>
          <w:lang w:val="en-US"/>
        </w:rPr>
        <w:t>, 31(4), 529-555.</w:t>
      </w:r>
    </w:p>
    <w:p w14:paraId="569F1448" w14:textId="78F012B9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Sherwood, A.R., Conklin, K.Y., &amp; </w:t>
      </w:r>
      <w:proofErr w:type="spellStart"/>
      <w:r w:rsidRPr="00281653">
        <w:rPr>
          <w:rFonts w:ascii="Arial" w:hAnsi="Arial"/>
          <w:lang w:val="en-US"/>
        </w:rPr>
        <w:t>Liddy</w:t>
      </w:r>
      <w:proofErr w:type="spellEnd"/>
      <w:r w:rsidRPr="00281653">
        <w:rPr>
          <w:rFonts w:ascii="Arial" w:hAnsi="Arial"/>
          <w:lang w:val="en-US"/>
        </w:rPr>
        <w:t>, Z.</w:t>
      </w:r>
      <w:r w:rsidR="00A30BC7" w:rsidRPr="00281653">
        <w:rPr>
          <w:rFonts w:ascii="Arial" w:hAnsi="Arial"/>
          <w:lang w:val="en-US"/>
        </w:rPr>
        <w:t xml:space="preserve">J. (2014). What's in the air? Preliminary analyses of Hawaiian airborne algae and land plant spores reveal a diverse and abundant flora. </w:t>
      </w:r>
      <w:proofErr w:type="spellStart"/>
      <w:proofErr w:type="gramStart"/>
      <w:r w:rsidR="00A30BC7" w:rsidRPr="00281653">
        <w:rPr>
          <w:rFonts w:ascii="Arial" w:hAnsi="Arial"/>
          <w:lang w:val="en-US"/>
        </w:rPr>
        <w:t>Phycologia</w:t>
      </w:r>
      <w:proofErr w:type="spellEnd"/>
      <w:r w:rsidR="00A30BC7" w:rsidRPr="00281653">
        <w:rPr>
          <w:rFonts w:ascii="Arial" w:hAnsi="Arial"/>
          <w:lang w:val="en-US"/>
        </w:rPr>
        <w:t>, 53(6), 579-582.</w:t>
      </w:r>
      <w:proofErr w:type="gramEnd"/>
    </w:p>
    <w:p w14:paraId="2FD9F256" w14:textId="2E78D685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Marcelino</w:t>
      </w:r>
      <w:proofErr w:type="spellEnd"/>
      <w:r w:rsidRPr="00281653">
        <w:rPr>
          <w:rFonts w:ascii="Arial" w:hAnsi="Arial"/>
          <w:lang w:val="en-US"/>
        </w:rPr>
        <w:t>, V.</w:t>
      </w:r>
      <w:r w:rsidR="00A30BC7" w:rsidRPr="00281653">
        <w:rPr>
          <w:rFonts w:ascii="Arial" w:hAnsi="Arial"/>
          <w:lang w:val="en-US"/>
        </w:rPr>
        <w:t xml:space="preserve">R., &amp; </w:t>
      </w:r>
      <w:proofErr w:type="spellStart"/>
      <w:r w:rsidR="00A30BC7" w:rsidRPr="00281653">
        <w:rPr>
          <w:rFonts w:ascii="Arial" w:hAnsi="Arial"/>
          <w:lang w:val="en-US"/>
        </w:rPr>
        <w:t>Verbruggen</w:t>
      </w:r>
      <w:proofErr w:type="spellEnd"/>
      <w:r w:rsidR="00A30BC7" w:rsidRPr="00281653">
        <w:rPr>
          <w:rFonts w:ascii="Arial" w:hAnsi="Arial"/>
          <w:lang w:val="en-US"/>
        </w:rPr>
        <w:t xml:space="preserve">, H. (2016). Multi-marker </w:t>
      </w:r>
      <w:proofErr w:type="spellStart"/>
      <w:r w:rsidR="00A30BC7" w:rsidRPr="00281653">
        <w:rPr>
          <w:rFonts w:ascii="Arial" w:hAnsi="Arial"/>
          <w:lang w:val="en-US"/>
        </w:rPr>
        <w:t>metabarcoding</w:t>
      </w:r>
      <w:proofErr w:type="spellEnd"/>
      <w:r w:rsidR="00A30BC7" w:rsidRPr="00281653">
        <w:rPr>
          <w:rFonts w:ascii="Arial" w:hAnsi="Arial"/>
          <w:lang w:val="en-US"/>
        </w:rPr>
        <w:t xml:space="preserve"> of coral skeletons reveals a rich </w:t>
      </w:r>
      <w:proofErr w:type="spellStart"/>
      <w:r w:rsidR="00A30BC7" w:rsidRPr="00281653">
        <w:rPr>
          <w:rFonts w:ascii="Arial" w:hAnsi="Arial"/>
          <w:lang w:val="en-US"/>
        </w:rPr>
        <w:t>microbiome</w:t>
      </w:r>
      <w:proofErr w:type="spellEnd"/>
      <w:r w:rsidR="00A30BC7" w:rsidRPr="00281653">
        <w:rPr>
          <w:rFonts w:ascii="Arial" w:hAnsi="Arial"/>
          <w:lang w:val="en-US"/>
        </w:rPr>
        <w:t xml:space="preserve"> and diverse evolutionary origins of </w:t>
      </w:r>
      <w:proofErr w:type="spellStart"/>
      <w:r w:rsidR="00A30BC7" w:rsidRPr="00281653">
        <w:rPr>
          <w:rFonts w:ascii="Arial" w:hAnsi="Arial"/>
          <w:lang w:val="en-US"/>
        </w:rPr>
        <w:t>endolithic</w:t>
      </w:r>
      <w:proofErr w:type="spellEnd"/>
      <w:r w:rsidR="00A30BC7" w:rsidRPr="00281653">
        <w:rPr>
          <w:rFonts w:ascii="Arial" w:hAnsi="Arial"/>
          <w:lang w:val="en-US"/>
        </w:rPr>
        <w:t xml:space="preserve"> algae. </w:t>
      </w:r>
      <w:proofErr w:type="gramStart"/>
      <w:r w:rsidR="00A30BC7" w:rsidRPr="00281653">
        <w:rPr>
          <w:rFonts w:ascii="Arial" w:hAnsi="Arial"/>
          <w:lang w:val="en-US"/>
        </w:rPr>
        <w:t>Scientific reports, 6, 31508.</w:t>
      </w:r>
      <w:proofErr w:type="gramEnd"/>
    </w:p>
    <w:p w14:paraId="5732A176" w14:textId="42ED48F0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Gutell</w:t>
      </w:r>
      <w:proofErr w:type="spellEnd"/>
      <w:r w:rsidRPr="00281653">
        <w:rPr>
          <w:rFonts w:ascii="Arial" w:hAnsi="Arial"/>
          <w:lang w:val="en-US"/>
        </w:rPr>
        <w:t xml:space="preserve">, R.R., Larsen, N., &amp; </w:t>
      </w:r>
      <w:proofErr w:type="spellStart"/>
      <w:r w:rsidRPr="00281653">
        <w:rPr>
          <w:rFonts w:ascii="Arial" w:hAnsi="Arial"/>
          <w:lang w:val="en-US"/>
        </w:rPr>
        <w:t>Woese</w:t>
      </w:r>
      <w:proofErr w:type="spellEnd"/>
      <w:r w:rsidRPr="00281653">
        <w:rPr>
          <w:rFonts w:ascii="Arial" w:hAnsi="Arial"/>
          <w:lang w:val="en-US"/>
        </w:rPr>
        <w:t>, C.</w:t>
      </w:r>
      <w:r w:rsidR="00A30BC7" w:rsidRPr="00281653">
        <w:rPr>
          <w:rFonts w:ascii="Arial" w:hAnsi="Arial"/>
          <w:lang w:val="en-US"/>
        </w:rPr>
        <w:t xml:space="preserve">R. (1994). Lessons from an evolving </w:t>
      </w:r>
      <w:proofErr w:type="spellStart"/>
      <w:r w:rsidR="00A30BC7" w:rsidRPr="00281653">
        <w:rPr>
          <w:rFonts w:ascii="Arial" w:hAnsi="Arial"/>
          <w:lang w:val="en-US"/>
        </w:rPr>
        <w:t>rRNA</w:t>
      </w:r>
      <w:proofErr w:type="spellEnd"/>
      <w:r w:rsidR="00A30BC7" w:rsidRPr="00281653">
        <w:rPr>
          <w:rFonts w:ascii="Arial" w:hAnsi="Arial"/>
          <w:lang w:val="en-US"/>
        </w:rPr>
        <w:t xml:space="preserve">: 16S and 23S </w:t>
      </w:r>
      <w:proofErr w:type="spellStart"/>
      <w:r w:rsidR="00A30BC7" w:rsidRPr="00281653">
        <w:rPr>
          <w:rFonts w:ascii="Arial" w:hAnsi="Arial"/>
          <w:lang w:val="en-US"/>
        </w:rPr>
        <w:t>rRNA</w:t>
      </w:r>
      <w:proofErr w:type="spellEnd"/>
      <w:r w:rsidR="00A30BC7" w:rsidRPr="00281653">
        <w:rPr>
          <w:rFonts w:ascii="Arial" w:hAnsi="Arial"/>
          <w:lang w:val="en-US"/>
        </w:rPr>
        <w:t xml:space="preserve"> structures from a comparative perspective. </w:t>
      </w:r>
      <w:proofErr w:type="gramStart"/>
      <w:r w:rsidR="00A30BC7" w:rsidRPr="00281653">
        <w:rPr>
          <w:rFonts w:ascii="Arial" w:hAnsi="Arial"/>
          <w:lang w:val="en-US"/>
        </w:rPr>
        <w:t>Microbiological reviews, 58(1), 10-26.</w:t>
      </w:r>
      <w:proofErr w:type="gramEnd"/>
    </w:p>
    <w:p w14:paraId="4C690C00" w14:textId="1AE41787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Pei, A., </w:t>
      </w:r>
      <w:proofErr w:type="spellStart"/>
      <w:r w:rsidRPr="00281653">
        <w:rPr>
          <w:rFonts w:ascii="Arial" w:hAnsi="Arial"/>
          <w:lang w:val="en-US"/>
        </w:rPr>
        <w:t>Nossa</w:t>
      </w:r>
      <w:proofErr w:type="spellEnd"/>
      <w:r w:rsidRPr="00281653">
        <w:rPr>
          <w:rFonts w:ascii="Arial" w:hAnsi="Arial"/>
          <w:lang w:val="en-US"/>
        </w:rPr>
        <w:t>, C.</w:t>
      </w:r>
      <w:r w:rsidR="00A30BC7" w:rsidRPr="00281653">
        <w:rPr>
          <w:rFonts w:ascii="Arial" w:hAnsi="Arial"/>
          <w:lang w:val="en-US"/>
        </w:rPr>
        <w:t>W.,</w:t>
      </w:r>
      <w:r w:rsidRPr="00281653">
        <w:rPr>
          <w:rFonts w:ascii="Arial" w:hAnsi="Arial"/>
          <w:lang w:val="en-US"/>
        </w:rPr>
        <w:t xml:space="preserve"> </w:t>
      </w:r>
      <w:proofErr w:type="spellStart"/>
      <w:r w:rsidRPr="00281653">
        <w:rPr>
          <w:rFonts w:ascii="Arial" w:hAnsi="Arial"/>
          <w:lang w:val="en-US"/>
        </w:rPr>
        <w:t>Chokshi</w:t>
      </w:r>
      <w:proofErr w:type="spellEnd"/>
      <w:r w:rsidRPr="00281653">
        <w:rPr>
          <w:rFonts w:ascii="Arial" w:hAnsi="Arial"/>
          <w:lang w:val="en-US"/>
        </w:rPr>
        <w:t xml:space="preserve">, P., </w:t>
      </w:r>
      <w:proofErr w:type="spellStart"/>
      <w:r w:rsidRPr="00281653">
        <w:rPr>
          <w:rFonts w:ascii="Arial" w:hAnsi="Arial"/>
          <w:lang w:val="en-US"/>
        </w:rPr>
        <w:t>Blaser</w:t>
      </w:r>
      <w:proofErr w:type="spellEnd"/>
      <w:r w:rsidRPr="00281653">
        <w:rPr>
          <w:rFonts w:ascii="Arial" w:hAnsi="Arial"/>
          <w:lang w:val="en-US"/>
        </w:rPr>
        <w:t xml:space="preserve">, M.J., Yang, L., </w:t>
      </w:r>
      <w:proofErr w:type="spellStart"/>
      <w:r w:rsidRPr="00281653">
        <w:rPr>
          <w:rFonts w:ascii="Arial" w:hAnsi="Arial"/>
          <w:lang w:val="en-US"/>
        </w:rPr>
        <w:t>Rosmarin</w:t>
      </w:r>
      <w:proofErr w:type="spellEnd"/>
      <w:r w:rsidRPr="00281653">
        <w:rPr>
          <w:rFonts w:ascii="Arial" w:hAnsi="Arial"/>
          <w:lang w:val="en-US"/>
        </w:rPr>
        <w:t>, D.</w:t>
      </w:r>
      <w:r w:rsidR="00A30BC7" w:rsidRPr="00281653">
        <w:rPr>
          <w:rFonts w:ascii="Arial" w:hAnsi="Arial"/>
          <w:lang w:val="en-US"/>
        </w:rPr>
        <w:t xml:space="preserve">M., &amp; Pei, Z. (2009). </w:t>
      </w:r>
      <w:proofErr w:type="gramStart"/>
      <w:r w:rsidR="00A30BC7" w:rsidRPr="00281653">
        <w:rPr>
          <w:rFonts w:ascii="Arial" w:hAnsi="Arial"/>
          <w:lang w:val="en-US"/>
        </w:rPr>
        <w:t xml:space="preserve">Diversity of 23S </w:t>
      </w:r>
      <w:proofErr w:type="spellStart"/>
      <w:r w:rsidR="00A30BC7" w:rsidRPr="00281653">
        <w:rPr>
          <w:rFonts w:ascii="Arial" w:hAnsi="Arial"/>
          <w:lang w:val="en-US"/>
        </w:rPr>
        <w:t>rRNA</w:t>
      </w:r>
      <w:proofErr w:type="spellEnd"/>
      <w:r w:rsidR="00A30BC7" w:rsidRPr="00281653">
        <w:rPr>
          <w:rFonts w:ascii="Arial" w:hAnsi="Arial"/>
          <w:lang w:val="en-US"/>
        </w:rPr>
        <w:t xml:space="preserve"> genes within individual prokaryotic genomes.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A30BC7" w:rsidRPr="00281653">
        <w:rPr>
          <w:rFonts w:ascii="Arial" w:hAnsi="Arial"/>
          <w:lang w:val="en-US"/>
        </w:rPr>
        <w:t>PloS</w:t>
      </w:r>
      <w:proofErr w:type="spellEnd"/>
      <w:r w:rsidR="00A30BC7" w:rsidRPr="00281653">
        <w:rPr>
          <w:rFonts w:ascii="Arial" w:hAnsi="Arial"/>
          <w:lang w:val="en-US"/>
        </w:rPr>
        <w:t xml:space="preserve"> one, 4(5), e5437.</w:t>
      </w:r>
      <w:proofErr w:type="gramEnd"/>
    </w:p>
    <w:p w14:paraId="74FE378F" w14:textId="13363232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Presting</w:t>
      </w:r>
      <w:proofErr w:type="spellEnd"/>
      <w:r w:rsidRPr="00281653">
        <w:rPr>
          <w:rFonts w:ascii="Arial" w:hAnsi="Arial"/>
          <w:lang w:val="en-US"/>
        </w:rPr>
        <w:t>, G.</w:t>
      </w:r>
      <w:r w:rsidR="00A30BC7" w:rsidRPr="00281653">
        <w:rPr>
          <w:rFonts w:ascii="Arial" w:hAnsi="Arial"/>
          <w:lang w:val="en-US"/>
        </w:rPr>
        <w:t>G. (2006).</w:t>
      </w:r>
      <w:proofErr w:type="gramEnd"/>
      <w:r w:rsidR="00A30BC7" w:rsidRPr="00281653">
        <w:rPr>
          <w:rFonts w:ascii="Arial" w:hAnsi="Arial"/>
          <w:lang w:val="en-US"/>
        </w:rPr>
        <w:t xml:space="preserve"> Identification of conserved regions in the plastid genome: implications for DNA barcoding and biological function. </w:t>
      </w:r>
      <w:proofErr w:type="gramStart"/>
      <w:r w:rsidR="00A30BC7" w:rsidRPr="00281653">
        <w:rPr>
          <w:rFonts w:ascii="Arial" w:hAnsi="Arial"/>
          <w:lang w:val="en-US"/>
        </w:rPr>
        <w:t>Botany, 84(9), 1434-1443.</w:t>
      </w:r>
      <w:proofErr w:type="gramEnd"/>
    </w:p>
    <w:p w14:paraId="57A667CD" w14:textId="2E6179D0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Sherwood, A.R., &amp; </w:t>
      </w:r>
      <w:proofErr w:type="spellStart"/>
      <w:r w:rsidRPr="00281653">
        <w:rPr>
          <w:rFonts w:ascii="Arial" w:hAnsi="Arial"/>
          <w:lang w:val="en-US"/>
        </w:rPr>
        <w:t>Presting</w:t>
      </w:r>
      <w:proofErr w:type="spellEnd"/>
      <w:r w:rsidRPr="00281653">
        <w:rPr>
          <w:rFonts w:ascii="Arial" w:hAnsi="Arial"/>
          <w:lang w:val="en-US"/>
        </w:rPr>
        <w:t>, G.</w:t>
      </w:r>
      <w:r w:rsidR="00A30BC7" w:rsidRPr="00281653">
        <w:rPr>
          <w:rFonts w:ascii="Arial" w:hAnsi="Arial"/>
          <w:lang w:val="en-US"/>
        </w:rPr>
        <w:t xml:space="preserve">G. (2007). </w:t>
      </w:r>
      <w:r w:rsidRPr="00281653">
        <w:rPr>
          <w:rFonts w:ascii="Arial" w:hAnsi="Arial"/>
          <w:lang w:val="en-US"/>
        </w:rPr>
        <w:t xml:space="preserve">Universal primers amplify a 23S </w:t>
      </w:r>
      <w:proofErr w:type="spellStart"/>
      <w:r w:rsidRPr="00281653">
        <w:rPr>
          <w:rFonts w:ascii="Arial" w:hAnsi="Arial"/>
          <w:lang w:val="en-US"/>
        </w:rPr>
        <w:t>rDNA</w:t>
      </w:r>
      <w:proofErr w:type="spellEnd"/>
      <w:r w:rsidRPr="00281653">
        <w:rPr>
          <w:rFonts w:ascii="Arial" w:hAnsi="Arial"/>
          <w:lang w:val="en-US"/>
        </w:rPr>
        <w:t xml:space="preserve"> plastid marker in eukaryotic algae and cyanobacteria</w:t>
      </w:r>
      <w:r w:rsidR="00A30BC7" w:rsidRPr="00281653">
        <w:rPr>
          <w:rFonts w:ascii="Arial" w:hAnsi="Arial"/>
          <w:lang w:val="en-US"/>
        </w:rPr>
        <w:t xml:space="preserve">. </w:t>
      </w:r>
      <w:proofErr w:type="gramStart"/>
      <w:r w:rsidR="00A30BC7" w:rsidRPr="00281653">
        <w:rPr>
          <w:rFonts w:ascii="Arial" w:hAnsi="Arial"/>
          <w:lang w:val="en-US"/>
        </w:rPr>
        <w:t>Journal of phycology, 43(3), 605-608.</w:t>
      </w:r>
      <w:proofErr w:type="gramEnd"/>
    </w:p>
    <w:p w14:paraId="25E9113F" w14:textId="0B9311CB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Yilmaz</w:t>
      </w:r>
      <w:proofErr w:type="spellEnd"/>
      <w:r w:rsidRPr="00281653">
        <w:rPr>
          <w:rFonts w:ascii="Arial" w:hAnsi="Arial"/>
          <w:lang w:val="en-US"/>
        </w:rPr>
        <w:t xml:space="preserve">, P., </w:t>
      </w:r>
      <w:proofErr w:type="spellStart"/>
      <w:r w:rsidRPr="00281653">
        <w:rPr>
          <w:rFonts w:ascii="Arial" w:hAnsi="Arial"/>
          <w:lang w:val="en-US"/>
        </w:rPr>
        <w:t>Kottmann</w:t>
      </w:r>
      <w:proofErr w:type="spellEnd"/>
      <w:r w:rsidRPr="00281653">
        <w:rPr>
          <w:rFonts w:ascii="Arial" w:hAnsi="Arial"/>
          <w:lang w:val="en-US"/>
        </w:rPr>
        <w:t xml:space="preserve">, R., </w:t>
      </w:r>
      <w:proofErr w:type="spellStart"/>
      <w:r w:rsidRPr="00281653">
        <w:rPr>
          <w:rFonts w:ascii="Arial" w:hAnsi="Arial"/>
          <w:lang w:val="en-US"/>
        </w:rPr>
        <w:t>Pruesse</w:t>
      </w:r>
      <w:proofErr w:type="spellEnd"/>
      <w:r w:rsidR="008B0C7E" w:rsidRPr="00281653">
        <w:rPr>
          <w:rFonts w:ascii="Arial" w:hAnsi="Arial"/>
          <w:lang w:val="en-US"/>
        </w:rPr>
        <w:t xml:space="preserve">, E., </w:t>
      </w:r>
      <w:proofErr w:type="spellStart"/>
      <w:r w:rsidR="008B0C7E" w:rsidRPr="00281653">
        <w:rPr>
          <w:rFonts w:ascii="Arial" w:hAnsi="Arial"/>
          <w:lang w:val="en-US"/>
        </w:rPr>
        <w:t>Quast</w:t>
      </w:r>
      <w:proofErr w:type="spellEnd"/>
      <w:r w:rsidR="008B0C7E" w:rsidRPr="00281653">
        <w:rPr>
          <w:rFonts w:ascii="Arial" w:hAnsi="Arial"/>
          <w:lang w:val="en-US"/>
        </w:rPr>
        <w:t xml:space="preserve">, C., &amp; </w:t>
      </w:r>
      <w:proofErr w:type="spellStart"/>
      <w:r w:rsidR="008B0C7E" w:rsidRPr="00281653">
        <w:rPr>
          <w:rFonts w:ascii="Arial" w:hAnsi="Arial"/>
          <w:lang w:val="en-US"/>
        </w:rPr>
        <w:t>Glöckner</w:t>
      </w:r>
      <w:proofErr w:type="spellEnd"/>
      <w:r w:rsidR="008B0C7E" w:rsidRPr="00281653">
        <w:rPr>
          <w:rFonts w:ascii="Arial" w:hAnsi="Arial"/>
          <w:lang w:val="en-US"/>
        </w:rPr>
        <w:t>, F.</w:t>
      </w:r>
      <w:r w:rsidRPr="00281653">
        <w:rPr>
          <w:rFonts w:ascii="Arial" w:hAnsi="Arial"/>
          <w:lang w:val="en-US"/>
        </w:rPr>
        <w:t xml:space="preserve">O. (2011). Analysis of 23S </w:t>
      </w:r>
      <w:proofErr w:type="spellStart"/>
      <w:r w:rsidRPr="00281653">
        <w:rPr>
          <w:rFonts w:ascii="Arial" w:hAnsi="Arial"/>
          <w:lang w:val="en-US"/>
        </w:rPr>
        <w:t>rRNA</w:t>
      </w:r>
      <w:proofErr w:type="spellEnd"/>
      <w:r w:rsidRPr="00281653">
        <w:rPr>
          <w:rFonts w:ascii="Arial" w:hAnsi="Arial"/>
          <w:lang w:val="en-US"/>
        </w:rPr>
        <w:t xml:space="preserve"> genes in </w:t>
      </w:r>
      <w:proofErr w:type="spellStart"/>
      <w:r w:rsidRPr="00281653">
        <w:rPr>
          <w:rFonts w:ascii="Arial" w:hAnsi="Arial"/>
          <w:lang w:val="en-US"/>
        </w:rPr>
        <w:t>metagenomes</w:t>
      </w:r>
      <w:proofErr w:type="spellEnd"/>
      <w:r w:rsidRPr="00281653">
        <w:rPr>
          <w:rFonts w:ascii="Arial" w:hAnsi="Arial"/>
          <w:lang w:val="en-US"/>
        </w:rPr>
        <w:t xml:space="preserve">–a case study from the Global Ocean Sampling Expedition. </w:t>
      </w:r>
      <w:proofErr w:type="gramStart"/>
      <w:r w:rsidRPr="00281653">
        <w:rPr>
          <w:rFonts w:ascii="Arial" w:hAnsi="Arial"/>
          <w:lang w:val="en-US"/>
        </w:rPr>
        <w:t>Systematic and applied microbiology, 34(6), 462-469.</w:t>
      </w:r>
      <w:proofErr w:type="gramEnd"/>
    </w:p>
    <w:p w14:paraId="79475555" w14:textId="28C609A0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Balvočiūtė</w:t>
      </w:r>
      <w:proofErr w:type="spellEnd"/>
      <w:r w:rsidRPr="00281653">
        <w:rPr>
          <w:rFonts w:ascii="Arial" w:hAnsi="Arial"/>
          <w:lang w:val="en-US"/>
        </w:rPr>
        <w:t xml:space="preserve">, M., &amp; </w:t>
      </w:r>
      <w:proofErr w:type="spellStart"/>
      <w:r w:rsidRPr="00281653">
        <w:rPr>
          <w:rFonts w:ascii="Arial" w:hAnsi="Arial"/>
          <w:lang w:val="en-US"/>
        </w:rPr>
        <w:t>Huson</w:t>
      </w:r>
      <w:proofErr w:type="spellEnd"/>
      <w:r w:rsidRPr="00281653">
        <w:rPr>
          <w:rFonts w:ascii="Arial" w:hAnsi="Arial"/>
          <w:lang w:val="en-US"/>
        </w:rPr>
        <w:t>, D.</w:t>
      </w:r>
      <w:r w:rsidR="00A30BC7" w:rsidRPr="00281653">
        <w:rPr>
          <w:rFonts w:ascii="Arial" w:hAnsi="Arial"/>
          <w:lang w:val="en-US"/>
        </w:rPr>
        <w:t>H. (2017).</w:t>
      </w:r>
      <w:proofErr w:type="gramEnd"/>
      <w:r w:rsidR="00A30BC7" w:rsidRPr="00281653">
        <w:rPr>
          <w:rFonts w:ascii="Arial" w:hAnsi="Arial"/>
          <w:lang w:val="en-US"/>
        </w:rPr>
        <w:t xml:space="preserve"> SILVA, RDP, </w:t>
      </w:r>
      <w:proofErr w:type="spellStart"/>
      <w:r w:rsidR="00A30BC7" w:rsidRPr="00281653">
        <w:rPr>
          <w:rFonts w:ascii="Arial" w:hAnsi="Arial"/>
          <w:lang w:val="en-US"/>
        </w:rPr>
        <w:t>Greengenes</w:t>
      </w:r>
      <w:proofErr w:type="spellEnd"/>
      <w:r w:rsidR="00A30BC7" w:rsidRPr="00281653">
        <w:rPr>
          <w:rFonts w:ascii="Arial" w:hAnsi="Arial"/>
          <w:lang w:val="en-US"/>
        </w:rPr>
        <w:t>, NCBI and OTT—how do these taxonomies compare</w:t>
      </w:r>
      <w:proofErr w:type="gramStart"/>
      <w:r w:rsidR="00A30BC7" w:rsidRPr="00281653">
        <w:rPr>
          <w:rFonts w:ascii="Arial" w:hAnsi="Arial"/>
          <w:lang w:val="en-US"/>
        </w:rPr>
        <w:t>?.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BMC genomics, 18(2), 114.</w:t>
      </w:r>
      <w:proofErr w:type="gramEnd"/>
    </w:p>
    <w:p w14:paraId="6ED0BE58" w14:textId="70896E79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lastRenderedPageBreak/>
        <w:t>Quast</w:t>
      </w:r>
      <w:proofErr w:type="spellEnd"/>
      <w:r w:rsidRPr="00281653">
        <w:rPr>
          <w:rFonts w:ascii="Arial" w:hAnsi="Arial"/>
          <w:lang w:val="en-US"/>
        </w:rPr>
        <w:t xml:space="preserve">, C., </w:t>
      </w:r>
      <w:proofErr w:type="spellStart"/>
      <w:r w:rsidRPr="00281653">
        <w:rPr>
          <w:rFonts w:ascii="Arial" w:hAnsi="Arial"/>
          <w:lang w:val="en-US"/>
        </w:rPr>
        <w:t>Pruesse</w:t>
      </w:r>
      <w:proofErr w:type="spellEnd"/>
      <w:r w:rsidRPr="00281653">
        <w:rPr>
          <w:rFonts w:ascii="Arial" w:hAnsi="Arial"/>
          <w:lang w:val="en-US"/>
        </w:rPr>
        <w:t xml:space="preserve">, E., </w:t>
      </w:r>
      <w:proofErr w:type="spellStart"/>
      <w:r w:rsidRPr="00281653">
        <w:rPr>
          <w:rFonts w:ascii="Arial" w:hAnsi="Arial"/>
          <w:lang w:val="en-US"/>
        </w:rPr>
        <w:t>Yilmaz</w:t>
      </w:r>
      <w:proofErr w:type="spellEnd"/>
      <w:r w:rsidRPr="00281653">
        <w:rPr>
          <w:rFonts w:ascii="Arial" w:hAnsi="Arial"/>
          <w:lang w:val="en-US"/>
        </w:rPr>
        <w:t xml:space="preserve">, P., </w:t>
      </w:r>
      <w:proofErr w:type="spellStart"/>
      <w:r w:rsidRPr="00281653">
        <w:rPr>
          <w:rFonts w:ascii="Arial" w:hAnsi="Arial"/>
          <w:lang w:val="en-US"/>
        </w:rPr>
        <w:t>Gerken</w:t>
      </w:r>
      <w:proofErr w:type="spellEnd"/>
      <w:r w:rsidRPr="00281653">
        <w:rPr>
          <w:rFonts w:ascii="Arial" w:hAnsi="Arial"/>
          <w:lang w:val="en-US"/>
        </w:rPr>
        <w:t xml:space="preserve">, J., </w:t>
      </w:r>
      <w:proofErr w:type="spellStart"/>
      <w:r w:rsidRPr="00281653">
        <w:rPr>
          <w:rFonts w:ascii="Arial" w:hAnsi="Arial"/>
          <w:lang w:val="en-US"/>
        </w:rPr>
        <w:t>Schweer</w:t>
      </w:r>
      <w:proofErr w:type="spellEnd"/>
      <w:r w:rsidRPr="00281653">
        <w:rPr>
          <w:rFonts w:ascii="Arial" w:hAnsi="Arial"/>
          <w:lang w:val="en-US"/>
        </w:rPr>
        <w:t xml:space="preserve">, T., </w:t>
      </w:r>
      <w:proofErr w:type="spellStart"/>
      <w:r w:rsidRPr="00281653">
        <w:rPr>
          <w:rFonts w:ascii="Arial" w:hAnsi="Arial"/>
          <w:lang w:val="en-US"/>
        </w:rPr>
        <w:t>Yarza</w:t>
      </w:r>
      <w:proofErr w:type="spellEnd"/>
      <w:r w:rsidRPr="00281653">
        <w:rPr>
          <w:rFonts w:ascii="Arial" w:hAnsi="Arial"/>
          <w:lang w:val="en-US"/>
        </w:rPr>
        <w:t>, P., ... &amp;</w:t>
      </w:r>
      <w:r w:rsidR="008B0C7E" w:rsidRPr="00281653">
        <w:rPr>
          <w:rFonts w:ascii="Arial" w:hAnsi="Arial"/>
          <w:lang w:val="en-US"/>
        </w:rPr>
        <w:t xml:space="preserve"> </w:t>
      </w:r>
      <w:proofErr w:type="spellStart"/>
      <w:r w:rsidR="008B0C7E" w:rsidRPr="00281653">
        <w:rPr>
          <w:rFonts w:ascii="Arial" w:hAnsi="Arial"/>
          <w:lang w:val="en-US"/>
        </w:rPr>
        <w:t>Glöckner</w:t>
      </w:r>
      <w:proofErr w:type="spellEnd"/>
      <w:r w:rsidR="008B0C7E" w:rsidRPr="00281653">
        <w:rPr>
          <w:rFonts w:ascii="Arial" w:hAnsi="Arial"/>
          <w:lang w:val="en-US"/>
        </w:rPr>
        <w:t>, F.</w:t>
      </w:r>
      <w:r w:rsidRPr="00281653">
        <w:rPr>
          <w:rFonts w:ascii="Arial" w:hAnsi="Arial"/>
          <w:lang w:val="en-US"/>
        </w:rPr>
        <w:t>O. (2012).</w:t>
      </w:r>
      <w:proofErr w:type="gramEnd"/>
      <w:r w:rsidRPr="00281653">
        <w:rPr>
          <w:rFonts w:ascii="Arial" w:hAnsi="Arial"/>
          <w:lang w:val="en-US"/>
        </w:rPr>
        <w:t xml:space="preserve"> The SILVA ribosomal RNA gene database project: improved data processing and web-based tools. Nucleic acids research, 41(D1), D590-D596.</w:t>
      </w:r>
    </w:p>
    <w:p w14:paraId="592329E2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Guillou</w:t>
      </w:r>
      <w:proofErr w:type="spellEnd"/>
      <w:r w:rsidRPr="00281653">
        <w:rPr>
          <w:rFonts w:ascii="Arial" w:hAnsi="Arial"/>
          <w:lang w:val="en-US"/>
        </w:rPr>
        <w:t xml:space="preserve">, L., </w:t>
      </w:r>
      <w:proofErr w:type="spellStart"/>
      <w:r w:rsidRPr="00281653">
        <w:rPr>
          <w:rFonts w:ascii="Arial" w:hAnsi="Arial"/>
          <w:lang w:val="en-US"/>
        </w:rPr>
        <w:t>Bachar</w:t>
      </w:r>
      <w:proofErr w:type="spellEnd"/>
      <w:r w:rsidRPr="00281653">
        <w:rPr>
          <w:rFonts w:ascii="Arial" w:hAnsi="Arial"/>
          <w:lang w:val="en-US"/>
        </w:rPr>
        <w:t xml:space="preserve">, D., </w:t>
      </w:r>
      <w:proofErr w:type="spellStart"/>
      <w:r w:rsidRPr="00281653">
        <w:rPr>
          <w:rFonts w:ascii="Arial" w:hAnsi="Arial"/>
          <w:lang w:val="en-US"/>
        </w:rPr>
        <w:t>Audic</w:t>
      </w:r>
      <w:proofErr w:type="spellEnd"/>
      <w:r w:rsidRPr="00281653">
        <w:rPr>
          <w:rFonts w:ascii="Arial" w:hAnsi="Arial"/>
          <w:lang w:val="en-US"/>
        </w:rPr>
        <w:t xml:space="preserve">, S., Bass, D., </w:t>
      </w:r>
      <w:proofErr w:type="spellStart"/>
      <w:r w:rsidRPr="00281653">
        <w:rPr>
          <w:rFonts w:ascii="Arial" w:hAnsi="Arial"/>
          <w:lang w:val="en-US"/>
        </w:rPr>
        <w:t>Berney</w:t>
      </w:r>
      <w:proofErr w:type="spellEnd"/>
      <w:r w:rsidRPr="00281653">
        <w:rPr>
          <w:rFonts w:ascii="Arial" w:hAnsi="Arial"/>
          <w:lang w:val="en-US"/>
        </w:rPr>
        <w:t>, C., Bittner, L., ... &amp; Del Campo, J. (2012).</w:t>
      </w:r>
      <w:proofErr w:type="gramEnd"/>
      <w:r w:rsidRPr="00281653">
        <w:rPr>
          <w:rFonts w:ascii="Arial" w:hAnsi="Arial"/>
          <w:lang w:val="en-US"/>
        </w:rPr>
        <w:t xml:space="preserve"> The </w:t>
      </w:r>
      <w:proofErr w:type="spellStart"/>
      <w:r w:rsidRPr="00281653">
        <w:rPr>
          <w:rFonts w:ascii="Arial" w:hAnsi="Arial"/>
          <w:lang w:val="en-US"/>
        </w:rPr>
        <w:t>Protist</w:t>
      </w:r>
      <w:proofErr w:type="spellEnd"/>
      <w:r w:rsidRPr="00281653">
        <w:rPr>
          <w:rFonts w:ascii="Arial" w:hAnsi="Arial"/>
          <w:lang w:val="en-US"/>
        </w:rPr>
        <w:t xml:space="preserve"> Ribosomal Reference database (PR2): a catalog of unicellular eukaryote small sub-unit </w:t>
      </w:r>
      <w:proofErr w:type="spellStart"/>
      <w:r w:rsidRPr="00281653">
        <w:rPr>
          <w:rFonts w:ascii="Arial" w:hAnsi="Arial"/>
          <w:lang w:val="en-US"/>
        </w:rPr>
        <w:t>rRNA</w:t>
      </w:r>
      <w:proofErr w:type="spellEnd"/>
      <w:r w:rsidRPr="00281653">
        <w:rPr>
          <w:rFonts w:ascii="Arial" w:hAnsi="Arial"/>
          <w:lang w:val="en-US"/>
        </w:rPr>
        <w:t xml:space="preserve"> sequences with curated taxonomy. Nucleic acids research, 41(D1), D597-D604.</w:t>
      </w:r>
    </w:p>
    <w:p w14:paraId="350A9CF1" w14:textId="266A9FCA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Decelle</w:t>
      </w:r>
      <w:proofErr w:type="spellEnd"/>
      <w:r w:rsidRPr="00281653">
        <w:rPr>
          <w:rFonts w:ascii="Arial" w:hAnsi="Arial"/>
          <w:lang w:val="en-US"/>
        </w:rPr>
        <w:t xml:space="preserve">, J., </w:t>
      </w:r>
      <w:proofErr w:type="spellStart"/>
      <w:r w:rsidRPr="00281653">
        <w:rPr>
          <w:rFonts w:ascii="Arial" w:hAnsi="Arial"/>
          <w:lang w:val="en-US"/>
        </w:rPr>
        <w:t>Roma</w:t>
      </w:r>
      <w:r w:rsidR="008B0C7E" w:rsidRPr="00281653">
        <w:rPr>
          <w:rFonts w:ascii="Arial" w:hAnsi="Arial"/>
          <w:lang w:val="en-US"/>
        </w:rPr>
        <w:t>c</w:t>
      </w:r>
      <w:proofErr w:type="spellEnd"/>
      <w:r w:rsidR="008B0C7E" w:rsidRPr="00281653">
        <w:rPr>
          <w:rFonts w:ascii="Arial" w:hAnsi="Arial"/>
          <w:lang w:val="en-US"/>
        </w:rPr>
        <w:t xml:space="preserve">, S., Stern, R.F., </w:t>
      </w:r>
      <w:proofErr w:type="spellStart"/>
      <w:r w:rsidR="008B0C7E" w:rsidRPr="00281653">
        <w:rPr>
          <w:rFonts w:ascii="Arial" w:hAnsi="Arial"/>
          <w:lang w:val="en-US"/>
        </w:rPr>
        <w:t>Bendif</w:t>
      </w:r>
      <w:proofErr w:type="spellEnd"/>
      <w:r w:rsidR="008B0C7E" w:rsidRPr="00281653">
        <w:rPr>
          <w:rFonts w:ascii="Arial" w:hAnsi="Arial"/>
          <w:lang w:val="en-US"/>
        </w:rPr>
        <w:t>, E.</w:t>
      </w:r>
      <w:r w:rsidRPr="00281653">
        <w:rPr>
          <w:rFonts w:ascii="Arial" w:hAnsi="Arial"/>
          <w:lang w:val="en-US"/>
        </w:rPr>
        <w:t xml:space="preserve">M., </w:t>
      </w:r>
      <w:proofErr w:type="spellStart"/>
      <w:r w:rsidRPr="00281653">
        <w:rPr>
          <w:rFonts w:ascii="Arial" w:hAnsi="Arial"/>
          <w:lang w:val="en-US"/>
        </w:rPr>
        <w:t>Zingone</w:t>
      </w:r>
      <w:proofErr w:type="spellEnd"/>
      <w:r w:rsidRPr="00281653">
        <w:rPr>
          <w:rFonts w:ascii="Arial" w:hAnsi="Arial"/>
          <w:lang w:val="en-US"/>
        </w:rPr>
        <w:t xml:space="preserve">, A., </w:t>
      </w:r>
      <w:proofErr w:type="spellStart"/>
      <w:r w:rsidRPr="00281653">
        <w:rPr>
          <w:rFonts w:ascii="Arial" w:hAnsi="Arial"/>
          <w:lang w:val="en-US"/>
        </w:rPr>
        <w:t>Audic</w:t>
      </w:r>
      <w:proofErr w:type="spellEnd"/>
      <w:r w:rsidRPr="00281653">
        <w:rPr>
          <w:rFonts w:ascii="Arial" w:hAnsi="Arial"/>
          <w:lang w:val="en-US"/>
        </w:rPr>
        <w:t xml:space="preserve">, S., ... &amp; </w:t>
      </w:r>
      <w:proofErr w:type="spellStart"/>
      <w:r w:rsidRPr="00281653">
        <w:rPr>
          <w:rFonts w:ascii="Arial" w:hAnsi="Arial"/>
          <w:lang w:val="en-US"/>
        </w:rPr>
        <w:t>Gourvil</w:t>
      </w:r>
      <w:proofErr w:type="spellEnd"/>
      <w:r w:rsidRPr="00281653">
        <w:rPr>
          <w:rFonts w:ascii="Arial" w:hAnsi="Arial"/>
          <w:lang w:val="en-US"/>
        </w:rPr>
        <w:t xml:space="preserve">, P. (2015). </w:t>
      </w:r>
      <w:proofErr w:type="spellStart"/>
      <w:r w:rsidRPr="00281653">
        <w:rPr>
          <w:rFonts w:ascii="Arial" w:hAnsi="Arial"/>
          <w:lang w:val="en-US"/>
        </w:rPr>
        <w:t>Phyto</w:t>
      </w:r>
      <w:proofErr w:type="spellEnd"/>
      <w:r w:rsidRPr="00281653">
        <w:rPr>
          <w:rFonts w:ascii="Arial" w:hAnsi="Arial"/>
          <w:lang w:val="en-US"/>
        </w:rPr>
        <w:t xml:space="preserve"> REF: a reference database of the </w:t>
      </w:r>
      <w:proofErr w:type="spellStart"/>
      <w:r w:rsidRPr="00281653">
        <w:rPr>
          <w:rFonts w:ascii="Arial" w:hAnsi="Arial"/>
          <w:lang w:val="en-US"/>
        </w:rPr>
        <w:t>plastidial</w:t>
      </w:r>
      <w:proofErr w:type="spellEnd"/>
      <w:r w:rsidRPr="00281653">
        <w:rPr>
          <w:rFonts w:ascii="Arial" w:hAnsi="Arial"/>
          <w:lang w:val="en-US"/>
        </w:rPr>
        <w:t xml:space="preserve"> 16S </w:t>
      </w:r>
      <w:proofErr w:type="spellStart"/>
      <w:r w:rsidRPr="00281653">
        <w:rPr>
          <w:rFonts w:ascii="Arial" w:hAnsi="Arial"/>
          <w:lang w:val="en-US"/>
        </w:rPr>
        <w:t>rRNA</w:t>
      </w:r>
      <w:proofErr w:type="spellEnd"/>
      <w:r w:rsidRPr="00281653">
        <w:rPr>
          <w:rFonts w:ascii="Arial" w:hAnsi="Arial"/>
          <w:lang w:val="en-US"/>
        </w:rPr>
        <w:t xml:space="preserve"> gene of photosynthetic eukaryotes with curated taxonomy. </w:t>
      </w:r>
      <w:proofErr w:type="gramStart"/>
      <w:r w:rsidRPr="00281653">
        <w:rPr>
          <w:rFonts w:ascii="Arial" w:hAnsi="Arial"/>
          <w:lang w:val="en-US"/>
        </w:rPr>
        <w:t>Molecular ecology resources, 15(6), 1435-1445.</w:t>
      </w:r>
      <w:proofErr w:type="gramEnd"/>
    </w:p>
    <w:p w14:paraId="73339B38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Rimet</w:t>
      </w:r>
      <w:proofErr w:type="spellEnd"/>
      <w:r w:rsidRPr="00281653">
        <w:rPr>
          <w:rFonts w:ascii="Arial" w:hAnsi="Arial"/>
          <w:lang w:val="en-US"/>
        </w:rPr>
        <w:t xml:space="preserve">, F., </w:t>
      </w:r>
      <w:proofErr w:type="spellStart"/>
      <w:r w:rsidRPr="00281653">
        <w:rPr>
          <w:rFonts w:ascii="Arial" w:hAnsi="Arial"/>
          <w:lang w:val="en-US"/>
        </w:rPr>
        <w:t>Chaumeil</w:t>
      </w:r>
      <w:proofErr w:type="spellEnd"/>
      <w:r w:rsidRPr="00281653">
        <w:rPr>
          <w:rFonts w:ascii="Arial" w:hAnsi="Arial"/>
          <w:lang w:val="en-US"/>
        </w:rPr>
        <w:t xml:space="preserve">, P., Keck, F., </w:t>
      </w:r>
      <w:proofErr w:type="spellStart"/>
      <w:r w:rsidRPr="00281653">
        <w:rPr>
          <w:rFonts w:ascii="Arial" w:hAnsi="Arial"/>
          <w:lang w:val="en-US"/>
        </w:rPr>
        <w:t>Kermarrec</w:t>
      </w:r>
      <w:proofErr w:type="spellEnd"/>
      <w:r w:rsidRPr="00281653">
        <w:rPr>
          <w:rFonts w:ascii="Arial" w:hAnsi="Arial"/>
          <w:lang w:val="en-US"/>
        </w:rPr>
        <w:t xml:space="preserve">, L., </w:t>
      </w:r>
      <w:proofErr w:type="spellStart"/>
      <w:r w:rsidRPr="00281653">
        <w:rPr>
          <w:rFonts w:ascii="Arial" w:hAnsi="Arial"/>
          <w:lang w:val="en-US"/>
        </w:rPr>
        <w:t>Vasselon</w:t>
      </w:r>
      <w:proofErr w:type="spellEnd"/>
      <w:r w:rsidRPr="00281653">
        <w:rPr>
          <w:rFonts w:ascii="Arial" w:hAnsi="Arial"/>
          <w:lang w:val="en-US"/>
        </w:rPr>
        <w:t xml:space="preserve">, V., </w:t>
      </w:r>
      <w:proofErr w:type="spellStart"/>
      <w:r w:rsidRPr="00281653">
        <w:rPr>
          <w:rFonts w:ascii="Arial" w:hAnsi="Arial"/>
          <w:lang w:val="en-US"/>
        </w:rPr>
        <w:t>Kahlert</w:t>
      </w:r>
      <w:proofErr w:type="spellEnd"/>
      <w:r w:rsidRPr="00281653">
        <w:rPr>
          <w:rFonts w:ascii="Arial" w:hAnsi="Arial"/>
          <w:lang w:val="en-US"/>
        </w:rPr>
        <w:t xml:space="preserve">, M., ... &amp; </w:t>
      </w:r>
      <w:proofErr w:type="spellStart"/>
      <w:r w:rsidRPr="00281653">
        <w:rPr>
          <w:rFonts w:ascii="Arial" w:hAnsi="Arial"/>
          <w:lang w:val="en-US"/>
        </w:rPr>
        <w:t>Bouchez</w:t>
      </w:r>
      <w:proofErr w:type="spellEnd"/>
      <w:r w:rsidRPr="00281653">
        <w:rPr>
          <w:rFonts w:ascii="Arial" w:hAnsi="Arial"/>
          <w:lang w:val="en-US"/>
        </w:rPr>
        <w:t>, A. (2016).</w:t>
      </w:r>
      <w:proofErr w:type="gramEnd"/>
      <w:r w:rsidRPr="00281653">
        <w:rPr>
          <w:rFonts w:ascii="Arial" w:hAnsi="Arial"/>
          <w:lang w:val="en-US"/>
        </w:rPr>
        <w:t xml:space="preserve"> R-</w:t>
      </w:r>
      <w:proofErr w:type="spellStart"/>
      <w:r w:rsidRPr="00281653">
        <w:rPr>
          <w:rFonts w:ascii="Arial" w:hAnsi="Arial"/>
          <w:lang w:val="en-US"/>
        </w:rPr>
        <w:t>Syst</w:t>
      </w:r>
      <w:proofErr w:type="spellEnd"/>
      <w:proofErr w:type="gramStart"/>
      <w:r w:rsidRPr="00281653">
        <w:rPr>
          <w:rFonts w:ascii="Arial" w:hAnsi="Arial"/>
          <w:lang w:val="en-US"/>
        </w:rPr>
        <w:t>::</w:t>
      </w:r>
      <w:proofErr w:type="gramEnd"/>
      <w:r w:rsidRPr="00281653">
        <w:rPr>
          <w:rFonts w:ascii="Arial" w:hAnsi="Arial"/>
          <w:lang w:val="en-US"/>
        </w:rPr>
        <w:t xml:space="preserve"> diatom: an open-access and curated barcode database for diatoms and freshwater monitoring. </w:t>
      </w:r>
      <w:proofErr w:type="gramStart"/>
      <w:r w:rsidRPr="00281653">
        <w:rPr>
          <w:rFonts w:ascii="Arial" w:hAnsi="Arial"/>
          <w:lang w:val="en-US"/>
        </w:rPr>
        <w:t>Database, 2016.</w:t>
      </w:r>
      <w:proofErr w:type="gramEnd"/>
    </w:p>
    <w:p w14:paraId="1DD6B319" w14:textId="363F77AF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Mordret</w:t>
      </w:r>
      <w:proofErr w:type="spellEnd"/>
      <w:r w:rsidRPr="00281653">
        <w:rPr>
          <w:rFonts w:ascii="Arial" w:hAnsi="Arial"/>
          <w:lang w:val="en-US"/>
        </w:rPr>
        <w:t xml:space="preserve">, S., </w:t>
      </w:r>
      <w:proofErr w:type="spellStart"/>
      <w:r w:rsidRPr="00281653">
        <w:rPr>
          <w:rFonts w:ascii="Arial" w:hAnsi="Arial"/>
          <w:lang w:val="en-US"/>
        </w:rPr>
        <w:t>Piredda</w:t>
      </w:r>
      <w:proofErr w:type="spellEnd"/>
      <w:r w:rsidRPr="00281653">
        <w:rPr>
          <w:rFonts w:ascii="Arial" w:hAnsi="Arial"/>
          <w:lang w:val="en-US"/>
        </w:rPr>
        <w:t xml:space="preserve">, R., </w:t>
      </w:r>
      <w:proofErr w:type="spellStart"/>
      <w:r w:rsidRPr="00281653">
        <w:rPr>
          <w:rFonts w:ascii="Arial" w:hAnsi="Arial"/>
          <w:lang w:val="en-US"/>
        </w:rPr>
        <w:t>Vaulot</w:t>
      </w:r>
      <w:proofErr w:type="spellEnd"/>
      <w:r w:rsidRPr="00281653">
        <w:rPr>
          <w:rFonts w:ascii="Arial" w:hAnsi="Arial"/>
          <w:lang w:val="en-US"/>
        </w:rPr>
        <w:t xml:space="preserve">, </w:t>
      </w:r>
      <w:r w:rsidR="008B0C7E" w:rsidRPr="00281653">
        <w:rPr>
          <w:rFonts w:ascii="Arial" w:hAnsi="Arial"/>
          <w:lang w:val="en-US"/>
        </w:rPr>
        <w:t xml:space="preserve">D., </w:t>
      </w:r>
      <w:proofErr w:type="spellStart"/>
      <w:r w:rsidR="008B0C7E" w:rsidRPr="00281653">
        <w:rPr>
          <w:rFonts w:ascii="Arial" w:hAnsi="Arial"/>
          <w:lang w:val="en-US"/>
        </w:rPr>
        <w:t>Montresor</w:t>
      </w:r>
      <w:proofErr w:type="spellEnd"/>
      <w:r w:rsidR="008B0C7E" w:rsidRPr="00281653">
        <w:rPr>
          <w:rFonts w:ascii="Arial" w:hAnsi="Arial"/>
          <w:lang w:val="en-US"/>
        </w:rPr>
        <w:t xml:space="preserve">, M., </w:t>
      </w:r>
      <w:proofErr w:type="spellStart"/>
      <w:r w:rsidR="008B0C7E" w:rsidRPr="00281653">
        <w:rPr>
          <w:rFonts w:ascii="Arial" w:hAnsi="Arial"/>
          <w:lang w:val="en-US"/>
        </w:rPr>
        <w:t>Kooistra</w:t>
      </w:r>
      <w:proofErr w:type="spellEnd"/>
      <w:r w:rsidR="008B0C7E" w:rsidRPr="00281653">
        <w:rPr>
          <w:rFonts w:ascii="Arial" w:hAnsi="Arial"/>
          <w:lang w:val="en-US"/>
        </w:rPr>
        <w:t>, W.</w:t>
      </w:r>
      <w:r w:rsidRPr="00281653">
        <w:rPr>
          <w:rFonts w:ascii="Arial" w:hAnsi="Arial"/>
          <w:lang w:val="en-US"/>
        </w:rPr>
        <w:t xml:space="preserve">H., &amp; </w:t>
      </w:r>
      <w:proofErr w:type="spellStart"/>
      <w:r w:rsidRPr="00281653">
        <w:rPr>
          <w:rFonts w:ascii="Arial" w:hAnsi="Arial"/>
          <w:lang w:val="en-US"/>
        </w:rPr>
        <w:t>Sarno</w:t>
      </w:r>
      <w:proofErr w:type="spellEnd"/>
      <w:r w:rsidRPr="00281653">
        <w:rPr>
          <w:rFonts w:ascii="Arial" w:hAnsi="Arial"/>
          <w:lang w:val="en-US"/>
        </w:rPr>
        <w:t>, D. (2018).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spellStart"/>
      <w:r w:rsidRPr="00281653">
        <w:rPr>
          <w:rFonts w:ascii="Arial" w:hAnsi="Arial"/>
          <w:lang w:val="en-US"/>
        </w:rPr>
        <w:t>DinoREF</w:t>
      </w:r>
      <w:proofErr w:type="spellEnd"/>
      <w:r w:rsidRPr="00281653">
        <w:rPr>
          <w:rFonts w:ascii="Arial" w:hAnsi="Arial"/>
          <w:lang w:val="en-US"/>
        </w:rPr>
        <w:t xml:space="preserve">: a curated </w:t>
      </w:r>
      <w:proofErr w:type="spellStart"/>
      <w:r w:rsidRPr="00281653">
        <w:rPr>
          <w:rFonts w:ascii="Arial" w:hAnsi="Arial"/>
          <w:lang w:val="en-US"/>
        </w:rPr>
        <w:t>dinoflagellate</w:t>
      </w:r>
      <w:proofErr w:type="spellEnd"/>
      <w:r w:rsidRPr="00281653">
        <w:rPr>
          <w:rFonts w:ascii="Arial" w:hAnsi="Arial"/>
          <w:lang w:val="en-US"/>
        </w:rPr>
        <w:t xml:space="preserve"> (</w:t>
      </w:r>
      <w:proofErr w:type="spellStart"/>
      <w:r w:rsidRPr="00281653">
        <w:rPr>
          <w:rFonts w:ascii="Arial" w:hAnsi="Arial"/>
          <w:lang w:val="en-US"/>
        </w:rPr>
        <w:t>Dinophyceae</w:t>
      </w:r>
      <w:proofErr w:type="spellEnd"/>
      <w:r w:rsidRPr="00281653">
        <w:rPr>
          <w:rFonts w:ascii="Arial" w:hAnsi="Arial"/>
          <w:lang w:val="en-US"/>
        </w:rPr>
        <w:t xml:space="preserve">) reference database for the 18S </w:t>
      </w:r>
      <w:proofErr w:type="spellStart"/>
      <w:r w:rsidRPr="00281653">
        <w:rPr>
          <w:rFonts w:ascii="Arial" w:hAnsi="Arial"/>
          <w:lang w:val="en-US"/>
        </w:rPr>
        <w:t>rRNA</w:t>
      </w:r>
      <w:proofErr w:type="spellEnd"/>
      <w:r w:rsidRPr="00281653">
        <w:rPr>
          <w:rFonts w:ascii="Arial" w:hAnsi="Arial"/>
          <w:lang w:val="en-US"/>
        </w:rPr>
        <w:t xml:space="preserve"> gene. </w:t>
      </w:r>
      <w:proofErr w:type="gramStart"/>
      <w:r w:rsidRPr="00281653">
        <w:rPr>
          <w:rFonts w:ascii="Arial" w:hAnsi="Arial"/>
          <w:lang w:val="en-US"/>
        </w:rPr>
        <w:t>Molecular ecology resources.</w:t>
      </w:r>
      <w:proofErr w:type="gramEnd"/>
      <w:r w:rsidR="00D90F2F" w:rsidRPr="00281653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D90F2F" w:rsidRPr="00281653">
        <w:rPr>
          <w:rFonts w:ascii="Arial" w:hAnsi="Arial" w:hint="eastAsia"/>
          <w:lang w:val="en-US"/>
        </w:rPr>
        <w:t>doi</w:t>
      </w:r>
      <w:proofErr w:type="spellEnd"/>
      <w:proofErr w:type="gramEnd"/>
      <w:r w:rsidR="00D90F2F" w:rsidRPr="00281653">
        <w:rPr>
          <w:rFonts w:ascii="Arial" w:hAnsi="Arial" w:hint="eastAsia"/>
          <w:lang w:val="en-US"/>
        </w:rPr>
        <w:t>: 10.1111/1755-0998.12781</w:t>
      </w:r>
    </w:p>
    <w:p w14:paraId="50A19462" w14:textId="5060E9CB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Sherwood, A.R., </w:t>
      </w:r>
      <w:proofErr w:type="spellStart"/>
      <w:r w:rsidRPr="00281653">
        <w:rPr>
          <w:rFonts w:ascii="Arial" w:hAnsi="Arial"/>
          <w:lang w:val="en-US"/>
        </w:rPr>
        <w:t>Dittbern</w:t>
      </w:r>
      <w:proofErr w:type="spellEnd"/>
      <w:r w:rsidRPr="00281653">
        <w:rPr>
          <w:rFonts w:ascii="Arial" w:hAnsi="Arial"/>
          <w:lang w:val="en-US"/>
        </w:rPr>
        <w:t>, M.N., Johnston, E.T., &amp; Conklin, K.</w:t>
      </w:r>
      <w:r w:rsidR="00A30BC7" w:rsidRPr="00281653">
        <w:rPr>
          <w:rFonts w:ascii="Arial" w:hAnsi="Arial"/>
          <w:lang w:val="en-US"/>
        </w:rPr>
        <w:t xml:space="preserve">Y. (2017). </w:t>
      </w:r>
      <w:proofErr w:type="gramStart"/>
      <w:r w:rsidR="00A30BC7" w:rsidRPr="00281653">
        <w:rPr>
          <w:rFonts w:ascii="Arial" w:hAnsi="Arial"/>
          <w:lang w:val="en-US"/>
        </w:rPr>
        <w:t xml:space="preserve">A </w:t>
      </w:r>
      <w:proofErr w:type="spellStart"/>
      <w:r w:rsidR="00A30BC7" w:rsidRPr="00281653">
        <w:rPr>
          <w:rFonts w:ascii="Arial" w:hAnsi="Arial"/>
          <w:lang w:val="en-US"/>
        </w:rPr>
        <w:t>metabarcoding</w:t>
      </w:r>
      <w:proofErr w:type="spellEnd"/>
      <w:r w:rsidR="00A30BC7" w:rsidRPr="00281653">
        <w:rPr>
          <w:rFonts w:ascii="Arial" w:hAnsi="Arial"/>
          <w:lang w:val="en-US"/>
        </w:rPr>
        <w:t xml:space="preserve"> comparison of windward and leeward airborne algal diversity across the </w:t>
      </w:r>
      <w:proofErr w:type="spellStart"/>
      <w:r w:rsidR="00A30BC7" w:rsidRPr="00281653">
        <w:rPr>
          <w:rFonts w:ascii="Arial" w:hAnsi="Arial"/>
          <w:lang w:val="en-US"/>
        </w:rPr>
        <w:t>Ko</w:t>
      </w:r>
      <w:proofErr w:type="spellEnd"/>
      <w:r w:rsidR="00A30BC7" w:rsidRPr="00281653">
        <w:rPr>
          <w:rFonts w:ascii="Arial" w:hAnsi="Arial"/>
          <w:lang w:val="en-US"/>
        </w:rPr>
        <w:t xml:space="preserve"> ‘</w:t>
      </w:r>
      <w:proofErr w:type="spellStart"/>
      <w:r w:rsidR="00A30BC7" w:rsidRPr="00281653">
        <w:rPr>
          <w:rFonts w:ascii="Arial" w:hAnsi="Arial"/>
          <w:lang w:val="en-US"/>
        </w:rPr>
        <w:t>olau</w:t>
      </w:r>
      <w:proofErr w:type="spellEnd"/>
      <w:r w:rsidR="00A30BC7" w:rsidRPr="00281653">
        <w:rPr>
          <w:rFonts w:ascii="Arial" w:hAnsi="Arial"/>
          <w:lang w:val="en-US"/>
        </w:rPr>
        <w:t xml:space="preserve"> mountain range on the island of </w:t>
      </w:r>
      <w:proofErr w:type="spellStart"/>
      <w:r w:rsidR="00A30BC7" w:rsidRPr="00281653">
        <w:rPr>
          <w:rFonts w:ascii="Arial" w:hAnsi="Arial"/>
          <w:lang w:val="en-US"/>
        </w:rPr>
        <w:t>O'ahu</w:t>
      </w:r>
      <w:proofErr w:type="spellEnd"/>
      <w:r w:rsidR="00A30BC7" w:rsidRPr="00281653">
        <w:rPr>
          <w:rFonts w:ascii="Arial" w:hAnsi="Arial"/>
          <w:lang w:val="en-US"/>
        </w:rPr>
        <w:t xml:space="preserve">, </w:t>
      </w:r>
      <w:proofErr w:type="spellStart"/>
      <w:r w:rsidR="00A30BC7" w:rsidRPr="00281653">
        <w:rPr>
          <w:rFonts w:ascii="Arial" w:hAnsi="Arial"/>
          <w:lang w:val="en-US"/>
        </w:rPr>
        <w:t>Hawai</w:t>
      </w:r>
      <w:proofErr w:type="spellEnd"/>
      <w:r w:rsidR="00A30BC7" w:rsidRPr="00281653">
        <w:rPr>
          <w:rFonts w:ascii="Arial" w:hAnsi="Arial"/>
          <w:lang w:val="en-US"/>
        </w:rPr>
        <w:t xml:space="preserve"> ‘i1.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Journal of phycology, 53(2), 437-445.</w:t>
      </w:r>
      <w:proofErr w:type="gramEnd"/>
    </w:p>
    <w:p w14:paraId="61C64652" w14:textId="1A072CF1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Marcelino</w:t>
      </w:r>
      <w:proofErr w:type="spellEnd"/>
      <w:r w:rsidRPr="00281653">
        <w:rPr>
          <w:rFonts w:ascii="Arial" w:hAnsi="Arial"/>
          <w:lang w:val="en-US"/>
        </w:rPr>
        <w:t>, V.</w:t>
      </w:r>
      <w:r w:rsidR="00A30BC7" w:rsidRPr="00281653">
        <w:rPr>
          <w:rFonts w:ascii="Arial" w:hAnsi="Arial"/>
          <w:lang w:val="en-US"/>
        </w:rPr>
        <w:t xml:space="preserve">R., &amp; </w:t>
      </w:r>
      <w:proofErr w:type="spellStart"/>
      <w:r w:rsidR="00A30BC7" w:rsidRPr="00281653">
        <w:rPr>
          <w:rFonts w:ascii="Arial" w:hAnsi="Arial"/>
          <w:lang w:val="en-US"/>
        </w:rPr>
        <w:t>Verbruggen</w:t>
      </w:r>
      <w:proofErr w:type="spellEnd"/>
      <w:r w:rsidR="00A30BC7" w:rsidRPr="00281653">
        <w:rPr>
          <w:rFonts w:ascii="Arial" w:hAnsi="Arial"/>
          <w:lang w:val="en-US"/>
        </w:rPr>
        <w:t xml:space="preserve">, H. (2017). Reference datasets of </w:t>
      </w:r>
      <w:proofErr w:type="spellStart"/>
      <w:r w:rsidR="00A30BC7" w:rsidRPr="00281653">
        <w:rPr>
          <w:rFonts w:ascii="Arial" w:hAnsi="Arial"/>
          <w:lang w:val="en-US"/>
        </w:rPr>
        <w:t>tufA</w:t>
      </w:r>
      <w:proofErr w:type="spellEnd"/>
      <w:r w:rsidR="00A30BC7" w:rsidRPr="00281653">
        <w:rPr>
          <w:rFonts w:ascii="Arial" w:hAnsi="Arial"/>
          <w:lang w:val="en-US"/>
        </w:rPr>
        <w:t xml:space="preserve"> and UPA markers to identify algae in </w:t>
      </w:r>
      <w:proofErr w:type="spellStart"/>
      <w:r w:rsidR="00A30BC7" w:rsidRPr="00281653">
        <w:rPr>
          <w:rFonts w:ascii="Arial" w:hAnsi="Arial"/>
          <w:lang w:val="en-US"/>
        </w:rPr>
        <w:t>metabarcoding</w:t>
      </w:r>
      <w:proofErr w:type="spellEnd"/>
      <w:r w:rsidR="00A30BC7" w:rsidRPr="00281653">
        <w:rPr>
          <w:rFonts w:ascii="Arial" w:hAnsi="Arial"/>
          <w:lang w:val="en-US"/>
        </w:rPr>
        <w:t xml:space="preserve"> surveys. </w:t>
      </w:r>
      <w:proofErr w:type="gramStart"/>
      <w:r w:rsidR="00A30BC7" w:rsidRPr="00281653">
        <w:rPr>
          <w:rFonts w:ascii="Arial" w:hAnsi="Arial"/>
          <w:lang w:val="en-US"/>
        </w:rPr>
        <w:t>Data in brief, 11, 273-276.</w:t>
      </w:r>
      <w:proofErr w:type="gramEnd"/>
    </w:p>
    <w:p w14:paraId="0E84A603" w14:textId="111068D3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r w:rsidRPr="00281653">
        <w:rPr>
          <w:rFonts w:ascii="Arial" w:hAnsi="Arial"/>
          <w:lang w:val="en-US"/>
        </w:rPr>
        <w:t>Cannone</w:t>
      </w:r>
      <w:proofErr w:type="spellEnd"/>
      <w:r w:rsidRPr="00281653">
        <w:rPr>
          <w:rFonts w:ascii="Arial" w:hAnsi="Arial"/>
          <w:lang w:val="en-US"/>
        </w:rPr>
        <w:t>, J.</w:t>
      </w:r>
      <w:r w:rsidR="00A30BC7" w:rsidRPr="00281653">
        <w:rPr>
          <w:rFonts w:ascii="Arial" w:hAnsi="Arial"/>
          <w:lang w:val="en-US"/>
        </w:rPr>
        <w:t xml:space="preserve">J., Subramanian, S., </w:t>
      </w:r>
      <w:proofErr w:type="spellStart"/>
      <w:r w:rsidR="00A30BC7" w:rsidRPr="00281653">
        <w:rPr>
          <w:rFonts w:ascii="Arial" w:hAnsi="Arial"/>
          <w:lang w:val="en-US"/>
        </w:rPr>
        <w:t>Schnar</w:t>
      </w:r>
      <w:r w:rsidRPr="00281653">
        <w:rPr>
          <w:rFonts w:ascii="Arial" w:hAnsi="Arial"/>
          <w:lang w:val="en-US"/>
        </w:rPr>
        <w:t>e</w:t>
      </w:r>
      <w:proofErr w:type="spellEnd"/>
      <w:r w:rsidRPr="00281653">
        <w:rPr>
          <w:rFonts w:ascii="Arial" w:hAnsi="Arial"/>
          <w:lang w:val="en-US"/>
        </w:rPr>
        <w:t xml:space="preserve">, M.N., </w:t>
      </w:r>
      <w:proofErr w:type="spellStart"/>
      <w:r w:rsidRPr="00281653">
        <w:rPr>
          <w:rFonts w:ascii="Arial" w:hAnsi="Arial"/>
          <w:lang w:val="en-US"/>
        </w:rPr>
        <w:t>Collett</w:t>
      </w:r>
      <w:proofErr w:type="spellEnd"/>
      <w:r w:rsidRPr="00281653">
        <w:rPr>
          <w:rFonts w:ascii="Arial" w:hAnsi="Arial"/>
          <w:lang w:val="en-US"/>
        </w:rPr>
        <w:t>, J.R., D'Souza, L.</w:t>
      </w:r>
      <w:r w:rsidR="00A30BC7" w:rsidRPr="00281653">
        <w:rPr>
          <w:rFonts w:ascii="Arial" w:hAnsi="Arial"/>
          <w:lang w:val="en-US"/>
        </w:rPr>
        <w:t xml:space="preserve">M., Du, Y., ... &amp; </w:t>
      </w:r>
      <w:proofErr w:type="spellStart"/>
      <w:r w:rsidR="00A30BC7" w:rsidRPr="00281653">
        <w:rPr>
          <w:rFonts w:ascii="Arial" w:hAnsi="Arial"/>
          <w:lang w:val="en-US"/>
        </w:rPr>
        <w:t>Pande</w:t>
      </w:r>
      <w:proofErr w:type="spellEnd"/>
      <w:r w:rsidR="00A30BC7" w:rsidRPr="00281653">
        <w:rPr>
          <w:rFonts w:ascii="Arial" w:hAnsi="Arial"/>
          <w:lang w:val="en-US"/>
        </w:rPr>
        <w:t xml:space="preserve">, N. (2002). The comparative RNA web (CRW) site: an online database of comparative sequence and structure information for ribosomal, intron, and other RNAs. </w:t>
      </w:r>
      <w:proofErr w:type="gramStart"/>
      <w:r w:rsidR="00A30BC7" w:rsidRPr="00281653">
        <w:rPr>
          <w:rFonts w:ascii="Arial" w:hAnsi="Arial"/>
          <w:lang w:val="en-US"/>
        </w:rPr>
        <w:t>BMC bioinformatics, 3(1), 2.</w:t>
      </w:r>
      <w:proofErr w:type="gramEnd"/>
    </w:p>
    <w:p w14:paraId="11E17BFD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gramStart"/>
      <w:r w:rsidRPr="00281653">
        <w:rPr>
          <w:rFonts w:ascii="Arial" w:hAnsi="Arial"/>
          <w:lang w:val="en-US"/>
        </w:rPr>
        <w:lastRenderedPageBreak/>
        <w:t xml:space="preserve">Kumar, S., </w:t>
      </w:r>
      <w:proofErr w:type="spellStart"/>
      <w:r w:rsidRPr="00281653">
        <w:rPr>
          <w:rFonts w:ascii="Arial" w:hAnsi="Arial"/>
          <w:lang w:val="en-US"/>
        </w:rPr>
        <w:t>Stecher</w:t>
      </w:r>
      <w:proofErr w:type="spellEnd"/>
      <w:r w:rsidRPr="00281653">
        <w:rPr>
          <w:rFonts w:ascii="Arial" w:hAnsi="Arial"/>
          <w:lang w:val="en-US"/>
        </w:rPr>
        <w:t>, G., &amp; Tamura, K. (2016).</w:t>
      </w:r>
      <w:proofErr w:type="gramEnd"/>
      <w:r w:rsidRPr="00281653">
        <w:rPr>
          <w:rFonts w:ascii="Arial" w:hAnsi="Arial"/>
          <w:lang w:val="en-US"/>
        </w:rPr>
        <w:t xml:space="preserve"> MEGA7: molecular evolutionary genetics analysis version 7.0 for bigger datasets. </w:t>
      </w:r>
      <w:proofErr w:type="gramStart"/>
      <w:r w:rsidRPr="00281653">
        <w:rPr>
          <w:rFonts w:ascii="Arial" w:hAnsi="Arial"/>
          <w:lang w:val="en-US"/>
        </w:rPr>
        <w:t>Molecular biology and evolution, 33(7), 1870-1874.</w:t>
      </w:r>
      <w:proofErr w:type="gramEnd"/>
    </w:p>
    <w:p w14:paraId="125E438C" w14:textId="233957F2" w:rsidR="00A715FB" w:rsidRPr="00281653" w:rsidRDefault="008B0C7E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r w:rsidRPr="00281653">
        <w:rPr>
          <w:rFonts w:ascii="Arial" w:hAnsi="Arial"/>
          <w:lang w:val="en-US"/>
        </w:rPr>
        <w:t xml:space="preserve">Yoon, T.H., Kang, H.E., Kang, C.K., Lee, S.H., </w:t>
      </w:r>
      <w:proofErr w:type="spellStart"/>
      <w:r w:rsidRPr="00281653">
        <w:rPr>
          <w:rFonts w:ascii="Arial" w:hAnsi="Arial"/>
          <w:lang w:val="en-US"/>
        </w:rPr>
        <w:t>Ahn</w:t>
      </w:r>
      <w:proofErr w:type="spellEnd"/>
      <w:r w:rsidRPr="00281653">
        <w:rPr>
          <w:rFonts w:ascii="Arial" w:hAnsi="Arial"/>
          <w:lang w:val="en-US"/>
        </w:rPr>
        <w:t>, D.H., Park, H., &amp; Kim, H.</w:t>
      </w:r>
      <w:r w:rsidR="00A30BC7" w:rsidRPr="00281653">
        <w:rPr>
          <w:rFonts w:ascii="Arial" w:hAnsi="Arial"/>
          <w:lang w:val="en-US"/>
        </w:rPr>
        <w:t xml:space="preserve">W. (2016). </w:t>
      </w:r>
      <w:proofErr w:type="gramStart"/>
      <w:r w:rsidR="00A30BC7" w:rsidRPr="00281653">
        <w:rPr>
          <w:rFonts w:ascii="Arial" w:hAnsi="Arial"/>
          <w:lang w:val="en-US"/>
        </w:rPr>
        <w:t xml:space="preserve">Development of a cost-effective </w:t>
      </w:r>
      <w:proofErr w:type="spellStart"/>
      <w:r w:rsidR="00A30BC7" w:rsidRPr="00281653">
        <w:rPr>
          <w:rFonts w:ascii="Arial" w:hAnsi="Arial"/>
          <w:lang w:val="en-US"/>
        </w:rPr>
        <w:t>metabarcoding</w:t>
      </w:r>
      <w:proofErr w:type="spellEnd"/>
      <w:r w:rsidR="00A30BC7" w:rsidRPr="00281653">
        <w:rPr>
          <w:rFonts w:ascii="Arial" w:hAnsi="Arial"/>
          <w:lang w:val="en-US"/>
        </w:rPr>
        <w:t xml:space="preserve"> strategy for analysis of the marine phytoplankton community.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A30BC7" w:rsidRPr="00281653">
        <w:rPr>
          <w:rFonts w:ascii="Arial" w:hAnsi="Arial"/>
          <w:lang w:val="en-US"/>
        </w:rPr>
        <w:t>PeerJ</w:t>
      </w:r>
      <w:proofErr w:type="spellEnd"/>
      <w:r w:rsidR="00A30BC7" w:rsidRPr="00281653">
        <w:rPr>
          <w:rFonts w:ascii="Arial" w:hAnsi="Arial"/>
          <w:lang w:val="en-US"/>
        </w:rPr>
        <w:t>, 4, e2115.</w:t>
      </w:r>
      <w:proofErr w:type="gramEnd"/>
    </w:p>
    <w:p w14:paraId="455212E6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Zou</w:t>
      </w:r>
      <w:proofErr w:type="spellEnd"/>
      <w:r w:rsidRPr="00281653">
        <w:rPr>
          <w:rFonts w:ascii="Arial" w:hAnsi="Arial"/>
          <w:lang w:val="en-US"/>
        </w:rPr>
        <w:t xml:space="preserve">, S., </w:t>
      </w:r>
      <w:proofErr w:type="spellStart"/>
      <w:r w:rsidRPr="00281653">
        <w:rPr>
          <w:rFonts w:ascii="Arial" w:hAnsi="Arial"/>
          <w:lang w:val="en-US"/>
        </w:rPr>
        <w:t>Fei</w:t>
      </w:r>
      <w:proofErr w:type="spellEnd"/>
      <w:r w:rsidRPr="00281653">
        <w:rPr>
          <w:rFonts w:ascii="Arial" w:hAnsi="Arial"/>
          <w:lang w:val="en-US"/>
        </w:rPr>
        <w:t xml:space="preserve">, C., Wang, C., </w:t>
      </w:r>
      <w:proofErr w:type="spellStart"/>
      <w:r w:rsidRPr="00281653">
        <w:rPr>
          <w:rFonts w:ascii="Arial" w:hAnsi="Arial"/>
          <w:lang w:val="en-US"/>
        </w:rPr>
        <w:t>Gao</w:t>
      </w:r>
      <w:proofErr w:type="spellEnd"/>
      <w:r w:rsidRPr="00281653">
        <w:rPr>
          <w:rFonts w:ascii="Arial" w:hAnsi="Arial"/>
          <w:lang w:val="en-US"/>
        </w:rPr>
        <w:t xml:space="preserve">, Z., </w:t>
      </w:r>
      <w:proofErr w:type="spellStart"/>
      <w:r w:rsidRPr="00281653">
        <w:rPr>
          <w:rFonts w:ascii="Arial" w:hAnsi="Arial"/>
          <w:lang w:val="en-US"/>
        </w:rPr>
        <w:t>Bao</w:t>
      </w:r>
      <w:proofErr w:type="spellEnd"/>
      <w:r w:rsidRPr="00281653">
        <w:rPr>
          <w:rFonts w:ascii="Arial" w:hAnsi="Arial"/>
          <w:lang w:val="en-US"/>
        </w:rPr>
        <w:t>, Y., He, M., &amp; Wang, C. (2016).</w:t>
      </w:r>
      <w:proofErr w:type="gramEnd"/>
      <w:r w:rsidRPr="00281653">
        <w:rPr>
          <w:rFonts w:ascii="Arial" w:hAnsi="Arial"/>
          <w:lang w:val="en-US"/>
        </w:rPr>
        <w:t xml:space="preserve"> How DNA barcoding can be more effective in microalgae identification: a case of cryptic diversity revelation in </w:t>
      </w:r>
      <w:proofErr w:type="spellStart"/>
      <w:r w:rsidRPr="00281653">
        <w:rPr>
          <w:rFonts w:ascii="Arial" w:hAnsi="Arial"/>
          <w:lang w:val="en-US"/>
        </w:rPr>
        <w:t>Scenedesmus</w:t>
      </w:r>
      <w:proofErr w:type="spellEnd"/>
      <w:r w:rsidRPr="00281653">
        <w:rPr>
          <w:rFonts w:ascii="Arial" w:hAnsi="Arial"/>
          <w:lang w:val="en-US"/>
        </w:rPr>
        <w:t xml:space="preserve"> (</w:t>
      </w:r>
      <w:proofErr w:type="spellStart"/>
      <w:r w:rsidRPr="00281653">
        <w:rPr>
          <w:rFonts w:ascii="Arial" w:hAnsi="Arial"/>
          <w:lang w:val="en-US"/>
        </w:rPr>
        <w:t>Chlorophyceae</w:t>
      </w:r>
      <w:proofErr w:type="spellEnd"/>
      <w:r w:rsidRPr="00281653">
        <w:rPr>
          <w:rFonts w:ascii="Arial" w:hAnsi="Arial"/>
          <w:lang w:val="en-US"/>
        </w:rPr>
        <w:t xml:space="preserve">). </w:t>
      </w:r>
      <w:proofErr w:type="gramStart"/>
      <w:r w:rsidRPr="00281653">
        <w:rPr>
          <w:rFonts w:ascii="Arial" w:hAnsi="Arial"/>
          <w:lang w:val="en-US"/>
        </w:rPr>
        <w:t>Scientific reports, 6, 36822.</w:t>
      </w:r>
      <w:proofErr w:type="gramEnd"/>
    </w:p>
    <w:p w14:paraId="78ABCE81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Groendahl</w:t>
      </w:r>
      <w:proofErr w:type="spellEnd"/>
      <w:r w:rsidRPr="00281653">
        <w:rPr>
          <w:rFonts w:ascii="Arial" w:hAnsi="Arial"/>
          <w:lang w:val="en-US"/>
        </w:rPr>
        <w:t xml:space="preserve">, S., </w:t>
      </w:r>
      <w:proofErr w:type="spellStart"/>
      <w:r w:rsidRPr="00281653">
        <w:rPr>
          <w:rFonts w:ascii="Arial" w:hAnsi="Arial"/>
          <w:lang w:val="en-US"/>
        </w:rPr>
        <w:t>Kahlert</w:t>
      </w:r>
      <w:proofErr w:type="spellEnd"/>
      <w:r w:rsidRPr="00281653">
        <w:rPr>
          <w:rFonts w:ascii="Arial" w:hAnsi="Arial"/>
          <w:lang w:val="en-US"/>
        </w:rPr>
        <w:t>, M., &amp; Fink, P. (2017).</w:t>
      </w:r>
      <w:proofErr w:type="gramEnd"/>
      <w:r w:rsidRPr="00281653">
        <w:rPr>
          <w:rFonts w:ascii="Arial" w:hAnsi="Arial"/>
          <w:lang w:val="en-US"/>
        </w:rPr>
        <w:t xml:space="preserve"> The best of both worlds: A combined approach for analyzing </w:t>
      </w:r>
      <w:proofErr w:type="spellStart"/>
      <w:r w:rsidRPr="00281653">
        <w:rPr>
          <w:rFonts w:ascii="Arial" w:hAnsi="Arial"/>
          <w:lang w:val="en-US"/>
        </w:rPr>
        <w:t>microalgal</w:t>
      </w:r>
      <w:proofErr w:type="spellEnd"/>
      <w:r w:rsidRPr="00281653">
        <w:rPr>
          <w:rFonts w:ascii="Arial" w:hAnsi="Arial"/>
          <w:lang w:val="en-US"/>
        </w:rPr>
        <w:t xml:space="preserve"> diversity via </w:t>
      </w:r>
      <w:proofErr w:type="spellStart"/>
      <w:r w:rsidRPr="00281653">
        <w:rPr>
          <w:rFonts w:ascii="Arial" w:hAnsi="Arial"/>
          <w:lang w:val="en-US"/>
        </w:rPr>
        <w:t>metabarcoding</w:t>
      </w:r>
      <w:proofErr w:type="spellEnd"/>
      <w:r w:rsidRPr="00281653">
        <w:rPr>
          <w:rFonts w:ascii="Arial" w:hAnsi="Arial"/>
          <w:lang w:val="en-US"/>
        </w:rPr>
        <w:t xml:space="preserve"> and morphology-based methods. </w:t>
      </w:r>
      <w:proofErr w:type="spellStart"/>
      <w:proofErr w:type="gramStart"/>
      <w:r w:rsidRPr="00281653">
        <w:rPr>
          <w:rFonts w:ascii="Arial" w:hAnsi="Arial"/>
          <w:lang w:val="en-US"/>
        </w:rPr>
        <w:t>PloS</w:t>
      </w:r>
      <w:proofErr w:type="spellEnd"/>
      <w:r w:rsidRPr="00281653">
        <w:rPr>
          <w:rFonts w:ascii="Arial" w:hAnsi="Arial"/>
          <w:lang w:val="en-US"/>
        </w:rPr>
        <w:t xml:space="preserve"> one, 12(2), e0172808.</w:t>
      </w:r>
      <w:proofErr w:type="gramEnd"/>
    </w:p>
    <w:p w14:paraId="721E199B" w14:textId="7EDC5735" w:rsidR="00A715FB" w:rsidRPr="00281653" w:rsidRDefault="008B0C7E" w:rsidP="000A04F9">
      <w:pPr>
        <w:spacing w:line="480" w:lineRule="auto"/>
        <w:ind w:left="284" w:hanging="284"/>
        <w:jc w:val="both"/>
        <w:rPr>
          <w:lang w:val="en-US"/>
        </w:rPr>
      </w:pPr>
      <w:proofErr w:type="spellStart"/>
      <w:r w:rsidRPr="00281653">
        <w:rPr>
          <w:rFonts w:ascii="Arial" w:hAnsi="Arial"/>
          <w:lang w:val="en-US"/>
        </w:rPr>
        <w:t>Nawrocki</w:t>
      </w:r>
      <w:proofErr w:type="spellEnd"/>
      <w:r w:rsidRPr="00281653">
        <w:rPr>
          <w:rFonts w:ascii="Arial" w:hAnsi="Arial"/>
          <w:lang w:val="en-US"/>
        </w:rPr>
        <w:t>, E.P., &amp; Eddy, S.</w:t>
      </w:r>
      <w:r w:rsidR="00A30BC7" w:rsidRPr="00281653">
        <w:rPr>
          <w:rFonts w:ascii="Arial" w:hAnsi="Arial"/>
          <w:lang w:val="en-US"/>
        </w:rPr>
        <w:t xml:space="preserve">R. (2013). Infernal 1.1: 100-fold faster RNA homology searches. </w:t>
      </w:r>
      <w:proofErr w:type="gramStart"/>
      <w:r w:rsidR="00A30BC7" w:rsidRPr="00281653">
        <w:rPr>
          <w:rFonts w:ascii="Arial" w:hAnsi="Arial"/>
          <w:lang w:val="en-US"/>
        </w:rPr>
        <w:t>Bioinformatics, 29(22), 2933-2935.</w:t>
      </w:r>
      <w:proofErr w:type="gramEnd"/>
    </w:p>
    <w:p w14:paraId="07C93B22" w14:textId="55A2C065" w:rsidR="00A715FB" w:rsidRPr="00281653" w:rsidRDefault="00A30BC7" w:rsidP="000A04F9">
      <w:pPr>
        <w:spacing w:line="480" w:lineRule="auto"/>
        <w:ind w:left="284" w:hanging="284"/>
        <w:jc w:val="both"/>
        <w:rPr>
          <w:lang w:val="en-US"/>
        </w:rPr>
      </w:pPr>
      <w:proofErr w:type="spellStart"/>
      <w:r w:rsidRPr="00281653">
        <w:rPr>
          <w:rFonts w:ascii="Arial" w:hAnsi="Arial"/>
          <w:lang w:val="en-US"/>
        </w:rPr>
        <w:t>Terrat</w:t>
      </w:r>
      <w:proofErr w:type="spellEnd"/>
      <w:r w:rsidRPr="00281653">
        <w:rPr>
          <w:rFonts w:ascii="Arial" w:hAnsi="Arial"/>
          <w:lang w:val="en-US"/>
        </w:rPr>
        <w:t xml:space="preserve">, S., </w:t>
      </w:r>
      <w:proofErr w:type="spellStart"/>
      <w:r w:rsidRPr="00281653">
        <w:rPr>
          <w:rFonts w:ascii="Arial" w:hAnsi="Arial"/>
          <w:lang w:val="en-US"/>
        </w:rPr>
        <w:t>Horri</w:t>
      </w:r>
      <w:r w:rsidR="008B0C7E" w:rsidRPr="00281653">
        <w:rPr>
          <w:rFonts w:ascii="Arial" w:hAnsi="Arial"/>
          <w:lang w:val="en-US"/>
        </w:rPr>
        <w:t>gue</w:t>
      </w:r>
      <w:proofErr w:type="spellEnd"/>
      <w:r w:rsidR="008B0C7E" w:rsidRPr="00281653">
        <w:rPr>
          <w:rFonts w:ascii="Arial" w:hAnsi="Arial"/>
          <w:lang w:val="en-US"/>
        </w:rPr>
        <w:t xml:space="preserve">, W., </w:t>
      </w:r>
      <w:proofErr w:type="spellStart"/>
      <w:r w:rsidR="008B0C7E" w:rsidRPr="00281653">
        <w:rPr>
          <w:rFonts w:ascii="Arial" w:hAnsi="Arial"/>
          <w:lang w:val="en-US"/>
        </w:rPr>
        <w:t>Dequietd</w:t>
      </w:r>
      <w:proofErr w:type="spellEnd"/>
      <w:r w:rsidR="008B0C7E" w:rsidRPr="00281653">
        <w:rPr>
          <w:rFonts w:ascii="Arial" w:hAnsi="Arial"/>
          <w:lang w:val="en-US"/>
        </w:rPr>
        <w:t xml:space="preserve">, S., </w:t>
      </w:r>
      <w:proofErr w:type="spellStart"/>
      <w:r w:rsidR="008B0C7E" w:rsidRPr="00281653">
        <w:rPr>
          <w:rFonts w:ascii="Arial" w:hAnsi="Arial"/>
          <w:lang w:val="en-US"/>
        </w:rPr>
        <w:t>Saby</w:t>
      </w:r>
      <w:proofErr w:type="spellEnd"/>
      <w:r w:rsidR="008B0C7E" w:rsidRPr="00281653">
        <w:rPr>
          <w:rFonts w:ascii="Arial" w:hAnsi="Arial"/>
          <w:lang w:val="en-US"/>
        </w:rPr>
        <w:t>, N.</w:t>
      </w:r>
      <w:r w:rsidRPr="00281653">
        <w:rPr>
          <w:rFonts w:ascii="Arial" w:hAnsi="Arial"/>
          <w:lang w:val="en-US"/>
        </w:rPr>
        <w:t xml:space="preserve">P., </w:t>
      </w:r>
      <w:proofErr w:type="spellStart"/>
      <w:r w:rsidRPr="00281653">
        <w:rPr>
          <w:rFonts w:ascii="Arial" w:hAnsi="Arial"/>
          <w:lang w:val="en-US"/>
        </w:rPr>
        <w:t>Lelièvre</w:t>
      </w:r>
      <w:proofErr w:type="spellEnd"/>
      <w:r w:rsidRPr="00281653">
        <w:rPr>
          <w:rFonts w:ascii="Arial" w:hAnsi="Arial"/>
          <w:lang w:val="en-US"/>
        </w:rPr>
        <w:t xml:space="preserve">, M., Nowak, V., ... &amp; </w:t>
      </w:r>
      <w:proofErr w:type="spellStart"/>
      <w:r w:rsidR="008B0C7E" w:rsidRPr="00281653">
        <w:rPr>
          <w:rFonts w:ascii="Arial" w:hAnsi="Arial"/>
          <w:lang w:val="en-US"/>
        </w:rPr>
        <w:t>Ranjard</w:t>
      </w:r>
      <w:proofErr w:type="spellEnd"/>
      <w:r w:rsidR="008B0C7E" w:rsidRPr="00281653">
        <w:rPr>
          <w:rFonts w:ascii="Arial" w:hAnsi="Arial"/>
          <w:lang w:val="en-US"/>
        </w:rPr>
        <w:t>, L</w:t>
      </w:r>
      <w:r w:rsidRPr="00281653">
        <w:rPr>
          <w:rFonts w:ascii="Arial" w:hAnsi="Arial"/>
          <w:lang w:val="en-US"/>
        </w:rPr>
        <w:t xml:space="preserve">. (2017). </w:t>
      </w:r>
      <w:proofErr w:type="gramStart"/>
      <w:r w:rsidRPr="00281653">
        <w:rPr>
          <w:rFonts w:ascii="Arial" w:hAnsi="Arial"/>
          <w:lang w:val="en-US"/>
        </w:rPr>
        <w:t>Mapping and predictive variations of soil bacterial richness across France.</w:t>
      </w:r>
      <w:proofErr w:type="gramEnd"/>
      <w:r w:rsidRPr="00281653">
        <w:rPr>
          <w:rFonts w:ascii="Arial" w:hAnsi="Arial"/>
          <w:lang w:val="en-US"/>
        </w:rPr>
        <w:t xml:space="preserve"> </w:t>
      </w:r>
      <w:proofErr w:type="spellStart"/>
      <w:proofErr w:type="gramStart"/>
      <w:r w:rsidRPr="00281653">
        <w:rPr>
          <w:rFonts w:ascii="Arial" w:hAnsi="Arial"/>
          <w:lang w:val="en-US"/>
        </w:rPr>
        <w:t>PloS</w:t>
      </w:r>
      <w:proofErr w:type="spellEnd"/>
      <w:r w:rsidRPr="00281653">
        <w:rPr>
          <w:rFonts w:ascii="Arial" w:hAnsi="Arial"/>
          <w:lang w:val="en-US"/>
        </w:rPr>
        <w:t xml:space="preserve"> one, 12(10), e0186766.</w:t>
      </w:r>
      <w:proofErr w:type="gramEnd"/>
    </w:p>
    <w:p w14:paraId="49870F57" w14:textId="7F4F4262" w:rsidR="00A715FB" w:rsidRPr="00281653" w:rsidRDefault="008B0C7E" w:rsidP="000A04F9">
      <w:pPr>
        <w:spacing w:line="480" w:lineRule="auto"/>
        <w:ind w:left="284" w:hanging="284"/>
        <w:jc w:val="both"/>
        <w:rPr>
          <w:lang w:val="en-US"/>
        </w:rPr>
      </w:pPr>
      <w:proofErr w:type="spellStart"/>
      <w:proofErr w:type="gramStart"/>
      <w:r w:rsidRPr="00281653">
        <w:rPr>
          <w:rFonts w:ascii="Arial" w:hAnsi="Arial"/>
          <w:lang w:val="en-US"/>
        </w:rPr>
        <w:t>Adl</w:t>
      </w:r>
      <w:proofErr w:type="spellEnd"/>
      <w:r w:rsidRPr="00281653">
        <w:rPr>
          <w:rFonts w:ascii="Arial" w:hAnsi="Arial"/>
          <w:lang w:val="en-US"/>
        </w:rPr>
        <w:t>, S.M., Simpson, A.G., Lane, C.</w:t>
      </w:r>
      <w:r w:rsidR="00A30BC7" w:rsidRPr="00281653">
        <w:rPr>
          <w:rFonts w:ascii="Arial" w:hAnsi="Arial"/>
          <w:lang w:val="en-US"/>
        </w:rPr>
        <w:t xml:space="preserve">E., </w:t>
      </w:r>
      <w:proofErr w:type="spellStart"/>
      <w:r w:rsidRPr="00281653">
        <w:rPr>
          <w:rFonts w:ascii="Arial" w:hAnsi="Arial"/>
          <w:lang w:val="en-US"/>
        </w:rPr>
        <w:t>Lukeš</w:t>
      </w:r>
      <w:proofErr w:type="spellEnd"/>
      <w:r w:rsidRPr="00281653">
        <w:rPr>
          <w:rFonts w:ascii="Arial" w:hAnsi="Arial"/>
          <w:lang w:val="en-US"/>
        </w:rPr>
        <w:t>, J., Bass, D., Bowser, S.</w:t>
      </w:r>
      <w:r w:rsidR="00A30BC7" w:rsidRPr="00281653">
        <w:rPr>
          <w:rFonts w:ascii="Arial" w:hAnsi="Arial"/>
          <w:lang w:val="en-US"/>
        </w:rPr>
        <w:t xml:space="preserve">S., ... &amp; </w:t>
      </w:r>
      <w:proofErr w:type="spellStart"/>
      <w:r w:rsidR="00A30BC7" w:rsidRPr="00281653">
        <w:rPr>
          <w:rFonts w:ascii="Arial" w:hAnsi="Arial"/>
          <w:lang w:val="en-US"/>
        </w:rPr>
        <w:t>Heiss</w:t>
      </w:r>
      <w:proofErr w:type="spellEnd"/>
      <w:r w:rsidR="00A30BC7" w:rsidRPr="00281653">
        <w:rPr>
          <w:rFonts w:ascii="Arial" w:hAnsi="Arial"/>
          <w:lang w:val="en-US"/>
        </w:rPr>
        <w:t>, A. (2012).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The revised classification of eukaryotes.</w:t>
      </w:r>
      <w:proofErr w:type="gramEnd"/>
      <w:r w:rsidR="00A30BC7" w:rsidRPr="00281653">
        <w:rPr>
          <w:rFonts w:ascii="Arial" w:hAnsi="Arial"/>
          <w:lang w:val="en-US"/>
        </w:rPr>
        <w:t xml:space="preserve"> </w:t>
      </w:r>
      <w:proofErr w:type="gramStart"/>
      <w:r w:rsidR="00A30BC7" w:rsidRPr="00281653">
        <w:rPr>
          <w:rFonts w:ascii="Arial" w:hAnsi="Arial"/>
          <w:lang w:val="en-US"/>
        </w:rPr>
        <w:t>Journal of Eukaryotic Microbiology, 59(5), 429-514.</w:t>
      </w:r>
      <w:proofErr w:type="gramEnd"/>
    </w:p>
    <w:p w14:paraId="5D6453E5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lang w:val="en-US"/>
        </w:rPr>
      </w:pPr>
      <w:proofErr w:type="spellStart"/>
      <w:r w:rsidRPr="00281653">
        <w:rPr>
          <w:rFonts w:ascii="Arial" w:hAnsi="Arial"/>
          <w:lang w:val="en-US"/>
        </w:rPr>
        <w:t>Guiry</w:t>
      </w:r>
      <w:proofErr w:type="spellEnd"/>
      <w:r w:rsidRPr="00281653">
        <w:rPr>
          <w:rFonts w:ascii="Arial" w:hAnsi="Arial"/>
          <w:lang w:val="en-US"/>
        </w:rPr>
        <w:t xml:space="preserve">, M.D. &amp; </w:t>
      </w:r>
      <w:proofErr w:type="spellStart"/>
      <w:r w:rsidRPr="00281653">
        <w:rPr>
          <w:rFonts w:ascii="Arial" w:hAnsi="Arial"/>
          <w:lang w:val="en-US"/>
        </w:rPr>
        <w:t>Guiry</w:t>
      </w:r>
      <w:proofErr w:type="spellEnd"/>
      <w:r w:rsidRPr="00281653">
        <w:rPr>
          <w:rFonts w:ascii="Arial" w:hAnsi="Arial"/>
          <w:lang w:val="en-US"/>
        </w:rPr>
        <w:t xml:space="preserve">, G.M. (2018). </w:t>
      </w:r>
      <w:proofErr w:type="spellStart"/>
      <w:r w:rsidRPr="00281653">
        <w:rPr>
          <w:rFonts w:ascii="Arial" w:hAnsi="Arial"/>
          <w:lang w:val="en-US"/>
        </w:rPr>
        <w:t>AlgaeBase</w:t>
      </w:r>
      <w:proofErr w:type="spellEnd"/>
      <w:r w:rsidRPr="00281653">
        <w:rPr>
          <w:rFonts w:ascii="Arial" w:hAnsi="Arial"/>
          <w:lang w:val="en-US"/>
        </w:rPr>
        <w:t xml:space="preserve">. </w:t>
      </w:r>
      <w:proofErr w:type="gramStart"/>
      <w:r w:rsidRPr="00281653">
        <w:rPr>
          <w:rFonts w:ascii="Arial" w:hAnsi="Arial"/>
          <w:lang w:val="en-US"/>
        </w:rPr>
        <w:t>World-wide</w:t>
      </w:r>
      <w:proofErr w:type="gramEnd"/>
      <w:r w:rsidRPr="00281653">
        <w:rPr>
          <w:rFonts w:ascii="Arial" w:hAnsi="Arial"/>
          <w:lang w:val="en-US"/>
        </w:rPr>
        <w:t xml:space="preserve"> electronic publication. http://www. </w:t>
      </w:r>
      <w:proofErr w:type="spellStart"/>
      <w:proofErr w:type="gramStart"/>
      <w:r w:rsidRPr="00281653">
        <w:rPr>
          <w:rFonts w:ascii="Arial" w:hAnsi="Arial"/>
          <w:lang w:val="en-US"/>
        </w:rPr>
        <w:t>algaebase</w:t>
      </w:r>
      <w:proofErr w:type="spellEnd"/>
      <w:proofErr w:type="gramEnd"/>
      <w:r w:rsidRPr="00281653">
        <w:rPr>
          <w:rFonts w:ascii="Arial" w:hAnsi="Arial"/>
          <w:lang w:val="en-US"/>
        </w:rPr>
        <w:t>. Org.</w:t>
      </w:r>
    </w:p>
    <w:p w14:paraId="6CF3697B" w14:textId="03859615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</w:rPr>
      </w:pPr>
      <w:proofErr w:type="spellStart"/>
      <w:r w:rsidRPr="00281653">
        <w:rPr>
          <w:rFonts w:ascii="Arial" w:hAnsi="Arial"/>
        </w:rPr>
        <w:t>Terrat</w:t>
      </w:r>
      <w:proofErr w:type="spellEnd"/>
      <w:r w:rsidRPr="00281653">
        <w:rPr>
          <w:rFonts w:ascii="Arial" w:hAnsi="Arial"/>
        </w:rPr>
        <w:t xml:space="preserve">, S., </w:t>
      </w:r>
      <w:proofErr w:type="spellStart"/>
      <w:r w:rsidRPr="00281653">
        <w:rPr>
          <w:rFonts w:ascii="Arial" w:hAnsi="Arial"/>
        </w:rPr>
        <w:t>Plassart</w:t>
      </w:r>
      <w:proofErr w:type="spellEnd"/>
      <w:r w:rsidRPr="00281653">
        <w:rPr>
          <w:rFonts w:ascii="Arial" w:hAnsi="Arial"/>
        </w:rPr>
        <w:t xml:space="preserve">, P., Bourgeois, E., Ferreira, S., </w:t>
      </w:r>
      <w:proofErr w:type="spellStart"/>
      <w:r w:rsidRPr="00281653">
        <w:rPr>
          <w:rFonts w:ascii="Arial" w:hAnsi="Arial"/>
        </w:rPr>
        <w:t>Dequiedt</w:t>
      </w:r>
      <w:proofErr w:type="spellEnd"/>
      <w:r w:rsidRPr="00281653">
        <w:rPr>
          <w:rFonts w:ascii="Arial" w:hAnsi="Arial"/>
        </w:rPr>
        <w:t xml:space="preserve">, S., </w:t>
      </w:r>
      <w:proofErr w:type="spellStart"/>
      <w:r w:rsidRPr="00281653">
        <w:rPr>
          <w:rFonts w:ascii="Arial" w:hAnsi="Arial"/>
        </w:rPr>
        <w:t>Adele</w:t>
      </w:r>
      <w:proofErr w:type="spellEnd"/>
      <w:r w:rsidR="008B0C7E" w:rsidRPr="00281653">
        <w:rPr>
          <w:rFonts w:ascii="Arial" w:hAnsi="Arial"/>
        </w:rPr>
        <w:t>-</w:t>
      </w:r>
      <w:r w:rsidRPr="00281653">
        <w:rPr>
          <w:rFonts w:ascii="Arial" w:hAnsi="Arial"/>
        </w:rPr>
        <w:t>Dit</w:t>
      </w:r>
      <w:r w:rsidR="008B0C7E" w:rsidRPr="00281653">
        <w:rPr>
          <w:rFonts w:ascii="Arial" w:hAnsi="Arial"/>
        </w:rPr>
        <w:t>-</w:t>
      </w:r>
      <w:r w:rsidRPr="00281653">
        <w:rPr>
          <w:rFonts w:ascii="Arial" w:hAnsi="Arial"/>
        </w:rPr>
        <w:t>De</w:t>
      </w:r>
      <w:r w:rsidR="008B0C7E" w:rsidRPr="00281653">
        <w:rPr>
          <w:rFonts w:ascii="Arial" w:hAnsi="Arial"/>
        </w:rPr>
        <w:t>-</w:t>
      </w:r>
      <w:proofErr w:type="spellStart"/>
      <w:r w:rsidRPr="00281653">
        <w:rPr>
          <w:rFonts w:ascii="Arial" w:hAnsi="Arial"/>
        </w:rPr>
        <w:t>Renseville</w:t>
      </w:r>
      <w:proofErr w:type="spellEnd"/>
      <w:r w:rsidRPr="00281653">
        <w:rPr>
          <w:rFonts w:ascii="Arial" w:hAnsi="Arial"/>
        </w:rPr>
        <w:t xml:space="preserve">, N., ... &amp; </w:t>
      </w:r>
      <w:proofErr w:type="spellStart"/>
      <w:r w:rsidRPr="00281653">
        <w:rPr>
          <w:rFonts w:ascii="Arial" w:hAnsi="Arial"/>
        </w:rPr>
        <w:t>Ranjard</w:t>
      </w:r>
      <w:proofErr w:type="spellEnd"/>
      <w:r w:rsidRPr="00281653">
        <w:rPr>
          <w:rFonts w:ascii="Arial" w:hAnsi="Arial"/>
        </w:rPr>
        <w:t xml:space="preserve">, L. (2015). </w:t>
      </w:r>
      <w:proofErr w:type="spellStart"/>
      <w:r w:rsidRPr="00281653">
        <w:rPr>
          <w:rFonts w:ascii="Arial" w:hAnsi="Arial"/>
        </w:rPr>
        <w:t>Metabarcoded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evaluation</w:t>
      </w:r>
      <w:proofErr w:type="spellEnd"/>
      <w:r w:rsidRPr="00281653">
        <w:rPr>
          <w:rFonts w:ascii="Arial" w:hAnsi="Arial"/>
        </w:rPr>
        <w:t xml:space="preserve"> of the ISO standard 11063 DNA extraction </w:t>
      </w:r>
      <w:proofErr w:type="spellStart"/>
      <w:r w:rsidRPr="00281653">
        <w:rPr>
          <w:rFonts w:ascii="Arial" w:hAnsi="Arial"/>
        </w:rPr>
        <w:t>procedure</w:t>
      </w:r>
      <w:proofErr w:type="spellEnd"/>
      <w:r w:rsidRPr="00281653">
        <w:rPr>
          <w:rFonts w:ascii="Arial" w:hAnsi="Arial"/>
        </w:rPr>
        <w:t xml:space="preserve"> to </w:t>
      </w:r>
      <w:proofErr w:type="spellStart"/>
      <w:r w:rsidRPr="00281653">
        <w:rPr>
          <w:rFonts w:ascii="Arial" w:hAnsi="Arial"/>
        </w:rPr>
        <w:t>characterize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soil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bacterial</w:t>
      </w:r>
      <w:proofErr w:type="spellEnd"/>
      <w:r w:rsidRPr="00281653">
        <w:rPr>
          <w:rFonts w:ascii="Arial" w:hAnsi="Arial"/>
        </w:rPr>
        <w:t xml:space="preserve"> and </w:t>
      </w:r>
      <w:proofErr w:type="spellStart"/>
      <w:r w:rsidRPr="00281653">
        <w:rPr>
          <w:rFonts w:ascii="Arial" w:hAnsi="Arial"/>
        </w:rPr>
        <w:t>fungal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community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diversity</w:t>
      </w:r>
      <w:proofErr w:type="spellEnd"/>
      <w:r w:rsidRPr="00281653">
        <w:rPr>
          <w:rFonts w:ascii="Arial" w:hAnsi="Arial"/>
        </w:rPr>
        <w:t xml:space="preserve"> and composition. </w:t>
      </w:r>
      <w:proofErr w:type="spellStart"/>
      <w:r w:rsidRPr="00281653">
        <w:rPr>
          <w:rFonts w:ascii="Arial" w:hAnsi="Arial"/>
        </w:rPr>
        <w:t>Microbial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biotechnology</w:t>
      </w:r>
      <w:proofErr w:type="spellEnd"/>
      <w:r w:rsidRPr="00281653">
        <w:rPr>
          <w:rFonts w:ascii="Arial" w:hAnsi="Arial"/>
        </w:rPr>
        <w:t>, 8(1), 131-142.</w:t>
      </w:r>
    </w:p>
    <w:p w14:paraId="51228619" w14:textId="77777777" w:rsidR="00A715FB" w:rsidRPr="00281653" w:rsidRDefault="00A30BC7" w:rsidP="000A04F9">
      <w:pPr>
        <w:spacing w:line="480" w:lineRule="auto"/>
        <w:ind w:left="284" w:hanging="284"/>
        <w:jc w:val="both"/>
        <w:rPr>
          <w:rFonts w:ascii="Arial" w:hAnsi="Arial"/>
        </w:rPr>
      </w:pPr>
      <w:proofErr w:type="spellStart"/>
      <w:r w:rsidRPr="00281653">
        <w:rPr>
          <w:rFonts w:ascii="Arial" w:hAnsi="Arial"/>
        </w:rPr>
        <w:lastRenderedPageBreak/>
        <w:t>Terrat</w:t>
      </w:r>
      <w:proofErr w:type="spellEnd"/>
      <w:r w:rsidRPr="00281653">
        <w:rPr>
          <w:rFonts w:ascii="Arial" w:hAnsi="Arial"/>
        </w:rPr>
        <w:t xml:space="preserve">, S., Christen, R., </w:t>
      </w:r>
      <w:proofErr w:type="spellStart"/>
      <w:r w:rsidRPr="00281653">
        <w:rPr>
          <w:rFonts w:ascii="Arial" w:hAnsi="Arial"/>
        </w:rPr>
        <w:t>Dequiedt</w:t>
      </w:r>
      <w:proofErr w:type="spellEnd"/>
      <w:r w:rsidRPr="00281653">
        <w:rPr>
          <w:rFonts w:ascii="Arial" w:hAnsi="Arial"/>
        </w:rPr>
        <w:t xml:space="preserve">, S., </w:t>
      </w:r>
      <w:proofErr w:type="spellStart"/>
      <w:r w:rsidRPr="00281653">
        <w:rPr>
          <w:rFonts w:ascii="Arial" w:hAnsi="Arial"/>
        </w:rPr>
        <w:t>Lelièvre</w:t>
      </w:r>
      <w:proofErr w:type="spellEnd"/>
      <w:r w:rsidRPr="00281653">
        <w:rPr>
          <w:rFonts w:ascii="Arial" w:hAnsi="Arial"/>
        </w:rPr>
        <w:t xml:space="preserve">, M., </w:t>
      </w:r>
      <w:proofErr w:type="spellStart"/>
      <w:r w:rsidRPr="00281653">
        <w:rPr>
          <w:rFonts w:ascii="Arial" w:hAnsi="Arial"/>
        </w:rPr>
        <w:t>Nowak</w:t>
      </w:r>
      <w:proofErr w:type="spellEnd"/>
      <w:r w:rsidRPr="00281653">
        <w:rPr>
          <w:rFonts w:ascii="Arial" w:hAnsi="Arial"/>
        </w:rPr>
        <w:t xml:space="preserve">, V., </w:t>
      </w:r>
      <w:proofErr w:type="spellStart"/>
      <w:r w:rsidRPr="00281653">
        <w:rPr>
          <w:rFonts w:ascii="Arial" w:hAnsi="Arial"/>
        </w:rPr>
        <w:t>Regnier</w:t>
      </w:r>
      <w:proofErr w:type="spellEnd"/>
      <w:r w:rsidRPr="00281653">
        <w:rPr>
          <w:rFonts w:ascii="Arial" w:hAnsi="Arial"/>
        </w:rPr>
        <w:t xml:space="preserve">, T., ... &amp; </w:t>
      </w:r>
      <w:proofErr w:type="spellStart"/>
      <w:r w:rsidRPr="00281653">
        <w:rPr>
          <w:rFonts w:ascii="Arial" w:hAnsi="Arial"/>
        </w:rPr>
        <w:t>Bispo</w:t>
      </w:r>
      <w:proofErr w:type="spellEnd"/>
      <w:r w:rsidRPr="00281653">
        <w:rPr>
          <w:rFonts w:ascii="Arial" w:hAnsi="Arial"/>
        </w:rPr>
        <w:t xml:space="preserve">, A. (2012). </w:t>
      </w:r>
      <w:proofErr w:type="spellStart"/>
      <w:r w:rsidRPr="00281653">
        <w:rPr>
          <w:rFonts w:ascii="Arial" w:hAnsi="Arial"/>
        </w:rPr>
        <w:t>Molecular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biomass</w:t>
      </w:r>
      <w:proofErr w:type="spellEnd"/>
      <w:r w:rsidRPr="00281653">
        <w:rPr>
          <w:rFonts w:ascii="Arial" w:hAnsi="Arial"/>
        </w:rPr>
        <w:t xml:space="preserve"> and </w:t>
      </w:r>
      <w:proofErr w:type="spellStart"/>
      <w:r w:rsidRPr="00281653">
        <w:rPr>
          <w:rFonts w:ascii="Arial" w:hAnsi="Arial"/>
        </w:rPr>
        <w:t>MetaTaxogenomic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assessment</w:t>
      </w:r>
      <w:proofErr w:type="spellEnd"/>
      <w:r w:rsidRPr="00281653">
        <w:rPr>
          <w:rFonts w:ascii="Arial" w:hAnsi="Arial"/>
        </w:rPr>
        <w:t xml:space="preserve"> of </w:t>
      </w:r>
      <w:proofErr w:type="spellStart"/>
      <w:r w:rsidRPr="00281653">
        <w:rPr>
          <w:rFonts w:ascii="Arial" w:hAnsi="Arial"/>
        </w:rPr>
        <w:t>soil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microbial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communities</w:t>
      </w:r>
      <w:proofErr w:type="spellEnd"/>
      <w:r w:rsidRPr="00281653">
        <w:rPr>
          <w:rFonts w:ascii="Arial" w:hAnsi="Arial"/>
        </w:rPr>
        <w:t xml:space="preserve"> as </w:t>
      </w:r>
      <w:proofErr w:type="spellStart"/>
      <w:r w:rsidRPr="00281653">
        <w:rPr>
          <w:rFonts w:ascii="Arial" w:hAnsi="Arial"/>
        </w:rPr>
        <w:t>influenced</w:t>
      </w:r>
      <w:proofErr w:type="spellEnd"/>
      <w:r w:rsidRPr="00281653">
        <w:rPr>
          <w:rFonts w:ascii="Arial" w:hAnsi="Arial"/>
        </w:rPr>
        <w:t xml:space="preserve"> by </w:t>
      </w:r>
      <w:proofErr w:type="spellStart"/>
      <w:r w:rsidRPr="00281653">
        <w:rPr>
          <w:rFonts w:ascii="Arial" w:hAnsi="Arial"/>
        </w:rPr>
        <w:t>soil</w:t>
      </w:r>
      <w:proofErr w:type="spellEnd"/>
      <w:r w:rsidRPr="00281653">
        <w:rPr>
          <w:rFonts w:ascii="Arial" w:hAnsi="Arial"/>
        </w:rPr>
        <w:t xml:space="preserve"> DNA extraction </w:t>
      </w:r>
      <w:proofErr w:type="spellStart"/>
      <w:r w:rsidRPr="00281653">
        <w:rPr>
          <w:rFonts w:ascii="Arial" w:hAnsi="Arial"/>
        </w:rPr>
        <w:t>procedure</w:t>
      </w:r>
      <w:proofErr w:type="spellEnd"/>
      <w:r w:rsidRPr="00281653">
        <w:rPr>
          <w:rFonts w:ascii="Arial" w:hAnsi="Arial"/>
        </w:rPr>
        <w:t xml:space="preserve">. </w:t>
      </w:r>
      <w:proofErr w:type="spellStart"/>
      <w:r w:rsidRPr="00281653">
        <w:rPr>
          <w:rFonts w:ascii="Arial" w:hAnsi="Arial"/>
        </w:rPr>
        <w:t>Microbial</w:t>
      </w:r>
      <w:proofErr w:type="spellEnd"/>
      <w:r w:rsidRPr="00281653">
        <w:rPr>
          <w:rFonts w:ascii="Arial" w:hAnsi="Arial"/>
        </w:rPr>
        <w:t xml:space="preserve"> </w:t>
      </w:r>
      <w:proofErr w:type="spellStart"/>
      <w:r w:rsidRPr="00281653">
        <w:rPr>
          <w:rFonts w:ascii="Arial" w:hAnsi="Arial"/>
        </w:rPr>
        <w:t>biotechnology</w:t>
      </w:r>
      <w:proofErr w:type="spellEnd"/>
      <w:r w:rsidRPr="00281653">
        <w:rPr>
          <w:rFonts w:ascii="Arial" w:hAnsi="Arial"/>
        </w:rPr>
        <w:t>, 5(1), 135-141.</w:t>
      </w:r>
    </w:p>
    <w:p w14:paraId="655D4F3E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281653">
        <w:rPr>
          <w:rFonts w:ascii="Arial" w:hAnsi="Arial" w:cs="Arial"/>
          <w:lang w:val="en-GB"/>
        </w:rPr>
        <w:t>Azam</w:t>
      </w:r>
      <w:proofErr w:type="spellEnd"/>
      <w:r w:rsidRPr="00281653">
        <w:rPr>
          <w:rFonts w:ascii="Arial" w:hAnsi="Arial" w:cs="Arial"/>
          <w:lang w:val="en-GB"/>
        </w:rPr>
        <w:t xml:space="preserve">, F., </w:t>
      </w:r>
      <w:proofErr w:type="spellStart"/>
      <w:r w:rsidRPr="00281653">
        <w:rPr>
          <w:rFonts w:ascii="Arial" w:hAnsi="Arial" w:cs="Arial"/>
          <w:lang w:val="en-GB"/>
        </w:rPr>
        <w:t>Fenchel</w:t>
      </w:r>
      <w:proofErr w:type="spellEnd"/>
      <w:r w:rsidRPr="00281653">
        <w:rPr>
          <w:rFonts w:ascii="Arial" w:hAnsi="Arial" w:cs="Arial"/>
          <w:lang w:val="en-GB"/>
        </w:rPr>
        <w:t xml:space="preserve">, T., Field, J.G., </w:t>
      </w:r>
      <w:proofErr w:type="spellStart"/>
      <w:r w:rsidRPr="00281653">
        <w:rPr>
          <w:rFonts w:ascii="Arial" w:hAnsi="Arial" w:cs="Arial"/>
          <w:lang w:val="en-GB"/>
        </w:rPr>
        <w:t>Gray</w:t>
      </w:r>
      <w:proofErr w:type="spellEnd"/>
      <w:r w:rsidRPr="00281653">
        <w:rPr>
          <w:rFonts w:ascii="Arial" w:hAnsi="Arial" w:cs="Arial"/>
          <w:lang w:val="en-GB"/>
        </w:rPr>
        <w:t>, J.S., Meyer-</w:t>
      </w:r>
      <w:proofErr w:type="spellStart"/>
      <w:r w:rsidRPr="00281653">
        <w:rPr>
          <w:rFonts w:ascii="Arial" w:hAnsi="Arial" w:cs="Arial"/>
          <w:lang w:val="en-GB"/>
        </w:rPr>
        <w:t>Reil</w:t>
      </w:r>
      <w:proofErr w:type="spellEnd"/>
      <w:r w:rsidRPr="00281653">
        <w:rPr>
          <w:rFonts w:ascii="Arial" w:hAnsi="Arial" w:cs="Arial"/>
          <w:lang w:val="en-GB"/>
        </w:rPr>
        <w:t xml:space="preserve">, L.A., </w:t>
      </w:r>
      <w:r w:rsidRPr="00281653">
        <w:rPr>
          <w:rFonts w:ascii="Arial" w:hAnsi="Arial"/>
          <w:lang w:val="en-US"/>
        </w:rPr>
        <w:t xml:space="preserve">&amp; </w:t>
      </w:r>
      <w:proofErr w:type="spellStart"/>
      <w:r w:rsidRPr="00281653">
        <w:rPr>
          <w:rFonts w:ascii="Arial" w:hAnsi="Arial" w:cs="Arial"/>
          <w:lang w:val="en-GB"/>
        </w:rPr>
        <w:t>Thingstad</w:t>
      </w:r>
      <w:proofErr w:type="spellEnd"/>
      <w:r w:rsidRPr="00281653">
        <w:rPr>
          <w:rFonts w:ascii="Arial" w:hAnsi="Arial" w:cs="Arial"/>
          <w:lang w:val="en-GB"/>
        </w:rPr>
        <w:t>, F. (1983).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The Ecological Role of Water-Column Microbes in the Sea.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Marine Ecology Progress Series, 10, 257–263.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doi:10.3354</w:t>
      </w:r>
      <w:proofErr w:type="gramEnd"/>
      <w:r w:rsidRPr="00281653">
        <w:rPr>
          <w:rFonts w:ascii="Arial" w:hAnsi="Arial" w:cs="Arial"/>
          <w:lang w:val="en-GB"/>
        </w:rPr>
        <w:t>/meps010257.</w:t>
      </w:r>
    </w:p>
    <w:p w14:paraId="291639CD" w14:textId="77777777" w:rsidR="008B0C7E" w:rsidRPr="00281653" w:rsidRDefault="008B0C7E" w:rsidP="000A04F9">
      <w:pPr>
        <w:autoSpaceDE w:val="0"/>
        <w:autoSpaceDN w:val="0"/>
        <w:adjustRightInd w:val="0"/>
        <w:spacing w:line="480" w:lineRule="auto"/>
        <w:ind w:left="284" w:hanging="284"/>
        <w:jc w:val="both"/>
        <w:rPr>
          <w:rFonts w:ascii="Arial" w:hAnsi="Arial" w:cs="Arial"/>
        </w:rPr>
      </w:pPr>
      <w:proofErr w:type="gramStart"/>
      <w:r w:rsidRPr="00281653">
        <w:rPr>
          <w:rFonts w:ascii="Arial" w:hAnsi="Arial" w:cs="Arial"/>
          <w:lang w:val="en-GB"/>
        </w:rPr>
        <w:t xml:space="preserve">Schenk, P.M., Thomas-Hall, S.R., Stephen, E., Marx U.C., </w:t>
      </w:r>
      <w:proofErr w:type="spellStart"/>
      <w:r w:rsidRPr="00281653">
        <w:rPr>
          <w:rFonts w:ascii="Arial" w:hAnsi="Arial" w:cs="Arial"/>
          <w:lang w:val="en-GB"/>
        </w:rPr>
        <w:t>Mussgnug</w:t>
      </w:r>
      <w:proofErr w:type="spellEnd"/>
      <w:r w:rsidRPr="00281653">
        <w:rPr>
          <w:rFonts w:ascii="Arial" w:hAnsi="Arial" w:cs="Arial"/>
          <w:lang w:val="en-GB"/>
        </w:rPr>
        <w:t xml:space="preserve">, J.H., </w:t>
      </w:r>
      <w:proofErr w:type="spellStart"/>
      <w:r w:rsidRPr="00281653">
        <w:rPr>
          <w:rFonts w:ascii="Arial" w:hAnsi="Arial" w:cs="Arial"/>
          <w:lang w:val="en-GB"/>
        </w:rPr>
        <w:t>Posten</w:t>
      </w:r>
      <w:proofErr w:type="spellEnd"/>
      <w:r w:rsidRPr="00281653">
        <w:rPr>
          <w:rFonts w:ascii="Arial" w:hAnsi="Arial" w:cs="Arial"/>
          <w:lang w:val="en-GB"/>
        </w:rPr>
        <w:t xml:space="preserve">, C., Kruse, O., </w:t>
      </w:r>
      <w:r w:rsidRPr="00281653">
        <w:rPr>
          <w:rFonts w:ascii="Arial" w:hAnsi="Arial"/>
          <w:lang w:val="en-US"/>
        </w:rPr>
        <w:t xml:space="preserve">&amp; </w:t>
      </w:r>
      <w:proofErr w:type="spellStart"/>
      <w:r w:rsidRPr="00281653">
        <w:rPr>
          <w:rFonts w:ascii="Arial" w:hAnsi="Arial" w:cs="Arial"/>
          <w:lang w:val="en-GB"/>
        </w:rPr>
        <w:t>Hankamer</w:t>
      </w:r>
      <w:proofErr w:type="spellEnd"/>
      <w:r w:rsidRPr="00281653">
        <w:rPr>
          <w:rFonts w:ascii="Arial" w:hAnsi="Arial" w:cs="Arial"/>
          <w:lang w:val="en-GB"/>
        </w:rPr>
        <w:t>, B. (2008).</w:t>
      </w:r>
      <w:proofErr w:type="gramEnd"/>
      <w:r w:rsidRPr="00281653">
        <w:rPr>
          <w:rFonts w:ascii="Arial" w:hAnsi="Arial" w:cs="Arial"/>
          <w:lang w:val="en-GB"/>
        </w:rPr>
        <w:t xml:space="preserve"> Second generation biofuels: high-efficiency microalgae for biodiesel production. </w:t>
      </w:r>
      <w:proofErr w:type="spellStart"/>
      <w:r w:rsidRPr="00281653">
        <w:rPr>
          <w:rFonts w:ascii="Arial" w:hAnsi="Arial" w:cs="Arial"/>
          <w:iCs/>
          <w:lang w:val="en-GB"/>
        </w:rPr>
        <w:t>BioEnergy</w:t>
      </w:r>
      <w:proofErr w:type="spellEnd"/>
      <w:r w:rsidRPr="00281653">
        <w:rPr>
          <w:rFonts w:ascii="Arial" w:hAnsi="Arial" w:cs="Arial"/>
          <w:iCs/>
          <w:lang w:val="en-GB"/>
        </w:rPr>
        <w:t xml:space="preserve"> Research</w:t>
      </w:r>
      <w:r w:rsidRPr="00281653">
        <w:rPr>
          <w:rFonts w:ascii="Arial" w:hAnsi="Arial" w:cs="Arial"/>
          <w:lang w:val="en-GB"/>
        </w:rPr>
        <w:t xml:space="preserve">, </w:t>
      </w:r>
      <w:r w:rsidRPr="00281653">
        <w:rPr>
          <w:rFonts w:ascii="Arial" w:hAnsi="Arial" w:cs="Arial"/>
        </w:rPr>
        <w:t>1, 20–43.</w:t>
      </w:r>
    </w:p>
    <w:p w14:paraId="1E860EC3" w14:textId="77777777" w:rsidR="008B0C7E" w:rsidRPr="00281653" w:rsidRDefault="008B0C7E" w:rsidP="000A04F9">
      <w:pPr>
        <w:pStyle w:val="CommentText"/>
        <w:spacing w:line="480" w:lineRule="auto"/>
        <w:ind w:left="284" w:hanging="284"/>
        <w:jc w:val="both"/>
        <w:rPr>
          <w:rFonts w:ascii="Arial" w:hAnsi="Arial" w:cs="Arial"/>
        </w:rPr>
      </w:pPr>
      <w:r w:rsidRPr="00281653">
        <w:rPr>
          <w:rFonts w:ascii="Arial" w:hAnsi="Arial" w:cs="Arial"/>
          <w:lang w:val="en-GB"/>
        </w:rPr>
        <w:t xml:space="preserve">Hoffmann, L. (1989). </w:t>
      </w:r>
      <w:proofErr w:type="gramStart"/>
      <w:r w:rsidRPr="00281653">
        <w:rPr>
          <w:rFonts w:ascii="Arial" w:hAnsi="Arial" w:cs="Arial"/>
          <w:lang w:val="en-GB"/>
        </w:rPr>
        <w:t>Algae of terrestrial habitats.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r w:rsidRPr="00281653">
        <w:rPr>
          <w:rFonts w:ascii="Arial" w:hAnsi="Arial" w:cs="Arial"/>
          <w:iCs/>
        </w:rPr>
        <w:t xml:space="preserve">Bot </w:t>
      </w:r>
      <w:proofErr w:type="spellStart"/>
      <w:r w:rsidRPr="00281653">
        <w:rPr>
          <w:rFonts w:ascii="Arial" w:hAnsi="Arial" w:cs="Arial"/>
          <w:iCs/>
        </w:rPr>
        <w:t>Rev</w:t>
      </w:r>
      <w:proofErr w:type="spellEnd"/>
      <w:r w:rsidRPr="00281653">
        <w:rPr>
          <w:rFonts w:ascii="Arial" w:hAnsi="Arial" w:cs="Arial"/>
          <w:iCs/>
        </w:rPr>
        <w:t>,</w:t>
      </w:r>
      <w:r w:rsidRPr="00281653">
        <w:rPr>
          <w:rFonts w:ascii="Arial" w:hAnsi="Arial" w:cs="Arial"/>
          <w:i/>
          <w:iCs/>
        </w:rPr>
        <w:t xml:space="preserve"> </w:t>
      </w:r>
      <w:r w:rsidRPr="00281653">
        <w:rPr>
          <w:rFonts w:ascii="Arial" w:hAnsi="Arial" w:cs="Arial"/>
          <w:bCs/>
        </w:rPr>
        <w:t>55</w:t>
      </w:r>
      <w:r w:rsidRPr="00281653">
        <w:rPr>
          <w:rFonts w:ascii="Arial" w:hAnsi="Arial" w:cs="Arial"/>
        </w:rPr>
        <w:t>, 77-105.</w:t>
      </w:r>
    </w:p>
    <w:p w14:paraId="1420AD08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gramStart"/>
      <w:r w:rsidRPr="00281653">
        <w:rPr>
          <w:rFonts w:ascii="Arial" w:hAnsi="Arial" w:cs="Arial"/>
          <w:lang w:val="en-GB"/>
        </w:rPr>
        <w:t xml:space="preserve">Pipe, A.E., </w:t>
      </w:r>
      <w:r w:rsidRPr="00281653">
        <w:rPr>
          <w:rFonts w:ascii="Arial" w:eastAsia="Times New Roman" w:hAnsi="Arial" w:cs="Arial"/>
          <w:lang w:val="en-GB" w:eastAsia="en-GB"/>
        </w:rPr>
        <w:t xml:space="preserve">&amp; </w:t>
      </w:r>
      <w:r w:rsidRPr="00281653">
        <w:rPr>
          <w:rFonts w:ascii="Arial" w:hAnsi="Arial" w:cs="Arial"/>
          <w:lang w:val="en-GB"/>
        </w:rPr>
        <w:t>Shubert, L.E. (1984).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The use of algae as indicators of soil fertility.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i/>
          <w:lang w:val="en-GB"/>
        </w:rPr>
        <w:t xml:space="preserve">In </w:t>
      </w:r>
      <w:r w:rsidRPr="00281653">
        <w:rPr>
          <w:rFonts w:ascii="Arial" w:hAnsi="Arial" w:cs="Arial"/>
          <w:lang w:val="en-GB"/>
        </w:rPr>
        <w:t>Shubert LE (ed.), Algae as Ecological Indicators.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 xml:space="preserve">Academic Press, London, </w:t>
      </w:r>
      <w:proofErr w:type="spellStart"/>
      <w:r w:rsidRPr="00281653">
        <w:rPr>
          <w:rFonts w:ascii="Arial" w:hAnsi="Arial" w:cs="Arial"/>
          <w:lang w:val="en-GB"/>
        </w:rPr>
        <w:t>pp</w:t>
      </w:r>
      <w:proofErr w:type="spellEnd"/>
      <w:r w:rsidRPr="00281653">
        <w:rPr>
          <w:rFonts w:ascii="Arial" w:hAnsi="Arial" w:cs="Arial"/>
          <w:lang w:val="en-GB"/>
        </w:rPr>
        <w:t>, 213-233.</w:t>
      </w:r>
      <w:proofErr w:type="gramEnd"/>
    </w:p>
    <w:p w14:paraId="0139926E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eastAsia="Times New Roman" w:hAnsi="Arial" w:cs="Arial"/>
          <w:lang w:val="en-GB" w:eastAsia="en-GB"/>
        </w:rPr>
      </w:pPr>
      <w:proofErr w:type="spellStart"/>
      <w:proofErr w:type="gramStart"/>
      <w:r w:rsidRPr="00281653">
        <w:rPr>
          <w:rFonts w:ascii="Arial" w:eastAsia="Times New Roman" w:hAnsi="Arial" w:cs="Arial"/>
          <w:lang w:val="en-GB" w:eastAsia="en-GB"/>
        </w:rPr>
        <w:t>Hüegler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>, M., &amp; Sievert, S.M. (2011).</w:t>
      </w:r>
      <w:proofErr w:type="gramEnd"/>
      <w:r w:rsidRPr="00281653">
        <w:rPr>
          <w:rFonts w:ascii="Arial" w:eastAsia="Times New Roman" w:hAnsi="Arial" w:cs="Arial"/>
          <w:lang w:val="en-GB" w:eastAsia="en-GB"/>
        </w:rPr>
        <w:t xml:space="preserve"> Beyond the Calvin cycle: autotrophic carbon fixation in the ocean. </w:t>
      </w:r>
      <w:proofErr w:type="spellStart"/>
      <w:proofErr w:type="gramStart"/>
      <w:r w:rsidRPr="00281653">
        <w:rPr>
          <w:rFonts w:ascii="Arial" w:eastAsia="Times New Roman" w:hAnsi="Arial" w:cs="Arial"/>
          <w:lang w:val="en-GB" w:eastAsia="en-GB"/>
        </w:rPr>
        <w:t>Annu.Rev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>. Mar. Sci. 3, 261-289.</w:t>
      </w:r>
      <w:proofErr w:type="gramEnd"/>
      <w:r w:rsidRPr="00281653">
        <w:rPr>
          <w:rFonts w:ascii="Arial" w:eastAsia="Times New Roman" w:hAnsi="Arial" w:cs="Arial"/>
          <w:lang w:val="en-GB" w:eastAsia="en-GB"/>
        </w:rPr>
        <w:t xml:space="preserve"> </w:t>
      </w:r>
      <w:proofErr w:type="gramStart"/>
      <w:r w:rsidRPr="00281653">
        <w:rPr>
          <w:rFonts w:ascii="Arial" w:eastAsia="Times New Roman" w:hAnsi="Arial" w:cs="Arial"/>
          <w:lang w:val="en-GB" w:eastAsia="en-GB"/>
        </w:rPr>
        <w:t>doi:10.1146</w:t>
      </w:r>
      <w:proofErr w:type="gramEnd"/>
      <w:r w:rsidRPr="00281653">
        <w:rPr>
          <w:rFonts w:ascii="Arial" w:eastAsia="Times New Roman" w:hAnsi="Arial" w:cs="Arial"/>
          <w:lang w:val="en-GB" w:eastAsia="en-GB"/>
        </w:rPr>
        <w:t>/annurev-marine-120709-142712</w:t>
      </w:r>
    </w:p>
    <w:p w14:paraId="2FA0C480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US"/>
        </w:rPr>
      </w:pPr>
      <w:proofErr w:type="gramStart"/>
      <w:r w:rsidRPr="00281653">
        <w:rPr>
          <w:rFonts w:ascii="Arial" w:hAnsi="Arial" w:cs="Arial"/>
          <w:lang w:val="en-US"/>
        </w:rPr>
        <w:t xml:space="preserve">Muñoz-Rojas, M., </w:t>
      </w:r>
      <w:proofErr w:type="spellStart"/>
      <w:r w:rsidRPr="00281653">
        <w:rPr>
          <w:rFonts w:ascii="Arial" w:hAnsi="Arial" w:cs="Arial"/>
          <w:lang w:val="en-US"/>
        </w:rPr>
        <w:t>Román</w:t>
      </w:r>
      <w:proofErr w:type="spellEnd"/>
      <w:r w:rsidRPr="00281653">
        <w:rPr>
          <w:rFonts w:ascii="Arial" w:hAnsi="Arial" w:cs="Arial"/>
          <w:lang w:val="en-US"/>
        </w:rPr>
        <w:t xml:space="preserve">, J.R., </w:t>
      </w:r>
      <w:proofErr w:type="spellStart"/>
      <w:r w:rsidRPr="00281653">
        <w:rPr>
          <w:rFonts w:ascii="Arial" w:hAnsi="Arial" w:cs="Arial"/>
          <w:lang w:val="en-US"/>
        </w:rPr>
        <w:t>Roncero</w:t>
      </w:r>
      <w:proofErr w:type="spellEnd"/>
      <w:r w:rsidRPr="00281653">
        <w:rPr>
          <w:rFonts w:ascii="Arial" w:hAnsi="Arial" w:cs="Arial"/>
          <w:lang w:val="en-US"/>
        </w:rPr>
        <w:t xml:space="preserve">-Ramos, B., Erickson, T.E., Merritt, D.J., </w:t>
      </w:r>
      <w:proofErr w:type="spellStart"/>
      <w:r w:rsidRPr="00281653">
        <w:rPr>
          <w:rFonts w:ascii="Arial" w:hAnsi="Arial" w:cs="Arial"/>
          <w:lang w:val="en-US"/>
        </w:rPr>
        <w:t>Aguila</w:t>
      </w:r>
      <w:proofErr w:type="spellEnd"/>
      <w:r w:rsidRPr="00281653">
        <w:rPr>
          <w:rFonts w:ascii="Arial" w:hAnsi="Arial" w:cs="Arial"/>
          <w:lang w:val="en-US"/>
        </w:rPr>
        <w:t xml:space="preserve"> </w:t>
      </w:r>
      <w:proofErr w:type="spellStart"/>
      <w:r w:rsidRPr="00281653">
        <w:rPr>
          <w:rFonts w:ascii="Arial" w:hAnsi="Arial" w:cs="Arial"/>
          <w:lang w:val="en-US"/>
        </w:rPr>
        <w:t>Carricondo</w:t>
      </w:r>
      <w:proofErr w:type="spellEnd"/>
      <w:r w:rsidRPr="00281653">
        <w:rPr>
          <w:rFonts w:ascii="Arial" w:hAnsi="Arial" w:cs="Arial"/>
          <w:lang w:val="en-US"/>
        </w:rPr>
        <w:t xml:space="preserve">, P., </w:t>
      </w:r>
      <w:proofErr w:type="spellStart"/>
      <w:r w:rsidRPr="00281653">
        <w:rPr>
          <w:rFonts w:ascii="Arial" w:hAnsi="Arial" w:cs="Arial"/>
          <w:lang w:val="en-US"/>
        </w:rPr>
        <w:t>Cantón</w:t>
      </w:r>
      <w:proofErr w:type="spellEnd"/>
      <w:r w:rsidRPr="00281653">
        <w:rPr>
          <w:rFonts w:ascii="Arial" w:hAnsi="Arial" w:cs="Arial"/>
          <w:lang w:val="en-US"/>
        </w:rPr>
        <w:t xml:space="preserve"> Y. (2018).</w:t>
      </w:r>
      <w:proofErr w:type="gramEnd"/>
      <w:r w:rsidRPr="00281653">
        <w:rPr>
          <w:rFonts w:ascii="Arial" w:hAnsi="Arial" w:cs="Arial"/>
          <w:lang w:val="en-US"/>
        </w:rPr>
        <w:t xml:space="preserve"> Cyanobacteria inoculation enhances carbon sequestration in soil substrates used in </w:t>
      </w:r>
      <w:proofErr w:type="spellStart"/>
      <w:r w:rsidRPr="00281653">
        <w:rPr>
          <w:rFonts w:ascii="Arial" w:hAnsi="Arial" w:cs="Arial"/>
          <w:lang w:val="en-US"/>
        </w:rPr>
        <w:t>dryland</w:t>
      </w:r>
      <w:proofErr w:type="spellEnd"/>
      <w:r w:rsidRPr="00281653">
        <w:rPr>
          <w:rFonts w:ascii="Arial" w:hAnsi="Arial" w:cs="Arial"/>
          <w:lang w:val="en-US"/>
        </w:rPr>
        <w:t xml:space="preserve"> restoration, Science of The Total Environment, 636, 1149-1154.</w:t>
      </w:r>
    </w:p>
    <w:p w14:paraId="04A067F9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spellStart"/>
      <w:r w:rsidRPr="00281653">
        <w:rPr>
          <w:rFonts w:ascii="Arial" w:hAnsi="Arial" w:cs="Arial"/>
          <w:lang w:val="en-GB"/>
        </w:rPr>
        <w:t>Pröschold</w:t>
      </w:r>
      <w:proofErr w:type="spellEnd"/>
      <w:r w:rsidRPr="00281653">
        <w:rPr>
          <w:rFonts w:ascii="Arial" w:hAnsi="Arial" w:cs="Arial"/>
          <w:lang w:val="en-GB"/>
        </w:rPr>
        <w:t xml:space="preserve">, T., </w:t>
      </w:r>
      <w:r w:rsidRPr="00281653">
        <w:rPr>
          <w:rFonts w:ascii="Arial" w:eastAsia="Times New Roman" w:hAnsi="Arial" w:cs="Arial"/>
          <w:lang w:val="en-GB" w:eastAsia="en-GB"/>
        </w:rPr>
        <w:t xml:space="preserve">&amp; </w:t>
      </w:r>
      <w:proofErr w:type="spellStart"/>
      <w:r w:rsidRPr="00281653">
        <w:rPr>
          <w:rFonts w:ascii="Arial" w:hAnsi="Arial" w:cs="Arial"/>
          <w:lang w:val="en-GB"/>
        </w:rPr>
        <w:t>Leliaert</w:t>
      </w:r>
      <w:proofErr w:type="spellEnd"/>
      <w:r w:rsidRPr="00281653">
        <w:rPr>
          <w:rFonts w:ascii="Arial" w:hAnsi="Arial" w:cs="Arial"/>
          <w:lang w:val="en-GB"/>
        </w:rPr>
        <w:t>, F</w:t>
      </w:r>
      <w:proofErr w:type="gramStart"/>
      <w:r w:rsidRPr="00281653">
        <w:rPr>
          <w:rFonts w:ascii="Arial" w:hAnsi="Arial" w:cs="Arial"/>
          <w:lang w:val="en-GB"/>
        </w:rPr>
        <w:t>.(</w:t>
      </w:r>
      <w:proofErr w:type="gramEnd"/>
      <w:r w:rsidRPr="00281653">
        <w:rPr>
          <w:rFonts w:ascii="Arial" w:hAnsi="Arial" w:cs="Arial"/>
          <w:lang w:val="en-GB"/>
        </w:rPr>
        <w:t xml:space="preserve"> 2007). Systematics of the green algae: conflict of classic and modern approaches. In: </w:t>
      </w:r>
      <w:proofErr w:type="spellStart"/>
      <w:r w:rsidRPr="00281653">
        <w:rPr>
          <w:rFonts w:ascii="Arial" w:hAnsi="Arial" w:cs="Arial"/>
          <w:lang w:val="en-GB"/>
        </w:rPr>
        <w:t>Brodie</w:t>
      </w:r>
      <w:proofErr w:type="spellEnd"/>
      <w:r w:rsidRPr="00281653">
        <w:rPr>
          <w:rFonts w:ascii="Arial" w:hAnsi="Arial" w:cs="Arial"/>
          <w:lang w:val="en-GB"/>
        </w:rPr>
        <w:t xml:space="preserve"> J, Lewis J, editors. Unravelling the algae: the past, present, and future of the algae systematics. London, UK: Taylor and Francis; 2007. </w:t>
      </w:r>
      <w:proofErr w:type="gramStart"/>
      <w:r w:rsidRPr="00281653">
        <w:rPr>
          <w:rFonts w:ascii="Arial" w:hAnsi="Arial" w:cs="Arial"/>
          <w:lang w:val="en-GB"/>
        </w:rPr>
        <w:t>pp</w:t>
      </w:r>
      <w:proofErr w:type="gramEnd"/>
      <w:r w:rsidRPr="00281653">
        <w:rPr>
          <w:rFonts w:ascii="Arial" w:hAnsi="Arial" w:cs="Arial"/>
          <w:lang w:val="en-GB"/>
        </w:rPr>
        <w:t>. 123-153.</w:t>
      </w:r>
    </w:p>
    <w:p w14:paraId="4F64FD06" w14:textId="77777777" w:rsidR="008B0C7E" w:rsidRPr="00281653" w:rsidRDefault="008B0C7E" w:rsidP="000A04F9">
      <w:pPr>
        <w:pStyle w:val="CommentText"/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281653">
        <w:rPr>
          <w:rFonts w:ascii="Arial" w:hAnsi="Arial" w:cs="Arial"/>
          <w:lang w:val="en-GB"/>
        </w:rPr>
        <w:lastRenderedPageBreak/>
        <w:t>Luo</w:t>
      </w:r>
      <w:proofErr w:type="spellEnd"/>
      <w:r w:rsidRPr="00281653">
        <w:rPr>
          <w:rFonts w:ascii="Arial" w:hAnsi="Arial" w:cs="Arial"/>
          <w:lang w:val="en-GB"/>
        </w:rPr>
        <w:t xml:space="preserve">, W., </w:t>
      </w:r>
      <w:proofErr w:type="spellStart"/>
      <w:r w:rsidRPr="00281653">
        <w:rPr>
          <w:rFonts w:ascii="Arial" w:hAnsi="Arial" w:cs="Arial"/>
          <w:lang w:val="en-GB"/>
        </w:rPr>
        <w:t>Pflugmacher</w:t>
      </w:r>
      <w:proofErr w:type="spellEnd"/>
      <w:r w:rsidRPr="00281653">
        <w:rPr>
          <w:rFonts w:ascii="Arial" w:hAnsi="Arial" w:cs="Arial"/>
          <w:lang w:val="en-GB"/>
        </w:rPr>
        <w:t xml:space="preserve">, S., </w:t>
      </w:r>
      <w:proofErr w:type="spellStart"/>
      <w:r w:rsidRPr="00281653">
        <w:rPr>
          <w:rFonts w:ascii="Arial" w:hAnsi="Arial" w:cs="Arial"/>
          <w:lang w:val="en-GB"/>
        </w:rPr>
        <w:t>Pröschold</w:t>
      </w:r>
      <w:proofErr w:type="spellEnd"/>
      <w:r w:rsidRPr="00281653">
        <w:rPr>
          <w:rFonts w:ascii="Arial" w:hAnsi="Arial" w:cs="Arial"/>
          <w:lang w:val="en-GB"/>
        </w:rPr>
        <w:t xml:space="preserve">, T., </w:t>
      </w:r>
      <w:proofErr w:type="spellStart"/>
      <w:r w:rsidRPr="00281653">
        <w:rPr>
          <w:rFonts w:ascii="Arial" w:hAnsi="Arial" w:cs="Arial"/>
          <w:lang w:val="en-GB"/>
        </w:rPr>
        <w:t>Walz</w:t>
      </w:r>
      <w:proofErr w:type="spellEnd"/>
      <w:r w:rsidRPr="00281653">
        <w:rPr>
          <w:rFonts w:ascii="Arial" w:hAnsi="Arial" w:cs="Arial"/>
          <w:lang w:val="en-GB"/>
        </w:rPr>
        <w:t xml:space="preserve">, N., </w:t>
      </w:r>
      <w:r w:rsidRPr="00281653">
        <w:rPr>
          <w:rFonts w:ascii="Arial" w:eastAsia="Times New Roman" w:hAnsi="Arial" w:cs="Arial"/>
          <w:lang w:val="en-GB" w:eastAsia="en-GB"/>
        </w:rPr>
        <w:t xml:space="preserve">&amp; </w:t>
      </w:r>
      <w:proofErr w:type="spellStart"/>
      <w:r w:rsidRPr="00281653">
        <w:rPr>
          <w:rFonts w:ascii="Arial" w:hAnsi="Arial" w:cs="Arial"/>
          <w:lang w:val="en-GB"/>
        </w:rPr>
        <w:t>Krienitz</w:t>
      </w:r>
      <w:proofErr w:type="spellEnd"/>
      <w:r w:rsidRPr="00281653">
        <w:rPr>
          <w:rFonts w:ascii="Arial" w:hAnsi="Arial" w:cs="Arial"/>
          <w:lang w:val="en-GB"/>
        </w:rPr>
        <w:t>, L. (2006).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 xml:space="preserve">Genotype versus phenotype variability in </w:t>
      </w:r>
      <w:r w:rsidRPr="00281653">
        <w:rPr>
          <w:rStyle w:val="Emphasis"/>
          <w:rFonts w:ascii="Arial" w:hAnsi="Arial" w:cs="Arial"/>
          <w:lang w:val="en-GB"/>
        </w:rPr>
        <w:t>Chlorella</w:t>
      </w:r>
      <w:r w:rsidRPr="00281653">
        <w:rPr>
          <w:rFonts w:ascii="Arial" w:hAnsi="Arial" w:cs="Arial"/>
          <w:lang w:val="en-GB"/>
        </w:rPr>
        <w:t xml:space="preserve"> and </w:t>
      </w:r>
      <w:proofErr w:type="spellStart"/>
      <w:r w:rsidRPr="00281653">
        <w:rPr>
          <w:rStyle w:val="Emphasis"/>
          <w:rFonts w:ascii="Arial" w:hAnsi="Arial" w:cs="Arial"/>
          <w:lang w:val="en-GB"/>
        </w:rPr>
        <w:t>Micractinium</w:t>
      </w:r>
      <w:proofErr w:type="spellEnd"/>
      <w:r w:rsidRPr="00281653">
        <w:rPr>
          <w:rFonts w:ascii="Arial" w:hAnsi="Arial" w:cs="Arial"/>
          <w:lang w:val="en-GB"/>
        </w:rPr>
        <w:t xml:space="preserve"> (</w:t>
      </w:r>
      <w:proofErr w:type="spellStart"/>
      <w:r w:rsidRPr="00281653">
        <w:rPr>
          <w:rFonts w:ascii="Arial" w:hAnsi="Arial" w:cs="Arial"/>
          <w:lang w:val="en-GB"/>
        </w:rPr>
        <w:t>Chlorophyta</w:t>
      </w:r>
      <w:proofErr w:type="spellEnd"/>
      <w:r w:rsidRPr="00281653">
        <w:rPr>
          <w:rFonts w:ascii="Arial" w:hAnsi="Arial" w:cs="Arial"/>
          <w:lang w:val="en-GB"/>
        </w:rPr>
        <w:t xml:space="preserve">, </w:t>
      </w:r>
      <w:proofErr w:type="spellStart"/>
      <w:r w:rsidRPr="00281653">
        <w:rPr>
          <w:rFonts w:ascii="Arial" w:hAnsi="Arial" w:cs="Arial"/>
          <w:lang w:val="en-GB"/>
        </w:rPr>
        <w:t>Trebouxiophyceae</w:t>
      </w:r>
      <w:proofErr w:type="spellEnd"/>
      <w:r w:rsidRPr="00281653">
        <w:rPr>
          <w:rFonts w:ascii="Arial" w:hAnsi="Arial" w:cs="Arial"/>
          <w:lang w:val="en-GB"/>
        </w:rPr>
        <w:t>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281653">
        <w:rPr>
          <w:rFonts w:ascii="Arial" w:hAnsi="Arial" w:cs="Arial"/>
          <w:lang w:val="en-GB"/>
        </w:rPr>
        <w:t>Protist</w:t>
      </w:r>
      <w:proofErr w:type="spellEnd"/>
      <w:r w:rsidRPr="00281653">
        <w:rPr>
          <w:rFonts w:ascii="Arial" w:hAnsi="Arial" w:cs="Arial"/>
          <w:lang w:val="en-GB"/>
        </w:rPr>
        <w:t>, 157, 315–333.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pmid:16843061</w:t>
      </w:r>
      <w:proofErr w:type="gramEnd"/>
    </w:p>
    <w:p w14:paraId="7F4496FA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eastAsia="Times New Roman" w:hAnsi="Arial" w:cs="Arial"/>
          <w:lang w:val="en-GB" w:eastAsia="en-GB"/>
        </w:rPr>
      </w:pPr>
      <w:proofErr w:type="gramStart"/>
      <w:r w:rsidRPr="00281653">
        <w:rPr>
          <w:rFonts w:ascii="Arial" w:eastAsia="Times New Roman" w:hAnsi="Arial" w:cs="Arial"/>
          <w:lang w:val="en-GB" w:eastAsia="en-GB"/>
        </w:rPr>
        <w:t xml:space="preserve">Eriksson, K.M., Clarke, A.K., </w:t>
      </w:r>
      <w:proofErr w:type="spellStart"/>
      <w:r w:rsidRPr="00281653">
        <w:rPr>
          <w:rFonts w:ascii="Arial" w:eastAsia="Times New Roman" w:hAnsi="Arial" w:cs="Arial"/>
          <w:lang w:val="en-GB" w:eastAsia="en-GB"/>
        </w:rPr>
        <w:t>Franzen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, L.G., </w:t>
      </w:r>
      <w:proofErr w:type="spellStart"/>
      <w:r w:rsidRPr="00281653">
        <w:rPr>
          <w:rFonts w:ascii="Arial" w:eastAsia="Times New Roman" w:hAnsi="Arial" w:cs="Arial"/>
          <w:lang w:val="en-GB" w:eastAsia="en-GB"/>
        </w:rPr>
        <w:t>Kuylenstierna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, M., Martinez, K., &amp; </w:t>
      </w:r>
      <w:proofErr w:type="spellStart"/>
      <w:r w:rsidRPr="00281653">
        <w:rPr>
          <w:rFonts w:ascii="Arial" w:eastAsia="Times New Roman" w:hAnsi="Arial" w:cs="Arial"/>
          <w:lang w:val="en-GB" w:eastAsia="en-GB"/>
        </w:rPr>
        <w:t>Blanck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 H. (2009).</w:t>
      </w:r>
      <w:proofErr w:type="gramEnd"/>
      <w:r w:rsidRPr="00281653">
        <w:rPr>
          <w:rFonts w:ascii="Arial" w:eastAsia="Times New Roman" w:hAnsi="Arial" w:cs="Arial"/>
          <w:lang w:val="en-GB" w:eastAsia="en-GB"/>
        </w:rPr>
        <w:t xml:space="preserve"> </w:t>
      </w:r>
      <w:proofErr w:type="gramStart"/>
      <w:r w:rsidRPr="00281653">
        <w:rPr>
          <w:rFonts w:ascii="Arial" w:eastAsia="Times New Roman" w:hAnsi="Arial" w:cs="Arial"/>
          <w:lang w:val="en-GB" w:eastAsia="en-GB"/>
        </w:rPr>
        <w:t xml:space="preserve">Community-Level Analysis of </w:t>
      </w:r>
      <w:proofErr w:type="spellStart"/>
      <w:r w:rsidRPr="00281653">
        <w:rPr>
          <w:rFonts w:ascii="Arial" w:eastAsia="Times New Roman" w:hAnsi="Arial" w:cs="Arial"/>
          <w:i/>
          <w:iCs/>
          <w:lang w:val="en-GB" w:eastAsia="en-GB"/>
        </w:rPr>
        <w:t>psbA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 Gene Sequences and </w:t>
      </w:r>
      <w:proofErr w:type="spellStart"/>
      <w:r w:rsidRPr="00281653">
        <w:rPr>
          <w:rFonts w:ascii="Arial" w:eastAsia="Times New Roman" w:hAnsi="Arial" w:cs="Arial"/>
          <w:lang w:val="en-GB" w:eastAsia="en-GB"/>
        </w:rPr>
        <w:t>Irgarol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 Tolerance in Marine </w:t>
      </w:r>
      <w:proofErr w:type="spellStart"/>
      <w:r w:rsidRPr="00281653">
        <w:rPr>
          <w:rFonts w:ascii="Arial" w:eastAsia="Times New Roman" w:hAnsi="Arial" w:cs="Arial"/>
          <w:lang w:val="en-GB" w:eastAsia="en-GB"/>
        </w:rPr>
        <w:t>Periphyton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>.</w:t>
      </w:r>
      <w:proofErr w:type="gramEnd"/>
      <w:r w:rsidRPr="00281653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281653">
        <w:rPr>
          <w:rFonts w:ascii="Arial" w:eastAsia="Times New Roman" w:hAnsi="Arial" w:cs="Arial"/>
          <w:lang w:eastAsia="en-GB"/>
        </w:rPr>
        <w:t>Appl</w:t>
      </w:r>
      <w:proofErr w:type="spellEnd"/>
      <w:r w:rsidRPr="00281653">
        <w:rPr>
          <w:rFonts w:ascii="Arial" w:eastAsia="Times New Roman" w:hAnsi="Arial" w:cs="Arial"/>
          <w:lang w:eastAsia="en-GB"/>
        </w:rPr>
        <w:t xml:space="preserve">. Environ. </w:t>
      </w:r>
      <w:proofErr w:type="spellStart"/>
      <w:r w:rsidRPr="00281653">
        <w:rPr>
          <w:rFonts w:ascii="Arial" w:eastAsia="Times New Roman" w:hAnsi="Arial" w:cs="Arial"/>
          <w:lang w:eastAsia="en-GB"/>
        </w:rPr>
        <w:t>Microbiol</w:t>
      </w:r>
      <w:proofErr w:type="spellEnd"/>
      <w:r w:rsidRPr="00281653">
        <w:rPr>
          <w:rFonts w:ascii="Arial" w:eastAsia="Times New Roman" w:hAnsi="Arial" w:cs="Arial"/>
          <w:lang w:eastAsia="en-GB"/>
        </w:rPr>
        <w:t xml:space="preserve">. </w:t>
      </w:r>
      <w:r w:rsidRPr="00281653">
        <w:rPr>
          <w:rFonts w:ascii="Arial" w:eastAsia="Times New Roman" w:hAnsi="Arial" w:cs="Arial"/>
          <w:lang w:val="en-GB" w:eastAsia="en-GB"/>
        </w:rPr>
        <w:t>75, 897-906; DOI: 10.1128/AEM.01830-08</w:t>
      </w:r>
    </w:p>
    <w:p w14:paraId="71743211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281653">
        <w:rPr>
          <w:rFonts w:ascii="Arial" w:hAnsi="Arial" w:cs="Arial"/>
          <w:lang w:val="en-GB"/>
        </w:rPr>
        <w:t>Lentendu</w:t>
      </w:r>
      <w:proofErr w:type="spellEnd"/>
      <w:r w:rsidRPr="00281653">
        <w:rPr>
          <w:rFonts w:ascii="Arial" w:hAnsi="Arial" w:cs="Arial"/>
          <w:lang w:val="en-GB"/>
        </w:rPr>
        <w:t xml:space="preserve">, G., </w:t>
      </w:r>
      <w:proofErr w:type="spellStart"/>
      <w:r w:rsidRPr="00281653">
        <w:rPr>
          <w:rFonts w:ascii="Arial" w:hAnsi="Arial" w:cs="Arial"/>
          <w:lang w:val="en-GB"/>
        </w:rPr>
        <w:t>Wubet</w:t>
      </w:r>
      <w:proofErr w:type="spellEnd"/>
      <w:r w:rsidRPr="00281653">
        <w:rPr>
          <w:rFonts w:ascii="Arial" w:hAnsi="Arial" w:cs="Arial"/>
          <w:lang w:val="en-GB"/>
        </w:rPr>
        <w:t xml:space="preserve">, T., </w:t>
      </w:r>
      <w:proofErr w:type="spellStart"/>
      <w:r w:rsidRPr="00281653">
        <w:rPr>
          <w:rFonts w:ascii="Arial" w:hAnsi="Arial" w:cs="Arial"/>
          <w:lang w:val="en-GB"/>
        </w:rPr>
        <w:t>Chatzinotas</w:t>
      </w:r>
      <w:proofErr w:type="spellEnd"/>
      <w:r w:rsidRPr="00281653">
        <w:rPr>
          <w:rFonts w:ascii="Arial" w:hAnsi="Arial" w:cs="Arial"/>
          <w:lang w:val="en-GB"/>
        </w:rPr>
        <w:t xml:space="preserve">, A., Wilhelm, C., </w:t>
      </w:r>
      <w:proofErr w:type="spellStart"/>
      <w:r w:rsidRPr="00281653">
        <w:rPr>
          <w:rFonts w:ascii="Arial" w:hAnsi="Arial" w:cs="Arial"/>
          <w:lang w:val="en-GB"/>
        </w:rPr>
        <w:t>Buscot</w:t>
      </w:r>
      <w:proofErr w:type="spellEnd"/>
      <w:r w:rsidRPr="00281653">
        <w:rPr>
          <w:rFonts w:ascii="Arial" w:hAnsi="Arial" w:cs="Arial"/>
          <w:lang w:val="en-GB"/>
        </w:rPr>
        <w:t>, F., &amp; Schlegel, M. (2014).</w:t>
      </w:r>
      <w:proofErr w:type="gramEnd"/>
      <w:r w:rsidRPr="00281653">
        <w:rPr>
          <w:rFonts w:ascii="Arial" w:hAnsi="Arial" w:cs="Arial"/>
          <w:lang w:val="en-GB"/>
        </w:rPr>
        <w:t xml:space="preserve"> Effects of long-term differential fertilization on eukaryotic microbial communities in an arable soil: a multiple barcoding approach, Molecular ecology, 23, 3341 -3355.</w:t>
      </w:r>
    </w:p>
    <w:p w14:paraId="694F9D53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Style w:val="Hyperlink"/>
          <w:rFonts w:ascii="Arial" w:hAnsi="Arial" w:cs="Arial"/>
          <w:lang w:val="en-GB"/>
        </w:rPr>
      </w:pPr>
      <w:proofErr w:type="gramStart"/>
      <w:r w:rsidRPr="00281653">
        <w:rPr>
          <w:rFonts w:ascii="Arial" w:hAnsi="Arial" w:cs="Arial"/>
          <w:lang w:val="en-GB"/>
        </w:rPr>
        <w:t>Parker, B.C. (1961).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Facultative Heterotrophy in Certain Soil Algae from the Ecological Viewpoint.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Ecology, 42, 381-386.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doi</w:t>
      </w:r>
      <w:proofErr w:type="gramEnd"/>
      <w:r w:rsidRPr="00281653">
        <w:rPr>
          <w:rFonts w:ascii="Arial" w:hAnsi="Arial" w:cs="Arial"/>
          <w:lang w:val="en-GB"/>
        </w:rPr>
        <w:t>:</w:t>
      </w:r>
      <w:hyperlink r:id="rId15" w:history="1">
        <w:r w:rsidRPr="00281653">
          <w:rPr>
            <w:rStyle w:val="Hyperlink"/>
            <w:rFonts w:ascii="Arial" w:hAnsi="Arial" w:cs="Arial"/>
            <w:lang w:val="en-GB"/>
          </w:rPr>
          <w:t>10.2307/1932089</w:t>
        </w:r>
      </w:hyperlink>
    </w:p>
    <w:p w14:paraId="52CB1095" w14:textId="77777777" w:rsidR="008B0C7E" w:rsidRPr="00281653" w:rsidRDefault="008B0C7E" w:rsidP="000A04F9">
      <w:pPr>
        <w:pStyle w:val="CommentText"/>
        <w:spacing w:line="480" w:lineRule="auto"/>
        <w:ind w:left="284" w:hanging="284"/>
        <w:jc w:val="both"/>
        <w:rPr>
          <w:rFonts w:ascii="Arial" w:hAnsi="Arial" w:cs="Arial"/>
        </w:rPr>
      </w:pPr>
      <w:r w:rsidRPr="00281653">
        <w:rPr>
          <w:rFonts w:ascii="Arial" w:hAnsi="Arial" w:cs="Arial"/>
          <w:lang w:val="en-GB"/>
        </w:rPr>
        <w:t xml:space="preserve">Jones R.I. (2000). </w:t>
      </w:r>
      <w:proofErr w:type="spellStart"/>
      <w:proofErr w:type="gramStart"/>
      <w:r w:rsidRPr="00281653">
        <w:rPr>
          <w:rFonts w:ascii="Arial" w:hAnsi="Arial" w:cs="Arial"/>
          <w:lang w:val="en-GB"/>
        </w:rPr>
        <w:t>Mixotrophy</w:t>
      </w:r>
      <w:proofErr w:type="spellEnd"/>
      <w:r w:rsidRPr="00281653">
        <w:rPr>
          <w:rFonts w:ascii="Arial" w:hAnsi="Arial" w:cs="Arial"/>
          <w:lang w:val="en-GB"/>
        </w:rPr>
        <w:t xml:space="preserve">  in</w:t>
      </w:r>
      <w:proofErr w:type="gramEnd"/>
      <w:r w:rsidRPr="00281653">
        <w:rPr>
          <w:rFonts w:ascii="Arial" w:hAnsi="Arial" w:cs="Arial"/>
          <w:lang w:val="en-GB"/>
        </w:rPr>
        <w:t xml:space="preserve">  planktonic  </w:t>
      </w:r>
      <w:proofErr w:type="spellStart"/>
      <w:r w:rsidRPr="00281653">
        <w:rPr>
          <w:rFonts w:ascii="Arial" w:hAnsi="Arial" w:cs="Arial"/>
          <w:lang w:val="en-GB"/>
        </w:rPr>
        <w:t>protists</w:t>
      </w:r>
      <w:proofErr w:type="spellEnd"/>
      <w:r w:rsidRPr="00281653">
        <w:rPr>
          <w:rFonts w:ascii="Arial" w:hAnsi="Arial" w:cs="Arial"/>
          <w:lang w:val="en-GB"/>
        </w:rPr>
        <w:t xml:space="preserve">:  an  overview. </w:t>
      </w:r>
      <w:proofErr w:type="spellStart"/>
      <w:r w:rsidRPr="00281653">
        <w:rPr>
          <w:rFonts w:ascii="Arial" w:hAnsi="Arial" w:cs="Arial"/>
        </w:rPr>
        <w:t>Freshwater</w:t>
      </w:r>
      <w:proofErr w:type="spellEnd"/>
      <w:r w:rsidRPr="00281653">
        <w:rPr>
          <w:rFonts w:ascii="Arial" w:hAnsi="Arial" w:cs="Arial"/>
        </w:rPr>
        <w:t xml:space="preserve"> </w:t>
      </w:r>
      <w:proofErr w:type="spellStart"/>
      <w:r w:rsidRPr="00281653">
        <w:rPr>
          <w:rFonts w:ascii="Arial" w:hAnsi="Arial" w:cs="Arial"/>
        </w:rPr>
        <w:t>Biology</w:t>
      </w:r>
      <w:proofErr w:type="spellEnd"/>
      <w:r w:rsidRPr="00281653">
        <w:rPr>
          <w:rFonts w:ascii="Arial" w:hAnsi="Arial" w:cs="Arial"/>
        </w:rPr>
        <w:t>, 45, 219-226.</w:t>
      </w:r>
    </w:p>
    <w:p w14:paraId="0FD217A2" w14:textId="77777777" w:rsidR="008B0C7E" w:rsidRPr="00281653" w:rsidRDefault="008B0C7E" w:rsidP="000A04F9">
      <w:pPr>
        <w:pStyle w:val="CommentText"/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r w:rsidRPr="00281653">
        <w:rPr>
          <w:rFonts w:ascii="Arial" w:hAnsi="Arial" w:cs="Arial"/>
          <w:lang w:val="en-GB"/>
        </w:rPr>
        <w:t xml:space="preserve">Porter, K.G. (1988). </w:t>
      </w:r>
      <w:proofErr w:type="spellStart"/>
      <w:proofErr w:type="gramStart"/>
      <w:r w:rsidRPr="00281653">
        <w:rPr>
          <w:rFonts w:ascii="Arial" w:hAnsi="Arial" w:cs="Arial"/>
          <w:lang w:val="en-GB"/>
        </w:rPr>
        <w:t>Phagotrophic</w:t>
      </w:r>
      <w:proofErr w:type="spellEnd"/>
      <w:r w:rsidRPr="00281653">
        <w:rPr>
          <w:rFonts w:ascii="Arial" w:hAnsi="Arial" w:cs="Arial"/>
          <w:lang w:val="en-GB"/>
        </w:rPr>
        <w:t xml:space="preserve"> </w:t>
      </w:r>
      <w:proofErr w:type="spellStart"/>
      <w:r w:rsidRPr="00281653">
        <w:rPr>
          <w:rFonts w:ascii="Arial" w:hAnsi="Arial" w:cs="Arial"/>
          <w:lang w:val="en-GB"/>
        </w:rPr>
        <w:t>phytoflagellates</w:t>
      </w:r>
      <w:proofErr w:type="spellEnd"/>
      <w:r w:rsidRPr="00281653">
        <w:rPr>
          <w:rFonts w:ascii="Arial" w:hAnsi="Arial" w:cs="Arial"/>
          <w:lang w:val="en-GB"/>
        </w:rPr>
        <w:t xml:space="preserve"> in microbial food webs.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spellStart"/>
      <w:r w:rsidRPr="00281653">
        <w:rPr>
          <w:rFonts w:ascii="Arial" w:hAnsi="Arial" w:cs="Arial"/>
          <w:lang w:val="en-GB"/>
        </w:rPr>
        <w:t>Hydrobiologia</w:t>
      </w:r>
      <w:proofErr w:type="spellEnd"/>
      <w:r w:rsidRPr="00281653">
        <w:rPr>
          <w:rFonts w:ascii="Arial" w:hAnsi="Arial" w:cs="Arial"/>
          <w:lang w:val="en-GB"/>
        </w:rPr>
        <w:t>, 159, 89–97.</w:t>
      </w:r>
    </w:p>
    <w:p w14:paraId="27704836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eastAsia="Times New Roman" w:hAnsi="Arial" w:cs="Arial"/>
          <w:lang w:val="en-GB" w:eastAsia="en-GB"/>
        </w:rPr>
      </w:pPr>
      <w:proofErr w:type="spellStart"/>
      <w:r w:rsidRPr="00281653">
        <w:rPr>
          <w:rFonts w:ascii="Arial" w:eastAsia="Times New Roman" w:hAnsi="Arial" w:cs="Arial"/>
          <w:lang w:val="en-GB" w:eastAsia="en-GB"/>
        </w:rPr>
        <w:t>Rippka</w:t>
      </w:r>
      <w:proofErr w:type="spellEnd"/>
      <w:r w:rsidRPr="00281653">
        <w:rPr>
          <w:rFonts w:ascii="Arial" w:eastAsia="Times New Roman" w:hAnsi="Arial" w:cs="Arial"/>
          <w:lang w:val="en-GB" w:eastAsia="en-GB"/>
        </w:rPr>
        <w:t xml:space="preserve"> R</w:t>
      </w:r>
      <w:r w:rsidRPr="00281653">
        <w:rPr>
          <w:rFonts w:ascii="Arial" w:eastAsia="Times New Roman" w:hAnsi="Arial" w:cs="Arial"/>
          <w:iCs/>
          <w:lang w:val="en-GB" w:eastAsia="en-GB"/>
        </w:rPr>
        <w:t xml:space="preserve">. (1972). </w:t>
      </w:r>
      <w:proofErr w:type="spellStart"/>
      <w:proofErr w:type="gramStart"/>
      <w:r w:rsidRPr="00281653">
        <w:rPr>
          <w:rFonts w:ascii="Arial" w:eastAsia="Times New Roman" w:hAnsi="Arial" w:cs="Arial"/>
          <w:iCs/>
          <w:lang w:val="en-GB" w:eastAsia="en-GB"/>
        </w:rPr>
        <w:t>Photoheterotrophy</w:t>
      </w:r>
      <w:proofErr w:type="spellEnd"/>
      <w:r w:rsidRPr="00281653">
        <w:rPr>
          <w:rFonts w:ascii="Arial" w:eastAsia="Times New Roman" w:hAnsi="Arial" w:cs="Arial"/>
          <w:iCs/>
          <w:lang w:val="en-GB" w:eastAsia="en-GB"/>
        </w:rPr>
        <w:t xml:space="preserve"> and </w:t>
      </w:r>
      <w:proofErr w:type="spellStart"/>
      <w:r w:rsidRPr="00281653">
        <w:rPr>
          <w:rFonts w:ascii="Arial" w:eastAsia="Times New Roman" w:hAnsi="Arial" w:cs="Arial"/>
          <w:iCs/>
          <w:lang w:val="en-GB" w:eastAsia="en-GB"/>
        </w:rPr>
        <w:t>chemoheterotrophy</w:t>
      </w:r>
      <w:proofErr w:type="spellEnd"/>
      <w:r w:rsidRPr="00281653">
        <w:rPr>
          <w:rFonts w:ascii="Arial" w:eastAsia="Times New Roman" w:hAnsi="Arial" w:cs="Arial"/>
          <w:iCs/>
          <w:lang w:val="en-GB" w:eastAsia="en-GB"/>
        </w:rPr>
        <w:t xml:space="preserve"> among unicellular blue-green algae.</w:t>
      </w:r>
      <w:proofErr w:type="gramEnd"/>
      <w:r w:rsidRPr="00281653">
        <w:rPr>
          <w:rFonts w:ascii="Arial" w:eastAsia="Times New Roman" w:hAnsi="Arial" w:cs="Arial"/>
          <w:iCs/>
          <w:lang w:val="en-GB" w:eastAsia="en-GB"/>
        </w:rPr>
        <w:t xml:space="preserve"> Arch. </w:t>
      </w:r>
      <w:proofErr w:type="spellStart"/>
      <w:r w:rsidRPr="00281653">
        <w:rPr>
          <w:rFonts w:ascii="Arial" w:eastAsia="Times New Roman" w:hAnsi="Arial" w:cs="Arial"/>
          <w:iCs/>
          <w:lang w:val="en-GB" w:eastAsia="en-GB"/>
        </w:rPr>
        <w:t>Mikrobiol</w:t>
      </w:r>
      <w:proofErr w:type="spellEnd"/>
      <w:r w:rsidRPr="00281653">
        <w:rPr>
          <w:rFonts w:ascii="Arial" w:eastAsia="Times New Roman" w:hAnsi="Arial" w:cs="Arial"/>
          <w:iCs/>
          <w:lang w:val="en-GB" w:eastAsia="en-GB"/>
        </w:rPr>
        <w:t>. 87,93-98.</w:t>
      </w:r>
    </w:p>
    <w:p w14:paraId="198F09F3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  <w:lang w:val="en-GB"/>
        </w:rPr>
      </w:pPr>
      <w:proofErr w:type="spellStart"/>
      <w:r w:rsidRPr="00281653">
        <w:rPr>
          <w:rFonts w:ascii="Arial" w:hAnsi="Arial" w:cs="Arial"/>
          <w:lang w:val="en-GB"/>
        </w:rPr>
        <w:t>Kvíderová</w:t>
      </w:r>
      <w:proofErr w:type="spellEnd"/>
      <w:r w:rsidRPr="00281653">
        <w:rPr>
          <w:rFonts w:ascii="Arial" w:hAnsi="Arial" w:cs="Arial"/>
          <w:lang w:val="en-GB"/>
        </w:rPr>
        <w:t xml:space="preserve">, J., </w:t>
      </w:r>
      <w:proofErr w:type="spellStart"/>
      <w:r w:rsidRPr="00281653">
        <w:rPr>
          <w:rFonts w:ascii="Arial" w:hAnsi="Arial" w:cs="Arial"/>
          <w:lang w:val="en-GB"/>
        </w:rPr>
        <w:t>Souquieres</w:t>
      </w:r>
      <w:proofErr w:type="spellEnd"/>
      <w:r w:rsidRPr="00281653">
        <w:rPr>
          <w:rFonts w:ascii="Arial" w:hAnsi="Arial" w:cs="Arial"/>
          <w:lang w:val="en-GB"/>
        </w:rPr>
        <w:t xml:space="preserve">, C. E., &amp; </w:t>
      </w:r>
      <w:proofErr w:type="spellStart"/>
      <w:r w:rsidRPr="00281653">
        <w:rPr>
          <w:rFonts w:ascii="Arial" w:hAnsi="Arial" w:cs="Arial"/>
          <w:lang w:val="en-GB"/>
        </w:rPr>
        <w:t>Elster</w:t>
      </w:r>
      <w:proofErr w:type="spellEnd"/>
      <w:r w:rsidRPr="00281653">
        <w:rPr>
          <w:rFonts w:ascii="Arial" w:hAnsi="Arial" w:cs="Arial"/>
          <w:lang w:val="en-GB"/>
        </w:rPr>
        <w:t xml:space="preserve"> J. (2018). </w:t>
      </w:r>
      <w:proofErr w:type="spellStart"/>
      <w:r w:rsidRPr="00281653">
        <w:rPr>
          <w:rFonts w:ascii="Arial" w:hAnsi="Arial" w:cs="Arial"/>
          <w:lang w:val="en-GB"/>
        </w:rPr>
        <w:t>Ecophysiology</w:t>
      </w:r>
      <w:proofErr w:type="spellEnd"/>
      <w:r w:rsidRPr="00281653">
        <w:rPr>
          <w:rFonts w:ascii="Arial" w:hAnsi="Arial" w:cs="Arial"/>
          <w:lang w:val="en-GB"/>
        </w:rPr>
        <w:t xml:space="preserve"> of photosynthesis of </w:t>
      </w:r>
      <w:proofErr w:type="spellStart"/>
      <w:r w:rsidRPr="00281653">
        <w:rPr>
          <w:rFonts w:ascii="Arial" w:hAnsi="Arial" w:cs="Arial"/>
          <w:lang w:val="en-GB"/>
        </w:rPr>
        <w:t>Vaucheria</w:t>
      </w:r>
      <w:proofErr w:type="spellEnd"/>
      <w:r w:rsidRPr="00281653">
        <w:rPr>
          <w:rFonts w:ascii="Arial" w:hAnsi="Arial" w:cs="Arial"/>
          <w:lang w:val="en-GB"/>
        </w:rPr>
        <w:t xml:space="preserve"> sp. mats in a Svalbard tidal flat, in Press, Accepted Manuscript, doi.org/10.1016/j.polar.2018.11.006</w:t>
      </w:r>
    </w:p>
    <w:p w14:paraId="29564B5F" w14:textId="77777777" w:rsidR="008B0C7E" w:rsidRPr="00281653" w:rsidRDefault="008B0C7E" w:rsidP="000A04F9">
      <w:pPr>
        <w:spacing w:line="480" w:lineRule="auto"/>
        <w:ind w:left="284" w:hanging="284"/>
        <w:jc w:val="both"/>
        <w:rPr>
          <w:rFonts w:ascii="Arial" w:hAnsi="Arial" w:cs="Arial"/>
        </w:rPr>
      </w:pPr>
      <w:r w:rsidRPr="00281653">
        <w:rPr>
          <w:rFonts w:ascii="Arial" w:hAnsi="Arial" w:cs="Arial"/>
        </w:rPr>
        <w:t xml:space="preserve">Agrawal, S.C. (2009). </w:t>
      </w:r>
      <w:proofErr w:type="spellStart"/>
      <w:r w:rsidRPr="00281653">
        <w:rPr>
          <w:rFonts w:ascii="Arial" w:hAnsi="Arial" w:cs="Arial"/>
        </w:rPr>
        <w:t>Factors</w:t>
      </w:r>
      <w:proofErr w:type="spellEnd"/>
      <w:r w:rsidRPr="00281653">
        <w:rPr>
          <w:rFonts w:ascii="Arial" w:hAnsi="Arial" w:cs="Arial"/>
        </w:rPr>
        <w:t xml:space="preserve"> </w:t>
      </w:r>
      <w:proofErr w:type="spellStart"/>
      <w:r w:rsidRPr="00281653">
        <w:rPr>
          <w:rFonts w:ascii="Arial" w:hAnsi="Arial" w:cs="Arial"/>
        </w:rPr>
        <w:t>Affecting</w:t>
      </w:r>
      <w:proofErr w:type="spellEnd"/>
      <w:r w:rsidRPr="00281653">
        <w:rPr>
          <w:rFonts w:ascii="Arial" w:hAnsi="Arial" w:cs="Arial"/>
        </w:rPr>
        <w:t xml:space="preserve"> Spore Germination in </w:t>
      </w:r>
      <w:proofErr w:type="spellStart"/>
      <w:r w:rsidRPr="00281653">
        <w:rPr>
          <w:rFonts w:ascii="Arial" w:hAnsi="Arial" w:cs="Arial"/>
        </w:rPr>
        <w:t>Algae</w:t>
      </w:r>
      <w:proofErr w:type="spellEnd"/>
      <w:r w:rsidRPr="00281653">
        <w:rPr>
          <w:rFonts w:ascii="Arial" w:hAnsi="Arial" w:cs="Arial"/>
        </w:rPr>
        <w:t xml:space="preserve"> – </w:t>
      </w:r>
      <w:proofErr w:type="spellStart"/>
      <w:r w:rsidRPr="00281653">
        <w:rPr>
          <w:rFonts w:ascii="Arial" w:hAnsi="Arial" w:cs="Arial"/>
        </w:rPr>
        <w:t>Review</w:t>
      </w:r>
      <w:proofErr w:type="spellEnd"/>
      <w:r w:rsidRPr="00281653">
        <w:rPr>
          <w:rFonts w:ascii="Arial" w:hAnsi="Arial" w:cs="Arial"/>
        </w:rPr>
        <w:t xml:space="preserve">. </w:t>
      </w:r>
      <w:proofErr w:type="spellStart"/>
      <w:r w:rsidRPr="00281653">
        <w:rPr>
          <w:rFonts w:ascii="Arial" w:hAnsi="Arial" w:cs="Arial"/>
        </w:rPr>
        <w:t>Folia</w:t>
      </w:r>
      <w:proofErr w:type="spellEnd"/>
      <w:r w:rsidRPr="00281653">
        <w:rPr>
          <w:rFonts w:ascii="Arial" w:hAnsi="Arial" w:cs="Arial"/>
        </w:rPr>
        <w:t xml:space="preserve"> </w:t>
      </w:r>
      <w:proofErr w:type="spellStart"/>
      <w:r w:rsidRPr="00281653">
        <w:rPr>
          <w:rFonts w:ascii="Arial" w:hAnsi="Arial" w:cs="Arial"/>
        </w:rPr>
        <w:t>Microbiol</w:t>
      </w:r>
      <w:proofErr w:type="spellEnd"/>
      <w:r w:rsidRPr="00281653">
        <w:rPr>
          <w:rFonts w:ascii="Arial" w:hAnsi="Arial" w:cs="Arial"/>
        </w:rPr>
        <w:t>. 54, 273–302.</w:t>
      </w:r>
    </w:p>
    <w:p w14:paraId="5F7D34B2" w14:textId="07FF18BC" w:rsidR="008B0C7E" w:rsidRDefault="008B0C7E" w:rsidP="006E595E">
      <w:pPr>
        <w:spacing w:line="480" w:lineRule="auto"/>
        <w:ind w:left="284" w:hanging="284"/>
        <w:jc w:val="both"/>
        <w:rPr>
          <w:rFonts w:ascii="Arial" w:hAnsi="Arial" w:cs="Arial"/>
        </w:rPr>
      </w:pPr>
      <w:proofErr w:type="gramStart"/>
      <w:r w:rsidRPr="00281653">
        <w:rPr>
          <w:rFonts w:ascii="Arial" w:hAnsi="Arial" w:cs="Arial"/>
          <w:lang w:val="en-GB"/>
        </w:rPr>
        <w:t>Shields, L.M., &amp; Durrell</w:t>
      </w:r>
      <w:r w:rsidR="005C0674">
        <w:rPr>
          <w:rFonts w:ascii="Arial" w:hAnsi="Arial" w:cs="Arial"/>
          <w:lang w:val="en-GB"/>
        </w:rPr>
        <w:t>,</w:t>
      </w:r>
      <w:r w:rsidRPr="00281653">
        <w:rPr>
          <w:rFonts w:ascii="Arial" w:hAnsi="Arial" w:cs="Arial"/>
          <w:lang w:val="en-GB"/>
        </w:rPr>
        <w:t xml:space="preserve"> L.W. (1964).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gramStart"/>
      <w:r w:rsidRPr="00281653">
        <w:rPr>
          <w:rFonts w:ascii="Arial" w:hAnsi="Arial" w:cs="Arial"/>
          <w:lang w:val="en-GB"/>
        </w:rPr>
        <w:t>Algae in Relation to Soil Fertility.</w:t>
      </w:r>
      <w:proofErr w:type="gramEnd"/>
      <w:r w:rsidRPr="00281653">
        <w:rPr>
          <w:rFonts w:ascii="Arial" w:hAnsi="Arial" w:cs="Arial"/>
          <w:lang w:val="en-GB"/>
        </w:rPr>
        <w:t xml:space="preserve"> </w:t>
      </w:r>
      <w:proofErr w:type="spellStart"/>
      <w:r w:rsidRPr="00281653">
        <w:rPr>
          <w:rFonts w:ascii="Arial" w:hAnsi="Arial" w:cs="Arial"/>
        </w:rPr>
        <w:t>Botanical</w:t>
      </w:r>
      <w:proofErr w:type="spellEnd"/>
      <w:r w:rsidRPr="00281653">
        <w:rPr>
          <w:rFonts w:ascii="Arial" w:hAnsi="Arial" w:cs="Arial"/>
        </w:rPr>
        <w:t xml:space="preserve"> </w:t>
      </w:r>
      <w:proofErr w:type="spellStart"/>
      <w:r w:rsidRPr="00281653">
        <w:rPr>
          <w:rFonts w:ascii="Arial" w:hAnsi="Arial" w:cs="Arial"/>
        </w:rPr>
        <w:t>Review</w:t>
      </w:r>
      <w:proofErr w:type="spellEnd"/>
      <w:r w:rsidRPr="00281653">
        <w:rPr>
          <w:rFonts w:ascii="Arial" w:hAnsi="Arial" w:cs="Arial"/>
        </w:rPr>
        <w:t>, 30, 92-128.</w:t>
      </w:r>
    </w:p>
    <w:p w14:paraId="34D9FE30" w14:textId="700FBC88" w:rsidR="005C0674" w:rsidRDefault="005C0674" w:rsidP="006E595E">
      <w:pPr>
        <w:spacing w:line="480" w:lineRule="auto"/>
        <w:ind w:left="284" w:hanging="284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Starks</w:t>
      </w:r>
      <w:proofErr w:type="spellEnd"/>
      <w:r>
        <w:rPr>
          <w:rFonts w:ascii="Arial" w:hAnsi="Arial"/>
        </w:rPr>
        <w:t xml:space="preserve">, T.L., </w:t>
      </w:r>
      <w:r w:rsidR="006E595E">
        <w:rPr>
          <w:rFonts w:ascii="Arial" w:hAnsi="Arial"/>
        </w:rPr>
        <w:t>&amp;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Shubert</w:t>
      </w:r>
      <w:proofErr w:type="spellEnd"/>
      <w:r>
        <w:rPr>
          <w:rFonts w:ascii="Arial" w:hAnsi="Arial"/>
        </w:rPr>
        <w:t xml:space="preserve">, </w:t>
      </w:r>
      <w:r w:rsidR="006E595E">
        <w:rPr>
          <w:rFonts w:ascii="Arial" w:hAnsi="Arial"/>
        </w:rPr>
        <w:t xml:space="preserve">L.E. (1982). </w:t>
      </w:r>
      <w:proofErr w:type="spellStart"/>
      <w:r>
        <w:rPr>
          <w:rFonts w:ascii="Arial" w:hAnsi="Arial"/>
        </w:rPr>
        <w:t>Colonization</w:t>
      </w:r>
      <w:proofErr w:type="spellEnd"/>
      <w:r>
        <w:rPr>
          <w:rFonts w:ascii="Arial" w:hAnsi="Arial"/>
        </w:rPr>
        <w:t xml:space="preserve"> and succession of </w:t>
      </w:r>
      <w:proofErr w:type="spellStart"/>
      <w:r>
        <w:rPr>
          <w:rFonts w:ascii="Arial" w:hAnsi="Arial"/>
        </w:rPr>
        <w:t>algae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soil</w:t>
      </w:r>
      <w:proofErr w:type="spellEnd"/>
      <w:r>
        <w:rPr>
          <w:rFonts w:ascii="Arial" w:hAnsi="Arial"/>
        </w:rPr>
        <w:t xml:space="preserve">-algal interactions </w:t>
      </w:r>
      <w:proofErr w:type="spellStart"/>
      <w:r>
        <w:rPr>
          <w:rFonts w:ascii="Arial" w:hAnsi="Arial"/>
        </w:rPr>
        <w:t>associated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disturbed</w:t>
      </w:r>
      <w:proofErr w:type="spellEnd"/>
      <w:r>
        <w:rPr>
          <w:rFonts w:ascii="Arial" w:hAnsi="Arial"/>
        </w:rPr>
        <w:t xml:space="preserve"> areas</w:t>
      </w:r>
      <w:r w:rsidR="006E595E">
        <w:rPr>
          <w:rFonts w:ascii="Arial" w:hAnsi="Arial"/>
        </w:rPr>
        <w:t xml:space="preserve">. Journal of </w:t>
      </w:r>
      <w:proofErr w:type="spellStart"/>
      <w:r w:rsidR="006E595E">
        <w:rPr>
          <w:rFonts w:ascii="Arial" w:hAnsi="Arial"/>
        </w:rPr>
        <w:t>Phycology</w:t>
      </w:r>
      <w:proofErr w:type="spellEnd"/>
      <w:r w:rsidR="006E595E">
        <w:rPr>
          <w:rFonts w:ascii="Arial" w:hAnsi="Arial"/>
        </w:rPr>
        <w:t xml:space="preserve"> 18, 99-107. </w:t>
      </w:r>
      <w:r w:rsidR="006E595E" w:rsidRPr="001B49E2">
        <w:rPr>
          <w:rFonts w:ascii="Arial" w:hAnsi="Arial"/>
        </w:rPr>
        <w:t>DOI: 10.1111/j.0022-3646.1982.00099.x</w:t>
      </w:r>
    </w:p>
    <w:p w14:paraId="0D95DF73" w14:textId="7828393A" w:rsidR="00C139A7" w:rsidRPr="00C139A7" w:rsidRDefault="006E595E" w:rsidP="006E595E">
      <w:pPr>
        <w:spacing w:line="480" w:lineRule="auto"/>
        <w:ind w:left="284" w:hanging="284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Starks</w:t>
      </w:r>
      <w:proofErr w:type="spellEnd"/>
      <w:r>
        <w:rPr>
          <w:rFonts w:ascii="Arial" w:hAnsi="Arial"/>
        </w:rPr>
        <w:t xml:space="preserve">, T.L., </w:t>
      </w:r>
      <w:proofErr w:type="spellStart"/>
      <w:r>
        <w:rPr>
          <w:rFonts w:ascii="Arial" w:hAnsi="Arial"/>
        </w:rPr>
        <w:t>Shubert</w:t>
      </w:r>
      <w:proofErr w:type="spellEnd"/>
      <w:r>
        <w:rPr>
          <w:rFonts w:ascii="Arial" w:hAnsi="Arial"/>
        </w:rPr>
        <w:t xml:space="preserve">, L.E., &amp; </w:t>
      </w:r>
      <w:proofErr w:type="spellStart"/>
      <w:r>
        <w:rPr>
          <w:rFonts w:ascii="Arial" w:hAnsi="Arial"/>
        </w:rPr>
        <w:t>Trainor</w:t>
      </w:r>
      <w:proofErr w:type="spellEnd"/>
      <w:r>
        <w:rPr>
          <w:rFonts w:ascii="Arial" w:hAnsi="Arial"/>
        </w:rPr>
        <w:t xml:space="preserve">, F.R. (1981). </w:t>
      </w:r>
      <w:proofErr w:type="spellStart"/>
      <w:r>
        <w:rPr>
          <w:rFonts w:ascii="Arial" w:hAnsi="Arial"/>
        </w:rPr>
        <w:t>Ecology</w:t>
      </w:r>
      <w:proofErr w:type="spellEnd"/>
      <w:r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soil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algae</w:t>
      </w:r>
      <w:proofErr w:type="spellEnd"/>
      <w:r>
        <w:rPr>
          <w:rFonts w:ascii="Arial" w:hAnsi="Arial"/>
        </w:rPr>
        <w:t xml:space="preserve"> – a </w:t>
      </w:r>
      <w:proofErr w:type="spellStart"/>
      <w:r>
        <w:rPr>
          <w:rFonts w:ascii="Arial" w:hAnsi="Arial"/>
        </w:rPr>
        <w:t>review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Phycologia</w:t>
      </w:r>
      <w:proofErr w:type="spellEnd"/>
      <w:r>
        <w:rPr>
          <w:rFonts w:ascii="Arial" w:hAnsi="Arial"/>
        </w:rPr>
        <w:t xml:space="preserve">. 20, 65-80. </w:t>
      </w:r>
      <w:r w:rsidR="00C139A7" w:rsidRPr="00C139A7">
        <w:rPr>
          <w:rFonts w:ascii="Arial" w:hAnsi="Arial"/>
        </w:rPr>
        <w:t>DOI: 10.2216/i0031-8884-20-1-65.1</w:t>
      </w:r>
    </w:p>
    <w:p w14:paraId="2F4DABC1" w14:textId="073209DD" w:rsidR="00C139A7" w:rsidRPr="00C139A7" w:rsidRDefault="006E595E" w:rsidP="006E595E">
      <w:pPr>
        <w:spacing w:line="480" w:lineRule="auto"/>
        <w:ind w:left="284" w:hanging="284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Felsenstein</w:t>
      </w:r>
      <w:proofErr w:type="spellEnd"/>
      <w:r>
        <w:rPr>
          <w:rFonts w:ascii="Arial" w:hAnsi="Arial"/>
        </w:rPr>
        <w:t xml:space="preserve">, J. (1981). A </w:t>
      </w:r>
      <w:proofErr w:type="spellStart"/>
      <w:r>
        <w:rPr>
          <w:rFonts w:ascii="Arial" w:hAnsi="Arial"/>
        </w:rPr>
        <w:t>likehood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approach</w:t>
      </w:r>
      <w:proofErr w:type="spellEnd"/>
      <w:r>
        <w:rPr>
          <w:rFonts w:ascii="Arial" w:hAnsi="Arial"/>
        </w:rPr>
        <w:t xml:space="preserve"> to </w:t>
      </w:r>
      <w:proofErr w:type="spellStart"/>
      <w:r>
        <w:rPr>
          <w:rFonts w:ascii="Arial" w:hAnsi="Arial"/>
        </w:rPr>
        <w:t>character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weighting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what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it</w:t>
      </w:r>
      <w:proofErr w:type="spellEnd"/>
      <w:r>
        <w:rPr>
          <w:rFonts w:ascii="Arial" w:hAnsi="Arial"/>
        </w:rPr>
        <w:t xml:space="preserve"> tells us about </w:t>
      </w:r>
      <w:proofErr w:type="spellStart"/>
      <w:r>
        <w:rPr>
          <w:rFonts w:ascii="Arial" w:hAnsi="Arial"/>
        </w:rPr>
        <w:t>parsimony</w:t>
      </w:r>
      <w:proofErr w:type="spellEnd"/>
      <w:r>
        <w:rPr>
          <w:rFonts w:ascii="Arial" w:hAnsi="Arial"/>
        </w:rPr>
        <w:t xml:space="preserve"> and compatibility. </w:t>
      </w:r>
      <w:proofErr w:type="spellStart"/>
      <w:r>
        <w:rPr>
          <w:rFonts w:ascii="Arial" w:hAnsi="Arial"/>
        </w:rPr>
        <w:t>Biological</w:t>
      </w:r>
      <w:proofErr w:type="spellEnd"/>
      <w:r>
        <w:rPr>
          <w:rFonts w:ascii="Arial" w:hAnsi="Arial"/>
        </w:rPr>
        <w:t xml:space="preserve"> Journal of the </w:t>
      </w:r>
      <w:proofErr w:type="spellStart"/>
      <w:r>
        <w:rPr>
          <w:rFonts w:ascii="Arial" w:hAnsi="Arial"/>
        </w:rPr>
        <w:t>Linnean</w:t>
      </w:r>
      <w:proofErr w:type="spellEnd"/>
      <w:r>
        <w:rPr>
          <w:rFonts w:ascii="Arial" w:hAnsi="Arial"/>
        </w:rPr>
        <w:t xml:space="preserve"> Society. 16, 183-196. </w:t>
      </w:r>
      <w:r w:rsidR="00C139A7" w:rsidRPr="00C139A7">
        <w:rPr>
          <w:rFonts w:ascii="Arial" w:hAnsi="Arial"/>
        </w:rPr>
        <w:t>DOI: 10.1111/j.1095-8312.1981.tb01847.x</w:t>
      </w:r>
    </w:p>
    <w:p w14:paraId="73B731FF" w14:textId="77777777" w:rsidR="00C139A7" w:rsidRDefault="00C139A7" w:rsidP="005703DC">
      <w:pPr>
        <w:spacing w:line="480" w:lineRule="auto"/>
        <w:jc w:val="both"/>
        <w:rPr>
          <w:rFonts w:ascii="Arial" w:hAnsi="Arial"/>
        </w:rPr>
      </w:pPr>
    </w:p>
    <w:p w14:paraId="1BB417D1" w14:textId="77777777" w:rsidR="00C139A7" w:rsidRDefault="00C139A7" w:rsidP="005703DC">
      <w:pPr>
        <w:spacing w:line="480" w:lineRule="auto"/>
        <w:jc w:val="both"/>
        <w:rPr>
          <w:rFonts w:ascii="Arial" w:hAnsi="Arial"/>
        </w:rPr>
      </w:pPr>
    </w:p>
    <w:p w14:paraId="13ED0519" w14:textId="51D5F3D9" w:rsidR="00A715FB" w:rsidRDefault="00A30BC7" w:rsidP="005703DC">
      <w:pPr>
        <w:spacing w:line="480" w:lineRule="auto"/>
        <w:jc w:val="both"/>
        <w:rPr>
          <w:lang w:val="en-US"/>
        </w:rPr>
      </w:pPr>
      <w:r>
        <w:rPr>
          <w:rFonts w:ascii="Arial" w:hAnsi="Arial"/>
          <w:b/>
          <w:bCs/>
          <w:lang w:val="en-US"/>
        </w:rPr>
        <w:t>Figures</w:t>
      </w:r>
      <w:r w:rsidR="00C355D2">
        <w:rPr>
          <w:rFonts w:ascii="Arial" w:hAnsi="Arial"/>
          <w:b/>
          <w:bCs/>
          <w:lang w:val="en-US"/>
        </w:rPr>
        <w:t xml:space="preserve"> legends</w:t>
      </w:r>
      <w:r>
        <w:rPr>
          <w:rFonts w:ascii="Arial" w:hAnsi="Arial"/>
          <w:lang w:val="en-US"/>
        </w:rPr>
        <w:t xml:space="preserve"> </w:t>
      </w:r>
    </w:p>
    <w:p w14:paraId="5C541B0E" w14:textId="77777777" w:rsidR="004A30B7" w:rsidRPr="0037287C" w:rsidRDefault="004A30B7" w:rsidP="004A30B7">
      <w:pPr>
        <w:spacing w:line="480" w:lineRule="auto"/>
        <w:jc w:val="both"/>
        <w:rPr>
          <w:lang w:val="en-US"/>
        </w:rPr>
      </w:pPr>
      <w:bookmarkStart w:id="653" w:name="__DdeLink__4337_1458145840"/>
      <w:bookmarkEnd w:id="653"/>
      <w:r w:rsidRPr="0037287C">
        <w:rPr>
          <w:rFonts w:ascii="Arial" w:hAnsi="Arial"/>
          <w:u w:val="single"/>
          <w:lang w:val="en-US"/>
        </w:rPr>
        <w:t>Figure 1:</w:t>
      </w:r>
      <w:r w:rsidRPr="0037287C">
        <w:rPr>
          <w:rFonts w:ascii="Arial" w:hAnsi="Arial"/>
          <w:lang w:val="en-US"/>
        </w:rPr>
        <w:t xml:space="preserve"> Workflow describing the different steps performed to generate the curated and annotated 23S </w:t>
      </w:r>
      <w:proofErr w:type="spellStart"/>
      <w:r w:rsidRPr="0037287C">
        <w:rPr>
          <w:rFonts w:ascii="Arial" w:hAnsi="Arial"/>
          <w:lang w:val="en-US"/>
        </w:rPr>
        <w:t>rDNA</w:t>
      </w:r>
      <w:proofErr w:type="spellEnd"/>
      <w:r w:rsidRPr="0037287C">
        <w:rPr>
          <w:rFonts w:ascii="Arial" w:hAnsi="Arial"/>
          <w:lang w:val="en-US"/>
        </w:rPr>
        <w:t xml:space="preserve"> reference database constructed from various databases and methods.</w:t>
      </w:r>
    </w:p>
    <w:p w14:paraId="219EDB41" w14:textId="77777777" w:rsidR="004A30B7" w:rsidRPr="0037287C" w:rsidRDefault="004A30B7" w:rsidP="004A30B7">
      <w:pPr>
        <w:spacing w:line="480" w:lineRule="auto"/>
        <w:jc w:val="both"/>
        <w:rPr>
          <w:lang w:val="en-US"/>
        </w:rPr>
      </w:pPr>
      <w:r w:rsidRPr="0037287C">
        <w:rPr>
          <w:rFonts w:ascii="Arial" w:hAnsi="Arial"/>
          <w:lang w:val="en-US"/>
        </w:rPr>
        <w:t>Figure 2: Pie chart and histograms showing (A) the origin and number, and (B</w:t>
      </w:r>
      <w:proofErr w:type="gramStart"/>
      <w:r w:rsidRPr="0037287C">
        <w:rPr>
          <w:rFonts w:ascii="Arial" w:hAnsi="Arial"/>
          <w:lang w:val="en-US"/>
        </w:rPr>
        <w:t>)  the</w:t>
      </w:r>
      <w:proofErr w:type="gramEnd"/>
      <w:r w:rsidRPr="0037287C">
        <w:rPr>
          <w:rFonts w:ascii="Arial" w:hAnsi="Arial"/>
          <w:lang w:val="en-US"/>
        </w:rPr>
        <w:t xml:space="preserve"> length of the </w:t>
      </w:r>
      <w:proofErr w:type="spellStart"/>
      <w:r w:rsidRPr="0037287C">
        <w:rPr>
          <w:rFonts w:ascii="Arial" w:hAnsi="Arial"/>
          <w:lang w:val="en-US"/>
        </w:rPr>
        <w:t>plastidial</w:t>
      </w:r>
      <w:proofErr w:type="spellEnd"/>
      <w:r w:rsidRPr="0037287C">
        <w:rPr>
          <w:rFonts w:ascii="Arial" w:hAnsi="Arial"/>
          <w:lang w:val="en-US"/>
        </w:rPr>
        <w:t xml:space="preserve"> 23S </w:t>
      </w:r>
      <w:proofErr w:type="spellStart"/>
      <w:r w:rsidRPr="0037287C">
        <w:rPr>
          <w:rFonts w:ascii="Arial" w:hAnsi="Arial"/>
          <w:lang w:val="en-US"/>
        </w:rPr>
        <w:t>rDNA</w:t>
      </w:r>
      <w:proofErr w:type="spellEnd"/>
      <w:r w:rsidRPr="0037287C">
        <w:rPr>
          <w:rFonts w:ascii="Arial" w:hAnsi="Arial"/>
          <w:lang w:val="en-US"/>
        </w:rPr>
        <w:t xml:space="preserve"> sequences available in the database.</w:t>
      </w:r>
    </w:p>
    <w:p w14:paraId="664E070E" w14:textId="77777777" w:rsidR="004A30B7" w:rsidRPr="0037287C" w:rsidRDefault="004A30B7" w:rsidP="004A30B7">
      <w:pPr>
        <w:spacing w:line="480" w:lineRule="auto"/>
        <w:jc w:val="both"/>
        <w:rPr>
          <w:lang w:val="en-US"/>
        </w:rPr>
      </w:pPr>
      <w:r w:rsidRPr="0037287C">
        <w:rPr>
          <w:rFonts w:ascii="Arial" w:hAnsi="Arial"/>
          <w:u w:val="single"/>
          <w:lang w:val="en-US"/>
        </w:rPr>
        <w:t xml:space="preserve">Figure 3: </w:t>
      </w:r>
      <w:r w:rsidRPr="0037287C">
        <w:rPr>
          <w:rFonts w:ascii="Arial" w:hAnsi="Arial"/>
          <w:lang w:val="en-US"/>
        </w:rPr>
        <w:t xml:space="preserve">Taxonomic coverage at different ranks from the NCBI and </w:t>
      </w:r>
      <w:proofErr w:type="spellStart"/>
      <w:r w:rsidRPr="0037287C">
        <w:rPr>
          <w:rFonts w:ascii="Arial" w:hAnsi="Arial"/>
          <w:lang w:val="en-US"/>
        </w:rPr>
        <w:t>AlgaeBase</w:t>
      </w:r>
      <w:proofErr w:type="spellEnd"/>
      <w:r w:rsidRPr="0037287C">
        <w:rPr>
          <w:rFonts w:ascii="Arial" w:hAnsi="Arial"/>
          <w:lang w:val="en-US"/>
        </w:rPr>
        <w:t xml:space="preserve"> taxonomy.</w:t>
      </w:r>
    </w:p>
    <w:p w14:paraId="5A719800" w14:textId="050A228D" w:rsidR="004A30B7" w:rsidRPr="0037287C" w:rsidRDefault="004A30B7" w:rsidP="004A30B7">
      <w:pPr>
        <w:spacing w:line="480" w:lineRule="auto"/>
        <w:jc w:val="both"/>
        <w:rPr>
          <w:lang w:val="en-US"/>
        </w:rPr>
      </w:pPr>
      <w:r w:rsidRPr="0037287C">
        <w:rPr>
          <w:rFonts w:ascii="Arial" w:hAnsi="Arial"/>
          <w:u w:val="single"/>
          <w:lang w:val="en-US"/>
        </w:rPr>
        <w:t>Figure 4:</w:t>
      </w:r>
      <w:r w:rsidRPr="0037287C">
        <w:rPr>
          <w:rFonts w:ascii="Arial" w:hAnsi="Arial"/>
          <w:lang w:val="en-US"/>
        </w:rPr>
        <w:t xml:space="preserve"> Sequence distribution of the database at the Phylum level and grouped by Kingdom. </w:t>
      </w:r>
      <w:proofErr w:type="gramStart"/>
      <w:r w:rsidR="00C139A7" w:rsidRPr="0037287C">
        <w:rPr>
          <w:rFonts w:ascii="Arial" w:hAnsi="Arial"/>
          <w:lang w:val="en-US"/>
        </w:rPr>
        <w:t>(</w:t>
      </w:r>
      <w:r w:rsidRPr="0037287C">
        <w:rPr>
          <w:rFonts w:ascii="Arial" w:hAnsi="Arial"/>
          <w:lang w:val="en-US"/>
        </w:rPr>
        <w:t>A</w:t>
      </w:r>
      <w:r w:rsidR="00C139A7" w:rsidRPr="0037287C">
        <w:rPr>
          <w:rFonts w:ascii="Arial" w:hAnsi="Arial"/>
          <w:lang w:val="en-US"/>
        </w:rPr>
        <w:t>) Taxonomic assignment of the sequences of µgreen-</w:t>
      </w:r>
      <w:proofErr w:type="spellStart"/>
      <w:r w:rsidR="00C139A7" w:rsidRPr="0037287C">
        <w:rPr>
          <w:rFonts w:ascii="Arial" w:hAnsi="Arial"/>
          <w:lang w:val="en-US"/>
        </w:rPr>
        <w:t>db</w:t>
      </w:r>
      <w:proofErr w:type="spellEnd"/>
      <w:r w:rsidR="00C139A7" w:rsidRPr="0037287C">
        <w:rPr>
          <w:rFonts w:ascii="Arial" w:hAnsi="Arial"/>
          <w:lang w:val="en-US"/>
        </w:rPr>
        <w:t xml:space="preserve"> with the NCBI</w:t>
      </w:r>
      <w:r w:rsidRPr="0037287C">
        <w:rPr>
          <w:rFonts w:ascii="Arial" w:hAnsi="Arial"/>
          <w:lang w:val="en-US"/>
        </w:rPr>
        <w:t xml:space="preserve"> </w:t>
      </w:r>
      <w:r w:rsidR="00C139A7" w:rsidRPr="0037287C">
        <w:rPr>
          <w:rFonts w:ascii="Arial" w:hAnsi="Arial"/>
          <w:lang w:val="en-US"/>
        </w:rPr>
        <w:t xml:space="preserve">database according to </w:t>
      </w:r>
      <w:proofErr w:type="spellStart"/>
      <w:r w:rsidR="00C139A7" w:rsidRPr="0037287C">
        <w:rPr>
          <w:rFonts w:ascii="Arial" w:hAnsi="Arial"/>
          <w:lang w:val="en-US"/>
        </w:rPr>
        <w:t>Adl</w:t>
      </w:r>
      <w:proofErr w:type="spellEnd"/>
      <w:r w:rsidR="00C139A7" w:rsidRPr="0037287C">
        <w:rPr>
          <w:rFonts w:ascii="Arial" w:hAnsi="Arial"/>
          <w:lang w:val="en-US"/>
        </w:rPr>
        <w:t xml:space="preserve"> et al. (2012) for the group classification,</w:t>
      </w:r>
      <w:r w:rsidRPr="0037287C">
        <w:rPr>
          <w:rFonts w:ascii="Arial" w:hAnsi="Arial"/>
          <w:lang w:val="en-US"/>
        </w:rPr>
        <w:t xml:space="preserve"> </w:t>
      </w:r>
      <w:r w:rsidR="00C139A7" w:rsidRPr="0037287C">
        <w:rPr>
          <w:rFonts w:ascii="Arial" w:hAnsi="Arial"/>
          <w:lang w:val="en-US"/>
        </w:rPr>
        <w:t>(</w:t>
      </w:r>
      <w:r w:rsidRPr="0037287C">
        <w:rPr>
          <w:rFonts w:ascii="Arial" w:hAnsi="Arial"/>
          <w:lang w:val="en-US"/>
        </w:rPr>
        <w:t>B</w:t>
      </w:r>
      <w:r w:rsidR="00C139A7" w:rsidRPr="0037287C">
        <w:rPr>
          <w:rFonts w:ascii="Arial" w:hAnsi="Arial"/>
          <w:lang w:val="en-US"/>
        </w:rPr>
        <w:t>)</w:t>
      </w:r>
      <w:r w:rsidRPr="0037287C">
        <w:rPr>
          <w:rFonts w:ascii="Arial" w:hAnsi="Arial"/>
          <w:lang w:val="en-US"/>
        </w:rPr>
        <w:t xml:space="preserve"> </w:t>
      </w:r>
      <w:r w:rsidR="00C139A7" w:rsidRPr="0037287C">
        <w:rPr>
          <w:rFonts w:ascii="Arial" w:hAnsi="Arial"/>
          <w:lang w:val="en-US"/>
        </w:rPr>
        <w:t>Taxonomic assignment of the sequences of µgreen-</w:t>
      </w:r>
      <w:proofErr w:type="spellStart"/>
      <w:r w:rsidR="00C139A7" w:rsidRPr="0037287C">
        <w:rPr>
          <w:rFonts w:ascii="Arial" w:hAnsi="Arial"/>
          <w:lang w:val="en-US"/>
        </w:rPr>
        <w:t>db</w:t>
      </w:r>
      <w:proofErr w:type="spellEnd"/>
      <w:r w:rsidR="00C139A7" w:rsidRPr="0037287C">
        <w:rPr>
          <w:rFonts w:ascii="Arial" w:hAnsi="Arial"/>
          <w:lang w:val="en-US"/>
        </w:rPr>
        <w:t xml:space="preserve"> with the Algae database.</w:t>
      </w:r>
      <w:proofErr w:type="gramEnd"/>
    </w:p>
    <w:p w14:paraId="1F7356E9" w14:textId="1731646F" w:rsidR="004A30B7" w:rsidRPr="0037287C" w:rsidRDefault="004A30B7" w:rsidP="004A30B7">
      <w:pPr>
        <w:spacing w:line="480" w:lineRule="auto"/>
        <w:jc w:val="both"/>
        <w:rPr>
          <w:lang w:val="en-US"/>
        </w:rPr>
      </w:pPr>
      <w:r w:rsidRPr="0037287C">
        <w:rPr>
          <w:rFonts w:ascii="Arial" w:hAnsi="Arial"/>
          <w:u w:val="single"/>
          <w:lang w:val="en-US"/>
        </w:rPr>
        <w:t xml:space="preserve">Figure </w:t>
      </w:r>
      <w:r w:rsidR="00C139A7" w:rsidRPr="0037287C">
        <w:rPr>
          <w:rFonts w:ascii="Arial" w:hAnsi="Arial"/>
          <w:u w:val="single"/>
          <w:lang w:val="en-US"/>
        </w:rPr>
        <w:t>5</w:t>
      </w:r>
      <w:r w:rsidRPr="0037287C">
        <w:rPr>
          <w:rFonts w:ascii="Arial" w:hAnsi="Arial"/>
          <w:u w:val="single"/>
          <w:lang w:val="en-US"/>
        </w:rPr>
        <w:t>:</w:t>
      </w:r>
      <w:r w:rsidRPr="0037287C">
        <w:rPr>
          <w:rFonts w:ascii="Arial" w:hAnsi="Arial"/>
          <w:lang w:val="en-US"/>
        </w:rPr>
        <w:t xml:space="preserve"> Relative sequence abundance of algae and cyanobacteria at phylum (A) and genus (B) level.</w:t>
      </w:r>
    </w:p>
    <w:p w14:paraId="26D9DFCB" w14:textId="77777777" w:rsidR="004A30B7" w:rsidRPr="0037287C" w:rsidRDefault="004A30B7" w:rsidP="004A30B7">
      <w:pPr>
        <w:spacing w:line="480" w:lineRule="auto"/>
        <w:jc w:val="both"/>
        <w:rPr>
          <w:lang w:val="en-US"/>
        </w:rPr>
      </w:pPr>
      <w:proofErr w:type="spellStart"/>
      <w:r w:rsidRPr="0037287C">
        <w:rPr>
          <w:rFonts w:ascii="Arial" w:hAnsi="Arial"/>
          <w:b/>
          <w:bCs/>
          <w:lang w:val="en-US"/>
        </w:rPr>
        <w:t>Supp</w:t>
      </w:r>
      <w:proofErr w:type="spellEnd"/>
      <w:r w:rsidRPr="0037287C">
        <w:rPr>
          <w:rFonts w:ascii="Arial" w:hAnsi="Arial"/>
          <w:b/>
          <w:bCs/>
          <w:lang w:val="en-US"/>
        </w:rPr>
        <w:t xml:space="preserve"> data</w:t>
      </w:r>
      <w:r w:rsidRPr="0037287C">
        <w:rPr>
          <w:rFonts w:ascii="Arial" w:hAnsi="Arial"/>
          <w:lang w:val="en-US"/>
        </w:rPr>
        <w:t xml:space="preserve"> </w:t>
      </w:r>
    </w:p>
    <w:p w14:paraId="0F6B3C9A" w14:textId="77777777" w:rsidR="004A30B7" w:rsidRPr="0037287C" w:rsidRDefault="004A30B7" w:rsidP="004A30B7">
      <w:pPr>
        <w:spacing w:line="480" w:lineRule="auto"/>
        <w:jc w:val="both"/>
        <w:rPr>
          <w:lang w:val="en-US"/>
        </w:rPr>
      </w:pPr>
      <w:proofErr w:type="spellStart"/>
      <w:r w:rsidRPr="0037287C">
        <w:rPr>
          <w:rFonts w:ascii="Arial" w:hAnsi="Arial"/>
          <w:u w:val="single"/>
          <w:lang w:val="en-US"/>
        </w:rPr>
        <w:t>Supp</w:t>
      </w:r>
      <w:proofErr w:type="spellEnd"/>
      <w:r w:rsidRPr="0037287C">
        <w:rPr>
          <w:rFonts w:ascii="Arial" w:hAnsi="Arial"/>
          <w:u w:val="single"/>
          <w:lang w:val="en-US"/>
        </w:rPr>
        <w:t xml:space="preserve"> data File 1:</w:t>
      </w:r>
      <w:r w:rsidRPr="0037287C">
        <w:rPr>
          <w:rFonts w:ascii="Arial" w:hAnsi="Arial"/>
          <w:lang w:val="en-US"/>
        </w:rPr>
        <w:t xml:space="preserve"> List of commands used to retrieve, filter and construct the µgreen-db.</w:t>
      </w:r>
    </w:p>
    <w:p w14:paraId="4F8F1A24" w14:textId="77777777" w:rsidR="004A30B7" w:rsidRDefault="004A30B7" w:rsidP="004A30B7">
      <w:pPr>
        <w:spacing w:line="480" w:lineRule="auto"/>
        <w:jc w:val="both"/>
        <w:rPr>
          <w:rFonts w:ascii="Arial" w:hAnsi="Arial"/>
          <w:lang w:val="en-US"/>
        </w:rPr>
      </w:pPr>
      <w:proofErr w:type="spellStart"/>
      <w:r w:rsidRPr="0037287C">
        <w:rPr>
          <w:rFonts w:ascii="Arial" w:hAnsi="Arial"/>
          <w:u w:val="single"/>
          <w:lang w:val="en-US"/>
        </w:rPr>
        <w:lastRenderedPageBreak/>
        <w:t>Supp</w:t>
      </w:r>
      <w:proofErr w:type="spellEnd"/>
      <w:r w:rsidRPr="0037287C">
        <w:rPr>
          <w:rFonts w:ascii="Arial" w:hAnsi="Arial"/>
          <w:u w:val="single"/>
          <w:lang w:val="en-US"/>
        </w:rPr>
        <w:t xml:space="preserve"> data Figure </w:t>
      </w:r>
      <w:proofErr w:type="gramStart"/>
      <w:r w:rsidRPr="0037287C">
        <w:rPr>
          <w:rFonts w:ascii="Arial" w:hAnsi="Arial"/>
          <w:u w:val="single"/>
          <w:lang w:val="en-US"/>
        </w:rPr>
        <w:t>1 </w:t>
      </w:r>
      <w:r w:rsidRPr="0037287C">
        <w:rPr>
          <w:rFonts w:ascii="Arial" w:hAnsi="Arial"/>
          <w:lang w:val="en-US"/>
        </w:rPr>
        <w:t>;</w:t>
      </w:r>
      <w:proofErr w:type="gramEnd"/>
      <w:r w:rsidRPr="0037287C">
        <w:rPr>
          <w:rFonts w:ascii="Arial" w:hAnsi="Arial"/>
          <w:lang w:val="en-US"/>
        </w:rPr>
        <w:t xml:space="preserve"> Number of sequences amplified by </w:t>
      </w:r>
      <w:r w:rsidRPr="0037287C">
        <w:rPr>
          <w:rFonts w:ascii="Arial" w:hAnsi="Arial"/>
          <w:iCs/>
          <w:lang w:val="en-US"/>
        </w:rPr>
        <w:t xml:space="preserve">in </w:t>
      </w:r>
      <w:proofErr w:type="spellStart"/>
      <w:r w:rsidRPr="0037287C">
        <w:rPr>
          <w:rFonts w:ascii="Arial" w:hAnsi="Arial"/>
          <w:iCs/>
          <w:lang w:val="en-US"/>
        </w:rPr>
        <w:t>silico</w:t>
      </w:r>
      <w:proofErr w:type="spellEnd"/>
      <w:r w:rsidRPr="0037287C">
        <w:rPr>
          <w:rFonts w:ascii="Arial" w:hAnsi="Arial"/>
          <w:lang w:val="en-US"/>
        </w:rPr>
        <w:t xml:space="preserve"> PCR from </w:t>
      </w:r>
      <w:bookmarkStart w:id="654" w:name="__DdeLink__7061_3756724720"/>
      <w:r w:rsidRPr="0037287C">
        <w:rPr>
          <w:rFonts w:ascii="Arial" w:hAnsi="Arial"/>
          <w:lang w:val="en-US"/>
        </w:rPr>
        <w:t>µgreen-</w:t>
      </w:r>
      <w:proofErr w:type="spellStart"/>
      <w:r w:rsidRPr="0037287C">
        <w:rPr>
          <w:rFonts w:ascii="Arial" w:hAnsi="Arial"/>
          <w:lang w:val="en-US"/>
        </w:rPr>
        <w:t>db</w:t>
      </w:r>
      <w:bookmarkEnd w:id="654"/>
      <w:proofErr w:type="spellEnd"/>
      <w:r w:rsidRPr="0037287C">
        <w:rPr>
          <w:rFonts w:ascii="Arial" w:hAnsi="Arial"/>
          <w:lang w:val="en-US"/>
        </w:rPr>
        <w:t xml:space="preserve"> based on </w:t>
      </w:r>
      <w:proofErr w:type="spellStart"/>
      <w:r w:rsidRPr="0037287C">
        <w:rPr>
          <w:rFonts w:ascii="Arial" w:hAnsi="Arial"/>
          <w:lang w:val="en-US"/>
        </w:rPr>
        <w:t>AlgaeBase</w:t>
      </w:r>
      <w:proofErr w:type="spellEnd"/>
      <w:r w:rsidRPr="0037287C">
        <w:rPr>
          <w:rFonts w:ascii="Arial" w:hAnsi="Arial"/>
          <w:lang w:val="en-US"/>
        </w:rPr>
        <w:t xml:space="preserve"> taxonomy and using different primer pairs from literature with 0</w:t>
      </w:r>
      <w:r>
        <w:rPr>
          <w:rFonts w:ascii="Arial" w:hAnsi="Arial"/>
          <w:lang w:val="en-US"/>
        </w:rPr>
        <w:t xml:space="preserve"> mismatch.</w:t>
      </w:r>
    </w:p>
    <w:sectPr w:rsidR="004A30B7">
      <w:pgSz w:w="11906" w:h="16838"/>
      <w:pgMar w:top="1134" w:right="1134" w:bottom="1134" w:left="1134" w:header="0" w:footer="0" w:gutter="0"/>
      <w:lnNumType w:countBy="1" w:distance="283" w:restart="continuous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0" w:author="Lisa Wingate" w:date="2018-12-17T10:23:00Z" w:initials="LW">
    <w:p w14:paraId="382BD945" w14:textId="0D716058" w:rsidR="008321AF" w:rsidRDefault="008321AF">
      <w:pPr>
        <w:pStyle w:val="CommentText"/>
      </w:pPr>
      <w:r>
        <w:rPr>
          <w:rStyle w:val="CommentReference"/>
        </w:rPr>
        <w:annotationRef/>
      </w:r>
      <w:r>
        <w:t xml:space="preserve">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times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cases </w:t>
      </w:r>
      <w:proofErr w:type="spellStart"/>
      <w:r>
        <w:t>arose</w:t>
      </w:r>
      <w:proofErr w:type="spellEnd"/>
      <w:r>
        <w:t xml:space="preserve"> as a % of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for the case iii</w:t>
      </w:r>
      <w:r>
        <w:rPr>
          <w:rFonts w:hint="eastAsia"/>
        </w:rPr>
        <w:t> </w:t>
      </w:r>
      <w:r>
        <w:t>?</w:t>
      </w:r>
    </w:p>
  </w:comment>
  <w:comment w:id="334" w:author="Lisa Wingate" w:date="2018-12-17T10:32:00Z" w:initials="LW">
    <w:p w14:paraId="13BA062D" w14:textId="10EBDD16" w:rsidR="008321AF" w:rsidRDefault="008321AF">
      <w:pPr>
        <w:pStyle w:val="CommentText"/>
      </w:pPr>
      <w:r>
        <w:rPr>
          <w:rStyle w:val="CommentReference"/>
        </w:rPr>
        <w:annotationRef/>
      </w:r>
      <w:r>
        <w:t xml:space="preserve">In figure 3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correct </w:t>
      </w:r>
      <w:proofErr w:type="spellStart"/>
      <w:r>
        <w:t>specie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419" w:author="Lisa Wingate" w:date="2018-12-17T11:06:00Z" w:initials="LW">
    <w:p w14:paraId="1BE9FCD1" w14:textId="3D0C7792" w:rsidR="00164026" w:rsidRDefault="00164026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genomes</w:t>
      </w:r>
      <w:proofErr w:type="spellEnd"/>
      <w:r>
        <w:t xml:space="preserve"> in the </w:t>
      </w:r>
      <w:proofErr w:type="spellStart"/>
      <w:r>
        <w:t>Charophyta</w:t>
      </w:r>
      <w:proofErr w:type="spellEnd"/>
      <w:r>
        <w:rPr>
          <w:rFonts w:hint="eastAsia"/>
        </w:rPr>
        <w:t> </w:t>
      </w:r>
      <w:r>
        <w:t xml:space="preserve">? If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</w:t>
      </w:r>
      <w:proofErr w:type="spellStart"/>
      <w:r>
        <w:t>here</w:t>
      </w:r>
      <w:proofErr w:type="spellEnd"/>
      <w:r>
        <w:rPr>
          <w:rFonts w:hint="eastAsia"/>
        </w:rPr>
        <w:t> </w:t>
      </w:r>
      <w:r>
        <w:t>?</w:t>
      </w:r>
    </w:p>
  </w:comment>
  <w:comment w:id="427" w:author="Lisa Wingate" w:date="2018-12-17T12:04:00Z" w:initials="LW">
    <w:p w14:paraId="1B734030" w14:textId="77B98EBD" w:rsidR="00403549" w:rsidRDefault="00403549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about Figure 6</w:t>
      </w:r>
      <w:r>
        <w:rPr>
          <w:rFonts w:hint="eastAsia"/>
        </w:rPr>
        <w:t> </w:t>
      </w:r>
      <w:r>
        <w:t xml:space="preserve">? 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results</w:t>
      </w:r>
      <w:proofErr w:type="spellEnd"/>
      <w:r>
        <w:t xml:space="preserve"> or discussion and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show </w:t>
      </w:r>
      <w:proofErr w:type="spellStart"/>
      <w:r>
        <w:t>it</w:t>
      </w:r>
      <w:proofErr w:type="spellEnd"/>
      <w:r>
        <w:rPr>
          <w:rFonts w:hint="eastAsia"/>
        </w:rPr>
        <w:t> </w:t>
      </w:r>
      <w:r>
        <w:t xml:space="preserve">? If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a sentence </w:t>
      </w:r>
      <w:proofErr w:type="spellStart"/>
      <w:r>
        <w:t>shouls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rPr>
          <w:rFonts w:hint="eastAsia"/>
        </w:rPr>
        <w:t> </w:t>
      </w:r>
      <w:r>
        <w:t xml:space="preserve">? </w:t>
      </w:r>
      <w:proofErr w:type="spellStart"/>
      <w:r>
        <w:t>Also</w:t>
      </w:r>
      <w:proofErr w:type="spellEnd"/>
      <w:r>
        <w:t xml:space="preserve"> in the </w:t>
      </w:r>
      <w:proofErr w:type="spellStart"/>
      <w:r>
        <w:t>title</w:t>
      </w:r>
      <w:proofErr w:type="spellEnd"/>
      <w:r>
        <w:t xml:space="preserve"> of Figure 6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typo in the </w:t>
      </w:r>
      <w:proofErr w:type="spellStart"/>
      <w:r>
        <w:t>word</w:t>
      </w:r>
      <w:proofErr w:type="spellEnd"/>
      <w:r>
        <w:t xml:space="preserve"> literature.</w:t>
      </w:r>
      <w:bookmarkStart w:id="428" w:name="_GoBack"/>
      <w:bookmarkEnd w:id="428"/>
    </w:p>
  </w:comment>
  <w:comment w:id="597" w:author="Lisa Wingate" w:date="2018-12-17T11:50:00Z" w:initials="LW">
    <w:p w14:paraId="35E8BB89" w14:textId="2C084C71" w:rsidR="001C259C" w:rsidRDefault="001C259C">
      <w:pPr>
        <w:pStyle w:val="CommentText"/>
      </w:pPr>
      <w:r>
        <w:rPr>
          <w:rStyle w:val="CommentReference"/>
        </w:rPr>
        <w:annotationRef/>
      </w:r>
      <w:r>
        <w:t xml:space="preserve">May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back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rPr>
          <w:rFonts w:hint="eastAsia"/>
        </w:rPr>
        <w:t> </w:t>
      </w:r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0"/>
    <w:family w:val="swiss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trackRevisions/>
  <w:defaultTabStop w:val="56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FB"/>
    <w:rsid w:val="0000148A"/>
    <w:rsid w:val="000022E5"/>
    <w:rsid w:val="00015236"/>
    <w:rsid w:val="0002286F"/>
    <w:rsid w:val="00024D07"/>
    <w:rsid w:val="00065B47"/>
    <w:rsid w:val="00066580"/>
    <w:rsid w:val="000845F1"/>
    <w:rsid w:val="00092004"/>
    <w:rsid w:val="00094E62"/>
    <w:rsid w:val="000A04F9"/>
    <w:rsid w:val="000A192C"/>
    <w:rsid w:val="000D196E"/>
    <w:rsid w:val="000D53BC"/>
    <w:rsid w:val="000D53E1"/>
    <w:rsid w:val="00115B78"/>
    <w:rsid w:val="001300FE"/>
    <w:rsid w:val="00141A36"/>
    <w:rsid w:val="00164026"/>
    <w:rsid w:val="001907EE"/>
    <w:rsid w:val="00194AF7"/>
    <w:rsid w:val="001B49E2"/>
    <w:rsid w:val="001C259C"/>
    <w:rsid w:val="0020656A"/>
    <w:rsid w:val="00212B4B"/>
    <w:rsid w:val="0021734C"/>
    <w:rsid w:val="00220BB1"/>
    <w:rsid w:val="002212F0"/>
    <w:rsid w:val="0024195E"/>
    <w:rsid w:val="00263259"/>
    <w:rsid w:val="00263C82"/>
    <w:rsid w:val="00281653"/>
    <w:rsid w:val="002A224C"/>
    <w:rsid w:val="002B48C1"/>
    <w:rsid w:val="002B5082"/>
    <w:rsid w:val="002B6355"/>
    <w:rsid w:val="002C52FA"/>
    <w:rsid w:val="002E4EC3"/>
    <w:rsid w:val="002F5996"/>
    <w:rsid w:val="002F5FEE"/>
    <w:rsid w:val="00333F2D"/>
    <w:rsid w:val="00360604"/>
    <w:rsid w:val="00364CE4"/>
    <w:rsid w:val="00367B8F"/>
    <w:rsid w:val="00370846"/>
    <w:rsid w:val="0037287C"/>
    <w:rsid w:val="003B50D5"/>
    <w:rsid w:val="003D0E27"/>
    <w:rsid w:val="003D48DF"/>
    <w:rsid w:val="003D6F2E"/>
    <w:rsid w:val="00403549"/>
    <w:rsid w:val="00417A9B"/>
    <w:rsid w:val="00442088"/>
    <w:rsid w:val="00471960"/>
    <w:rsid w:val="004931E6"/>
    <w:rsid w:val="004A30B7"/>
    <w:rsid w:val="004B0B65"/>
    <w:rsid w:val="004B6597"/>
    <w:rsid w:val="005037E4"/>
    <w:rsid w:val="00550A66"/>
    <w:rsid w:val="0056591A"/>
    <w:rsid w:val="005671BE"/>
    <w:rsid w:val="005703DC"/>
    <w:rsid w:val="00571508"/>
    <w:rsid w:val="00580D37"/>
    <w:rsid w:val="005C0674"/>
    <w:rsid w:val="005C41E0"/>
    <w:rsid w:val="005E2387"/>
    <w:rsid w:val="005E343E"/>
    <w:rsid w:val="005F392E"/>
    <w:rsid w:val="006000C1"/>
    <w:rsid w:val="00627BD3"/>
    <w:rsid w:val="0064603C"/>
    <w:rsid w:val="00650EBA"/>
    <w:rsid w:val="006602C5"/>
    <w:rsid w:val="00665778"/>
    <w:rsid w:val="00665E5C"/>
    <w:rsid w:val="00684501"/>
    <w:rsid w:val="006A00E9"/>
    <w:rsid w:val="006A4D19"/>
    <w:rsid w:val="006B26B7"/>
    <w:rsid w:val="006B6583"/>
    <w:rsid w:val="006B7021"/>
    <w:rsid w:val="006C664C"/>
    <w:rsid w:val="006E2558"/>
    <w:rsid w:val="006E595E"/>
    <w:rsid w:val="006F3581"/>
    <w:rsid w:val="0073346E"/>
    <w:rsid w:val="0074449A"/>
    <w:rsid w:val="00746613"/>
    <w:rsid w:val="00750ECC"/>
    <w:rsid w:val="00781E01"/>
    <w:rsid w:val="007A54BD"/>
    <w:rsid w:val="007B2B5D"/>
    <w:rsid w:val="007D18D3"/>
    <w:rsid w:val="007D2337"/>
    <w:rsid w:val="007D4E68"/>
    <w:rsid w:val="007F11F6"/>
    <w:rsid w:val="007F478C"/>
    <w:rsid w:val="008302FD"/>
    <w:rsid w:val="008321AF"/>
    <w:rsid w:val="00843954"/>
    <w:rsid w:val="00844165"/>
    <w:rsid w:val="00856C30"/>
    <w:rsid w:val="00863CD1"/>
    <w:rsid w:val="008A552A"/>
    <w:rsid w:val="008B0C7E"/>
    <w:rsid w:val="008F46F6"/>
    <w:rsid w:val="008F7A5E"/>
    <w:rsid w:val="0090256A"/>
    <w:rsid w:val="00906C91"/>
    <w:rsid w:val="00917899"/>
    <w:rsid w:val="00943B82"/>
    <w:rsid w:val="009B2D42"/>
    <w:rsid w:val="009B3F26"/>
    <w:rsid w:val="009B4B69"/>
    <w:rsid w:val="009C4269"/>
    <w:rsid w:val="009C7CB0"/>
    <w:rsid w:val="009D0A1C"/>
    <w:rsid w:val="009F414D"/>
    <w:rsid w:val="00A27DCB"/>
    <w:rsid w:val="00A30BC7"/>
    <w:rsid w:val="00A5335D"/>
    <w:rsid w:val="00A612C2"/>
    <w:rsid w:val="00A715FB"/>
    <w:rsid w:val="00AA1227"/>
    <w:rsid w:val="00AA2B4D"/>
    <w:rsid w:val="00AA641B"/>
    <w:rsid w:val="00AB4E1F"/>
    <w:rsid w:val="00AD2366"/>
    <w:rsid w:val="00AE00E7"/>
    <w:rsid w:val="00AE6CB6"/>
    <w:rsid w:val="00AF6674"/>
    <w:rsid w:val="00B11B9D"/>
    <w:rsid w:val="00B21DB1"/>
    <w:rsid w:val="00B27E12"/>
    <w:rsid w:val="00B641F8"/>
    <w:rsid w:val="00B71A66"/>
    <w:rsid w:val="00B76917"/>
    <w:rsid w:val="00BF1A0C"/>
    <w:rsid w:val="00BF1D6D"/>
    <w:rsid w:val="00C139A7"/>
    <w:rsid w:val="00C24A5F"/>
    <w:rsid w:val="00C355D2"/>
    <w:rsid w:val="00C44243"/>
    <w:rsid w:val="00C84371"/>
    <w:rsid w:val="00C94F19"/>
    <w:rsid w:val="00CC219C"/>
    <w:rsid w:val="00CC6BC3"/>
    <w:rsid w:val="00CE03CA"/>
    <w:rsid w:val="00CE2FBD"/>
    <w:rsid w:val="00CF67AB"/>
    <w:rsid w:val="00D2320F"/>
    <w:rsid w:val="00D47BB7"/>
    <w:rsid w:val="00D750FA"/>
    <w:rsid w:val="00D90F2F"/>
    <w:rsid w:val="00DB3EAC"/>
    <w:rsid w:val="00E105AE"/>
    <w:rsid w:val="00E346F5"/>
    <w:rsid w:val="00E508E5"/>
    <w:rsid w:val="00E55557"/>
    <w:rsid w:val="00E65D2D"/>
    <w:rsid w:val="00E967CF"/>
    <w:rsid w:val="00EB46C3"/>
    <w:rsid w:val="00ED1B5D"/>
    <w:rsid w:val="00ED4030"/>
    <w:rsid w:val="00F17376"/>
    <w:rsid w:val="00FA1312"/>
    <w:rsid w:val="00FB02F9"/>
    <w:rsid w:val="00FB21C8"/>
    <w:rsid w:val="00FD7E00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BA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2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</w:style>
  <w:style w:type="character" w:customStyle="1" w:styleId="InternetLink">
    <w:name w:val="Internet Link"/>
    <w:basedOn w:val="DefaultParagraphFont"/>
    <w:uiPriority w:val="99"/>
    <w:unhideWhenUsed/>
    <w:rsid w:val="0098535A"/>
    <w:rPr>
      <w:color w:val="0000FF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character" w:styleId="LineNumber">
    <w:name w:val="line number"/>
    <w:basedOn w:val="DefaultParagraphFont"/>
    <w:uiPriority w:val="99"/>
    <w:semiHidden/>
    <w:unhideWhenUsed/>
    <w:qFormat/>
    <w:rsid w:val="0098535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535A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65AD3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65AD3"/>
    <w:rPr>
      <w:color w:val="00000A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65AD3"/>
    <w:rPr>
      <w:b/>
      <w:bCs/>
      <w:color w:val="00000A"/>
      <w:sz w:val="24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Pieddepage1">
    <w:name w:val="Pied de page1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En-tte1">
    <w:name w:val="En-tête1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535A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65AD3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65AD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35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581"/>
  </w:style>
  <w:style w:type="character" w:styleId="Emphasis">
    <w:name w:val="Emphasis"/>
    <w:basedOn w:val="DefaultParagraphFont"/>
    <w:uiPriority w:val="20"/>
    <w:qFormat/>
    <w:rsid w:val="008F46F6"/>
    <w:rPr>
      <w:i/>
      <w:iCs/>
    </w:rPr>
  </w:style>
  <w:style w:type="character" w:customStyle="1" w:styleId="cit-article-title">
    <w:name w:val="cit-article-title"/>
    <w:basedOn w:val="DefaultParagraphFont"/>
    <w:rsid w:val="006B6583"/>
  </w:style>
  <w:style w:type="character" w:styleId="FollowedHyperlink">
    <w:name w:val="FollowedHyperlink"/>
    <w:basedOn w:val="DefaultParagraphFont"/>
    <w:uiPriority w:val="99"/>
    <w:semiHidden/>
    <w:unhideWhenUsed/>
    <w:rsid w:val="003D0E27"/>
    <w:rPr>
      <w:color w:val="800080" w:themeColor="followedHyperlink"/>
      <w:u w:val="single"/>
    </w:rPr>
  </w:style>
  <w:style w:type="character" w:customStyle="1" w:styleId="orcid-id-https">
    <w:name w:val="orcid-id-https"/>
    <w:rsid w:val="00AA2B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2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</w:style>
  <w:style w:type="character" w:customStyle="1" w:styleId="InternetLink">
    <w:name w:val="Internet Link"/>
    <w:basedOn w:val="DefaultParagraphFont"/>
    <w:uiPriority w:val="99"/>
    <w:unhideWhenUsed/>
    <w:rsid w:val="0098535A"/>
    <w:rPr>
      <w:color w:val="0000FF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character" w:styleId="LineNumber">
    <w:name w:val="line number"/>
    <w:basedOn w:val="DefaultParagraphFont"/>
    <w:uiPriority w:val="99"/>
    <w:semiHidden/>
    <w:unhideWhenUsed/>
    <w:qFormat/>
    <w:rsid w:val="0098535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535A"/>
    <w:rPr>
      <w:rFonts w:ascii="Lucida Grande" w:hAnsi="Lucida Grande" w:cs="Lucida Grande"/>
      <w:color w:val="00000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65AD3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65AD3"/>
    <w:rPr>
      <w:color w:val="00000A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65AD3"/>
    <w:rPr>
      <w:b/>
      <w:bCs/>
      <w:color w:val="00000A"/>
      <w:sz w:val="24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Pieddepage1">
    <w:name w:val="Pied de page1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En-tte1">
    <w:name w:val="En-tête1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535A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65AD3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65AD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35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581"/>
  </w:style>
  <w:style w:type="character" w:styleId="Emphasis">
    <w:name w:val="Emphasis"/>
    <w:basedOn w:val="DefaultParagraphFont"/>
    <w:uiPriority w:val="20"/>
    <w:qFormat/>
    <w:rsid w:val="008F46F6"/>
    <w:rPr>
      <w:i/>
      <w:iCs/>
    </w:rPr>
  </w:style>
  <w:style w:type="character" w:customStyle="1" w:styleId="cit-article-title">
    <w:name w:val="cit-article-title"/>
    <w:basedOn w:val="DefaultParagraphFont"/>
    <w:rsid w:val="006B6583"/>
  </w:style>
  <w:style w:type="character" w:styleId="FollowedHyperlink">
    <w:name w:val="FollowedHyperlink"/>
    <w:basedOn w:val="DefaultParagraphFont"/>
    <w:uiPriority w:val="99"/>
    <w:semiHidden/>
    <w:unhideWhenUsed/>
    <w:rsid w:val="003D0E27"/>
    <w:rPr>
      <w:color w:val="800080" w:themeColor="followedHyperlink"/>
      <w:u w:val="single"/>
    </w:rPr>
  </w:style>
  <w:style w:type="character" w:customStyle="1" w:styleId="orcid-id-https">
    <w:name w:val="orcid-id-https"/>
    <w:rsid w:val="00AA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ulma.io/" TargetMode="External"/><Relationship Id="rId12" Type="http://schemas.openxmlformats.org/officeDocument/2006/relationships/comments" Target="comments.xml"/><Relationship Id="rId13" Type="http://schemas.openxmlformats.org/officeDocument/2006/relationships/hyperlink" Target="https://orcid.org/0000-0002-5659-7876" TargetMode="External"/><Relationship Id="rId14" Type="http://schemas.openxmlformats.org/officeDocument/2006/relationships/hyperlink" Target="https://orcid.org/0000-0002-9203-6398" TargetMode="External"/><Relationship Id="rId15" Type="http://schemas.openxmlformats.org/officeDocument/2006/relationships/hyperlink" Target="https://doi.org/10.2307/1932089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crogreen-23sdatabase.ea.inra.fr" TargetMode="External"/><Relationship Id="rId6" Type="http://schemas.openxmlformats.org/officeDocument/2006/relationships/hyperlink" Target="http://scholarspace.manoa.hawaii.edu/handle/10125/42782" TargetMode="External"/><Relationship Id="rId7" Type="http://schemas.openxmlformats.org/officeDocument/2006/relationships/hyperlink" Target="http://www.rna.ccbb.utexas.edu/DAT/3C/Alignment/" TargetMode="External"/><Relationship Id="rId8" Type="http://schemas.openxmlformats.org/officeDocument/2006/relationships/hyperlink" Target="http://www.ncbi.nlm.nih.gov/genbank/wgs/" TargetMode="External"/><Relationship Id="rId9" Type="http://schemas.openxmlformats.org/officeDocument/2006/relationships/hyperlink" Target="ftp://ftp.ncbi.nih.gov/pub/taxonomy/accession2taxid/" TargetMode="External"/><Relationship Id="rId10" Type="http://schemas.openxmlformats.org/officeDocument/2006/relationships/hyperlink" Target="http://github.com/shenwei356/taxonki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28</Pages>
  <Words>7773</Words>
  <Characters>44307</Characters>
  <Application>Microsoft Macintosh Word</Application>
  <DocSecurity>0</DocSecurity>
  <Lines>369</Lines>
  <Paragraphs>103</Paragraphs>
  <ScaleCrop>false</ScaleCrop>
  <Company>inra Agroécologie</Company>
  <LinksUpToDate>false</LinksUpToDate>
  <CharactersWithSpaces>51977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Djemiel</dc:creator>
  <dc:description/>
  <cp:lastModifiedBy>Lisa Wingate</cp:lastModifiedBy>
  <cp:revision>23</cp:revision>
  <cp:lastPrinted>2018-12-07T10:10:00Z</cp:lastPrinted>
  <dcterms:created xsi:type="dcterms:W3CDTF">2018-12-16T19:59:00Z</dcterms:created>
  <dcterms:modified xsi:type="dcterms:W3CDTF">2018-12-17T11:04:00Z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inra Agroécologie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